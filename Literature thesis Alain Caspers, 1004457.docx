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542EB" w14:textId="546EA48C" w:rsidR="00A60A2B" w:rsidRPr="00507FBD" w:rsidRDefault="0054148C" w:rsidP="004367A5">
      <w:pPr>
        <w:rPr>
          <w:b/>
          <w:bCs/>
          <w:sz w:val="28"/>
          <w:szCs w:val="28"/>
          <w:lang w:val="en-US"/>
        </w:rPr>
      </w:pPr>
      <w:r w:rsidRPr="00507FBD">
        <w:rPr>
          <w:b/>
          <w:bCs/>
          <w:sz w:val="28"/>
          <w:szCs w:val="28"/>
          <w:lang w:val="en-US"/>
        </w:rPr>
        <w:t xml:space="preserve">The reporting quality </w:t>
      </w:r>
      <w:r w:rsidR="00864192" w:rsidRPr="00507FBD">
        <w:rPr>
          <w:b/>
          <w:bCs/>
          <w:sz w:val="28"/>
          <w:szCs w:val="28"/>
          <w:lang w:val="en-US"/>
        </w:rPr>
        <w:t xml:space="preserve">of </w:t>
      </w:r>
      <w:r w:rsidRPr="00507FBD">
        <w:rPr>
          <w:b/>
          <w:bCs/>
          <w:sz w:val="28"/>
          <w:szCs w:val="28"/>
          <w:lang w:val="en-US"/>
        </w:rPr>
        <w:t>individual participant data</w:t>
      </w:r>
      <w:r w:rsidR="00864192" w:rsidRPr="00507FBD">
        <w:rPr>
          <w:b/>
          <w:bCs/>
          <w:sz w:val="28"/>
          <w:szCs w:val="28"/>
          <w:lang w:val="en-US"/>
        </w:rPr>
        <w:t xml:space="preserve"> meta-analyses and the statistical approaches</w:t>
      </w:r>
      <w:r w:rsidR="006F26BC" w:rsidRPr="00507FBD">
        <w:rPr>
          <w:b/>
          <w:bCs/>
          <w:sz w:val="28"/>
          <w:szCs w:val="28"/>
          <w:lang w:val="en-US"/>
        </w:rPr>
        <w:t xml:space="preserve"> used</w:t>
      </w:r>
      <w:r w:rsidR="00864192" w:rsidRPr="00507FBD">
        <w:rPr>
          <w:b/>
          <w:bCs/>
          <w:sz w:val="28"/>
          <w:szCs w:val="28"/>
          <w:lang w:val="en-US"/>
        </w:rPr>
        <w:t xml:space="preserve"> for subgroup analysis</w:t>
      </w:r>
      <w:r w:rsidRPr="00507FBD">
        <w:rPr>
          <w:b/>
          <w:bCs/>
          <w:sz w:val="28"/>
          <w:szCs w:val="28"/>
          <w:lang w:val="en-US"/>
        </w:rPr>
        <w:t xml:space="preserve">: a </w:t>
      </w:r>
      <w:r w:rsidR="00665E24" w:rsidRPr="00507FBD">
        <w:rPr>
          <w:b/>
          <w:bCs/>
          <w:sz w:val="28"/>
          <w:szCs w:val="28"/>
          <w:lang w:val="en-US"/>
        </w:rPr>
        <w:t xml:space="preserve">scoping </w:t>
      </w:r>
      <w:r w:rsidRPr="00507FBD">
        <w:rPr>
          <w:b/>
          <w:bCs/>
          <w:sz w:val="28"/>
          <w:szCs w:val="28"/>
          <w:lang w:val="en-US"/>
        </w:rPr>
        <w:t>review</w:t>
      </w:r>
    </w:p>
    <w:p w14:paraId="26462A20" w14:textId="77777777" w:rsidR="009A2C4A" w:rsidRDefault="009A2C4A" w:rsidP="004367A5">
      <w:pPr>
        <w:rPr>
          <w:b/>
          <w:bCs/>
          <w:sz w:val="24"/>
          <w:szCs w:val="24"/>
          <w:lang w:val="en-US"/>
        </w:rPr>
      </w:pPr>
    </w:p>
    <w:p w14:paraId="12E3DF5B" w14:textId="558A51EA" w:rsidR="00A60A2B" w:rsidRPr="00507FBD" w:rsidRDefault="00507FBD" w:rsidP="004367A5">
      <w:pPr>
        <w:rPr>
          <w:b/>
          <w:bCs/>
          <w:sz w:val="24"/>
          <w:szCs w:val="24"/>
          <w:lang w:val="en-US"/>
        </w:rPr>
      </w:pPr>
      <w:r w:rsidRPr="00507FBD">
        <w:rPr>
          <w:b/>
          <w:bCs/>
          <w:sz w:val="24"/>
          <w:szCs w:val="24"/>
          <w:lang w:val="en-US"/>
        </w:rPr>
        <w:t>Abstract</w:t>
      </w:r>
    </w:p>
    <w:p w14:paraId="3DCC8F61" w14:textId="3221EC96" w:rsidR="61B40DBD" w:rsidRDefault="61B40DBD" w:rsidP="003F1F61">
      <w:pPr>
        <w:jc w:val="both"/>
        <w:rPr>
          <w:lang w:val="en-US"/>
        </w:rPr>
      </w:pPr>
      <w:r w:rsidRPr="00507FBD">
        <w:rPr>
          <w:b/>
          <w:bCs/>
          <w:i/>
          <w:lang w:val="en-US"/>
        </w:rPr>
        <w:t>Introduction</w:t>
      </w:r>
      <w:r w:rsidR="00647883">
        <w:rPr>
          <w:b/>
          <w:bCs/>
          <w:i/>
          <w:lang w:val="en-US"/>
        </w:rPr>
        <w:br/>
      </w:r>
      <w:r w:rsidR="00CB2F1B">
        <w:rPr>
          <w:lang w:val="en-US"/>
        </w:rPr>
        <w:t>Individual patient data (</w:t>
      </w:r>
      <w:r w:rsidRPr="61B40DBD">
        <w:rPr>
          <w:lang w:val="en-US"/>
        </w:rPr>
        <w:t>IPD</w:t>
      </w:r>
      <w:r w:rsidR="00CB2F1B">
        <w:rPr>
          <w:lang w:val="en-US"/>
        </w:rPr>
        <w:t>)</w:t>
      </w:r>
      <w:r w:rsidRPr="61B40DBD">
        <w:rPr>
          <w:lang w:val="en-US"/>
        </w:rPr>
        <w:t xml:space="preserve"> meta-analys</w:t>
      </w:r>
      <w:r w:rsidR="00893F3F">
        <w:rPr>
          <w:lang w:val="en-US"/>
        </w:rPr>
        <w:t>e</w:t>
      </w:r>
      <w:r w:rsidRPr="61B40DBD">
        <w:rPr>
          <w:lang w:val="en-US"/>
        </w:rPr>
        <w:t xml:space="preserve">s </w:t>
      </w:r>
      <w:r w:rsidR="00643D76">
        <w:rPr>
          <w:lang w:val="en-US"/>
        </w:rPr>
        <w:t>are</w:t>
      </w:r>
      <w:r w:rsidR="00FA23A7">
        <w:rPr>
          <w:lang w:val="en-US"/>
        </w:rPr>
        <w:t xml:space="preserve"> the</w:t>
      </w:r>
      <w:r w:rsidRPr="61B40DBD">
        <w:rPr>
          <w:lang w:val="en-US"/>
        </w:rPr>
        <w:t xml:space="preserve"> gold </w:t>
      </w:r>
      <w:r w:rsidR="00696979" w:rsidRPr="61B40DBD">
        <w:rPr>
          <w:lang w:val="en-US"/>
        </w:rPr>
        <w:t>standard</w:t>
      </w:r>
      <w:r w:rsidR="007B7582">
        <w:rPr>
          <w:lang w:val="en-US"/>
        </w:rPr>
        <w:t xml:space="preserve"> of meta-analyses</w:t>
      </w:r>
      <w:r w:rsidR="00696979">
        <w:rPr>
          <w:lang w:val="en-US"/>
        </w:rPr>
        <w:t xml:space="preserve"> and</w:t>
      </w:r>
      <w:r w:rsidR="004A681D">
        <w:rPr>
          <w:lang w:val="en-US"/>
        </w:rPr>
        <w:t xml:space="preserve"> </w:t>
      </w:r>
      <w:r w:rsidR="006410E3">
        <w:rPr>
          <w:lang w:val="en-US"/>
        </w:rPr>
        <w:t xml:space="preserve">offer </w:t>
      </w:r>
      <w:del w:id="0" w:author="Michael Belias" w:date="2020-09-30T11:27:00Z">
        <w:r w:rsidR="006410E3" w:rsidDel="007874CB">
          <w:rPr>
            <w:lang w:val="en-US"/>
          </w:rPr>
          <w:delText xml:space="preserve">potential </w:delText>
        </w:r>
      </w:del>
      <w:r w:rsidR="00C04CF5">
        <w:rPr>
          <w:lang w:val="en-US"/>
        </w:rPr>
        <w:t>advantages when performing subgroup analysis.</w:t>
      </w:r>
      <w:r w:rsidRPr="61B40DBD">
        <w:rPr>
          <w:lang w:val="en-US"/>
        </w:rPr>
        <w:t xml:space="preserve"> However,</w:t>
      </w:r>
      <w:ins w:id="1" w:author="Michael Belias" w:date="2020-09-30T11:28:00Z">
        <w:r w:rsidR="007874CB">
          <w:rPr>
            <w:lang w:val="en-US"/>
          </w:rPr>
          <w:t xml:space="preserve"> the quality of the reporting items has not been investigate</w:t>
        </w:r>
      </w:ins>
      <w:ins w:id="2" w:author="Michael Belias" w:date="2020-09-30T11:29:00Z">
        <w:r w:rsidR="007874CB">
          <w:rPr>
            <w:lang w:val="en-US"/>
          </w:rPr>
          <w:t>d</w:t>
        </w:r>
      </w:ins>
      <w:ins w:id="3" w:author="Michael Belias" w:date="2020-09-30T11:28:00Z">
        <w:r w:rsidR="007874CB">
          <w:rPr>
            <w:lang w:val="en-US"/>
          </w:rPr>
          <w:t>,</w:t>
        </w:r>
      </w:ins>
      <w:r w:rsidRPr="61B40DBD">
        <w:rPr>
          <w:lang w:val="en-US"/>
        </w:rPr>
        <w:t xml:space="preserve"> </w:t>
      </w:r>
      <w:r w:rsidR="00CB2F1B">
        <w:rPr>
          <w:lang w:val="en-US"/>
        </w:rPr>
        <w:t>since the publication of the</w:t>
      </w:r>
      <w:r w:rsidR="002C4B97" w:rsidRPr="002C4B97">
        <w:rPr>
          <w:lang w:val="en-US"/>
        </w:rPr>
        <w:t xml:space="preserve"> </w:t>
      </w:r>
      <w:r w:rsidR="002C4B97">
        <w:rPr>
          <w:lang w:val="en-US"/>
        </w:rPr>
        <w:t>p</w:t>
      </w:r>
      <w:r w:rsidR="002C4B97" w:rsidRPr="00BC4031">
        <w:rPr>
          <w:lang w:val="en-US"/>
        </w:rPr>
        <w:t>referred</w:t>
      </w:r>
      <w:r w:rsidR="002C4B97">
        <w:rPr>
          <w:lang w:val="en-US"/>
        </w:rPr>
        <w:t xml:space="preserve"> r</w:t>
      </w:r>
      <w:r w:rsidR="002C4B97" w:rsidRPr="00BC4031">
        <w:rPr>
          <w:lang w:val="en-US"/>
        </w:rPr>
        <w:t xml:space="preserve">eporting </w:t>
      </w:r>
      <w:r w:rsidR="002C4B97">
        <w:rPr>
          <w:lang w:val="en-US"/>
        </w:rPr>
        <w:t>i</w:t>
      </w:r>
      <w:r w:rsidR="002C4B97" w:rsidRPr="00BC4031">
        <w:rPr>
          <w:lang w:val="en-US"/>
        </w:rPr>
        <w:t xml:space="preserve">tems for </w:t>
      </w:r>
      <w:r w:rsidR="002C4B97">
        <w:rPr>
          <w:lang w:val="en-US"/>
        </w:rPr>
        <w:t>s</w:t>
      </w:r>
      <w:r w:rsidR="002C4B97" w:rsidRPr="00BC4031">
        <w:rPr>
          <w:lang w:val="en-US"/>
        </w:rPr>
        <w:t xml:space="preserve">ystematic </w:t>
      </w:r>
      <w:r w:rsidR="002C4B97">
        <w:rPr>
          <w:lang w:val="en-US"/>
        </w:rPr>
        <w:t>r</w:t>
      </w:r>
      <w:r w:rsidR="002C4B97" w:rsidRPr="00BC4031">
        <w:rPr>
          <w:lang w:val="en-US"/>
        </w:rPr>
        <w:t xml:space="preserve">eviews and </w:t>
      </w:r>
      <w:r w:rsidR="002C4B97">
        <w:rPr>
          <w:lang w:val="en-US"/>
        </w:rPr>
        <w:t>m</w:t>
      </w:r>
      <w:r w:rsidR="002C4B97" w:rsidRPr="00BC4031">
        <w:rPr>
          <w:lang w:val="en-US"/>
        </w:rPr>
        <w:t>eta-</w:t>
      </w:r>
      <w:r w:rsidR="002C4B97">
        <w:rPr>
          <w:lang w:val="en-US"/>
        </w:rPr>
        <w:t>a</w:t>
      </w:r>
      <w:r w:rsidR="002C4B97" w:rsidRPr="00BC4031">
        <w:rPr>
          <w:lang w:val="en-US"/>
        </w:rPr>
        <w:t>nalyses</w:t>
      </w:r>
      <w:r w:rsidR="002C4B97">
        <w:rPr>
          <w:lang w:val="en-US"/>
        </w:rPr>
        <w:t xml:space="preserve"> (PRISMA)</w:t>
      </w:r>
      <w:r w:rsidR="00CB2F1B">
        <w:rPr>
          <w:lang w:val="en-US"/>
        </w:rPr>
        <w:t xml:space="preserve"> IPD</w:t>
      </w:r>
      <w:del w:id="4" w:author="Michael Belias" w:date="2020-09-30T11:29:00Z">
        <w:r w:rsidR="00CB2F1B" w:rsidDel="007874CB">
          <w:rPr>
            <w:lang w:val="en-US"/>
          </w:rPr>
          <w:delText xml:space="preserve"> the reporting</w:delText>
        </w:r>
        <w:r w:rsidR="00B34134" w:rsidDel="007874CB">
          <w:rPr>
            <w:lang w:val="en-US"/>
          </w:rPr>
          <w:delText xml:space="preserve"> quality</w:delText>
        </w:r>
        <w:r w:rsidR="00CB2F1B" w:rsidDel="007874CB">
          <w:rPr>
            <w:lang w:val="en-US"/>
          </w:rPr>
          <w:delText xml:space="preserve"> </w:delText>
        </w:r>
        <w:r w:rsidR="002A48A9" w:rsidDel="007874CB">
          <w:rPr>
            <w:lang w:val="en-US"/>
          </w:rPr>
          <w:delText>has not been investigated</w:delText>
        </w:r>
      </w:del>
      <w:r w:rsidR="002A48A9">
        <w:rPr>
          <w:lang w:val="en-US"/>
        </w:rPr>
        <w:t xml:space="preserve">. Additionally, </w:t>
      </w:r>
      <w:r w:rsidR="00FD4C03">
        <w:rPr>
          <w:lang w:val="en-US"/>
        </w:rPr>
        <w:t xml:space="preserve">it is not </w:t>
      </w:r>
      <w:r w:rsidR="00514088">
        <w:rPr>
          <w:lang w:val="en-US"/>
        </w:rPr>
        <w:t>e</w:t>
      </w:r>
      <w:r w:rsidR="004F034B">
        <w:rPr>
          <w:lang w:val="en-US"/>
        </w:rPr>
        <w:t>vident</w:t>
      </w:r>
      <w:r w:rsidR="0030695D">
        <w:rPr>
          <w:lang w:val="en-US"/>
        </w:rPr>
        <w:t xml:space="preserve"> which statistical practices are</w:t>
      </w:r>
      <w:ins w:id="5" w:author="Michael Belias" w:date="2020-09-30T11:30:00Z">
        <w:r w:rsidR="007874CB">
          <w:rPr>
            <w:lang w:val="en-US"/>
          </w:rPr>
          <w:t xml:space="preserve"> </w:t>
        </w:r>
      </w:ins>
      <w:ins w:id="6" w:author="Michael Belias" w:date="2020-09-30T11:29:00Z">
        <w:r w:rsidR="007874CB">
          <w:rPr>
            <w:lang w:val="en-US"/>
          </w:rPr>
          <w:t>being</w:t>
        </w:r>
      </w:ins>
      <w:r w:rsidR="0030695D">
        <w:rPr>
          <w:lang w:val="en-US"/>
        </w:rPr>
        <w:t xml:space="preserve"> used when performing </w:t>
      </w:r>
      <w:commentRangeStart w:id="7"/>
      <w:r w:rsidR="0030695D">
        <w:rPr>
          <w:lang w:val="en-US"/>
        </w:rPr>
        <w:t>subgroup analysis</w:t>
      </w:r>
      <w:commentRangeEnd w:id="7"/>
      <w:r w:rsidR="007874CB">
        <w:rPr>
          <w:rStyle w:val="CommentReference"/>
        </w:rPr>
        <w:commentReference w:id="7"/>
      </w:r>
      <w:r w:rsidR="0030695D">
        <w:rPr>
          <w:lang w:val="en-US"/>
        </w:rPr>
        <w:t xml:space="preserve">. </w:t>
      </w:r>
      <w:del w:id="8" w:author="Michael Belias" w:date="2020-09-30T11:30:00Z">
        <w:r w:rsidR="00AB4942" w:rsidDel="000E2C81">
          <w:rPr>
            <w:lang w:val="en-US"/>
          </w:rPr>
          <w:delText>Therefore, t</w:delText>
        </w:r>
        <w:r w:rsidR="0030695D" w:rsidDel="000E2C81">
          <w:rPr>
            <w:lang w:val="en-US"/>
          </w:rPr>
          <w:delText>he</w:delText>
        </w:r>
      </w:del>
      <w:ins w:id="9" w:author="Michael Belias" w:date="2020-09-30T11:30:00Z">
        <w:r w:rsidR="000E2C81">
          <w:rPr>
            <w:lang w:val="en-US"/>
          </w:rPr>
          <w:t>The</w:t>
        </w:r>
      </w:ins>
      <w:r w:rsidR="0030695D">
        <w:rPr>
          <w:lang w:val="en-US"/>
        </w:rPr>
        <w:t xml:space="preserve"> aim of this study </w:t>
      </w:r>
      <w:r w:rsidR="00C67FF4">
        <w:rPr>
          <w:lang w:val="en-US"/>
        </w:rPr>
        <w:t xml:space="preserve">is to </w:t>
      </w:r>
      <w:del w:id="10" w:author="Michael Belias" w:date="2020-09-30T11:31:00Z">
        <w:r w:rsidR="00C67FF4" w:rsidDel="000E2C81">
          <w:rPr>
            <w:lang w:val="en-US"/>
          </w:rPr>
          <w:delText xml:space="preserve">create an </w:delText>
        </w:r>
        <w:r w:rsidR="00C67FF4" w:rsidDel="00386A21">
          <w:rPr>
            <w:lang w:val="en-US"/>
          </w:rPr>
          <w:delText xml:space="preserve">overview </w:delText>
        </w:r>
      </w:del>
      <w:ins w:id="11" w:author="Michael Belias" w:date="2020-09-30T11:31:00Z">
        <w:r w:rsidR="001F5AE7">
          <w:rPr>
            <w:lang w:val="en-US"/>
          </w:rPr>
          <w:t>summarize</w:t>
        </w:r>
        <w:r w:rsidR="00386A21">
          <w:rPr>
            <w:lang w:val="en-US"/>
          </w:rPr>
          <w:t xml:space="preserve"> </w:t>
        </w:r>
      </w:ins>
      <w:del w:id="12" w:author="Michael Belias" w:date="2020-09-30T11:31:00Z">
        <w:r w:rsidR="00C67FF4" w:rsidDel="000E2C81">
          <w:rPr>
            <w:lang w:val="en-US"/>
          </w:rPr>
          <w:delText>of the reporting</w:delText>
        </w:r>
      </w:del>
      <w:ins w:id="13" w:author="Michael Belias" w:date="2020-09-30T11:31:00Z">
        <w:r w:rsidR="001F5AE7">
          <w:rPr>
            <w:lang w:val="en-US"/>
          </w:rPr>
          <w:t xml:space="preserve"> the </w:t>
        </w:r>
      </w:ins>
      <w:del w:id="14" w:author="Michael Belias" w:date="2020-09-30T11:31:00Z">
        <w:r w:rsidR="00C67FF4" w:rsidDel="000E2C81">
          <w:rPr>
            <w:lang w:val="en-US"/>
          </w:rPr>
          <w:delText xml:space="preserve"> </w:delText>
        </w:r>
      </w:del>
      <w:r w:rsidR="00C67FF4">
        <w:rPr>
          <w:lang w:val="en-US"/>
        </w:rPr>
        <w:t>quality</w:t>
      </w:r>
      <w:ins w:id="15" w:author="Michael Belias" w:date="2020-09-30T11:31:00Z">
        <w:r w:rsidR="000E2C81" w:rsidRPr="000E2C81">
          <w:rPr>
            <w:lang w:val="en-US"/>
          </w:rPr>
          <w:t xml:space="preserve"> </w:t>
        </w:r>
        <w:r w:rsidR="000E2C81">
          <w:rPr>
            <w:lang w:val="en-US"/>
          </w:rPr>
          <w:t xml:space="preserve">of </w:t>
        </w:r>
      </w:ins>
      <w:ins w:id="16" w:author="Michael Belias" w:date="2020-09-30T11:32:00Z">
        <w:r w:rsidR="00735996">
          <w:rPr>
            <w:lang w:val="en-US"/>
          </w:rPr>
          <w:t xml:space="preserve">the statistical practices </w:t>
        </w:r>
        <w:r w:rsidR="000E1FEE">
          <w:rPr>
            <w:lang w:val="en-US"/>
          </w:rPr>
          <w:t>used and the</w:t>
        </w:r>
      </w:ins>
      <w:ins w:id="17" w:author="Michael Belias" w:date="2020-09-30T11:33:00Z">
        <w:r w:rsidR="000E1FEE">
          <w:rPr>
            <w:lang w:val="en-US"/>
          </w:rPr>
          <w:t xml:space="preserve">ir </w:t>
        </w:r>
      </w:ins>
      <w:ins w:id="18" w:author="Michael Belias" w:date="2020-09-30T11:31:00Z">
        <w:r w:rsidR="000E2C81">
          <w:rPr>
            <w:lang w:val="en-US"/>
          </w:rPr>
          <w:t>report</w:t>
        </w:r>
      </w:ins>
      <w:ins w:id="19" w:author="Michael Belias" w:date="2020-09-30T11:33:00Z">
        <w:r w:rsidR="000E1FEE">
          <w:rPr>
            <w:lang w:val="en-US"/>
          </w:rPr>
          <w:t>ing</w:t>
        </w:r>
      </w:ins>
      <w:ins w:id="20" w:author="Michael Belias" w:date="2020-09-30T11:31:00Z">
        <w:r w:rsidR="000E2C81">
          <w:rPr>
            <w:lang w:val="en-US"/>
          </w:rPr>
          <w:t xml:space="preserve"> items</w:t>
        </w:r>
      </w:ins>
      <w:r w:rsidR="003573C2">
        <w:rPr>
          <w:lang w:val="en-US"/>
        </w:rPr>
        <w:t xml:space="preserve"> </w:t>
      </w:r>
      <w:del w:id="21" w:author="Michael Belias" w:date="2020-09-30T11:33:00Z">
        <w:r w:rsidR="00C67FF4" w:rsidDel="00BA7618">
          <w:rPr>
            <w:lang w:val="en-US"/>
          </w:rPr>
          <w:delText xml:space="preserve">and </w:delText>
        </w:r>
      </w:del>
      <w:del w:id="22" w:author="Michael Belias" w:date="2020-09-30T11:32:00Z">
        <w:r w:rsidR="00C67FF4" w:rsidDel="00735996">
          <w:rPr>
            <w:lang w:val="en-US"/>
          </w:rPr>
          <w:delText xml:space="preserve">the statistical practices </w:delText>
        </w:r>
      </w:del>
      <w:r w:rsidR="00C67FF4">
        <w:rPr>
          <w:lang w:val="en-US"/>
        </w:rPr>
        <w:t>when performing subgroup analysis.</w:t>
      </w:r>
    </w:p>
    <w:p w14:paraId="44F8CE04" w14:textId="2DFCD416" w:rsidR="00A5145A" w:rsidRDefault="61B40DBD" w:rsidP="003F1F61">
      <w:pPr>
        <w:jc w:val="both"/>
        <w:rPr>
          <w:ins w:id="23" w:author="Michael Belias" w:date="2020-09-30T11:35:00Z"/>
          <w:lang w:val="en-US"/>
        </w:rPr>
      </w:pPr>
      <w:r w:rsidRPr="00507FBD">
        <w:rPr>
          <w:b/>
          <w:bCs/>
          <w:i/>
          <w:iCs/>
          <w:lang w:val="en-US"/>
        </w:rPr>
        <w:t>Methods</w:t>
      </w:r>
      <w:r w:rsidR="00647883">
        <w:rPr>
          <w:b/>
          <w:bCs/>
          <w:i/>
          <w:iCs/>
          <w:lang w:val="en-US"/>
        </w:rPr>
        <w:br/>
      </w:r>
      <w:del w:id="24" w:author="Michael Belias" w:date="2020-09-30T11:33:00Z">
        <w:r w:rsidR="004B76C7" w:rsidDel="00BA7618">
          <w:rPr>
            <w:lang w:val="en-US"/>
          </w:rPr>
          <w:delText>A systematic review was perform</w:delText>
        </w:r>
        <w:r w:rsidR="00A618A9" w:rsidDel="00BA7618">
          <w:rPr>
            <w:lang w:val="en-US"/>
          </w:rPr>
          <w:delText>ed</w:delText>
        </w:r>
      </w:del>
      <w:ins w:id="25" w:author="Michael Belias" w:date="2020-09-30T11:33:00Z">
        <w:r w:rsidR="00BA7618">
          <w:rPr>
            <w:lang w:val="en-US"/>
          </w:rPr>
          <w:t xml:space="preserve">We perform a systematic </w:t>
        </w:r>
      </w:ins>
      <w:ins w:id="26" w:author="Michael Belias" w:date="2020-09-30T11:34:00Z">
        <w:r w:rsidR="00BA7618">
          <w:rPr>
            <w:lang w:val="en-US"/>
          </w:rPr>
          <w:t>review</w:t>
        </w:r>
      </w:ins>
      <w:r w:rsidR="00A618A9">
        <w:rPr>
          <w:lang w:val="en-US"/>
        </w:rPr>
        <w:t xml:space="preserve"> to identify the eligible </w:t>
      </w:r>
      <w:r w:rsidR="00BA0ACB">
        <w:rPr>
          <w:lang w:val="en-US"/>
        </w:rPr>
        <w:t>IPD meta-analys</w:t>
      </w:r>
      <w:r w:rsidR="005D3D13">
        <w:rPr>
          <w:lang w:val="en-US"/>
        </w:rPr>
        <w:t>e</w:t>
      </w:r>
      <w:r w:rsidR="00BA0ACB">
        <w:rPr>
          <w:lang w:val="en-US"/>
        </w:rPr>
        <w:t>s</w:t>
      </w:r>
      <w:r w:rsidR="003D09DF">
        <w:rPr>
          <w:lang w:val="en-US"/>
        </w:rPr>
        <w:t xml:space="preserve">. </w:t>
      </w:r>
      <w:ins w:id="27" w:author="Michael Belias" w:date="2020-09-30T11:35:00Z">
        <w:r w:rsidR="00A5145A">
          <w:rPr>
            <w:lang w:val="en-US"/>
          </w:rPr>
          <w:t xml:space="preserve">We </w:t>
        </w:r>
        <w:r w:rsidR="00404000">
          <w:rPr>
            <w:lang w:val="en-US"/>
          </w:rPr>
          <w:t>summarize</w:t>
        </w:r>
        <w:r w:rsidR="00A5145A">
          <w:rPr>
            <w:lang w:val="en-US"/>
          </w:rPr>
          <w:t xml:space="preserve"> the statistical approaches </w:t>
        </w:r>
        <w:r w:rsidR="00BD74E0">
          <w:rPr>
            <w:lang w:val="en-US"/>
          </w:rPr>
          <w:t xml:space="preserve">being used </w:t>
        </w:r>
        <w:r w:rsidR="00E52263">
          <w:rPr>
            <w:lang w:val="en-US"/>
          </w:rPr>
          <w:t xml:space="preserve">for subgroup analysis along with the quality </w:t>
        </w:r>
        <w:r w:rsidR="00644CCD">
          <w:rPr>
            <w:lang w:val="en-US"/>
          </w:rPr>
          <w:t>of their reported items</w:t>
        </w:r>
      </w:ins>
      <w:ins w:id="28" w:author="Michael Belias" w:date="2020-09-30T11:38:00Z">
        <w:r w:rsidR="005906FA">
          <w:rPr>
            <w:lang w:val="en-US"/>
          </w:rPr>
          <w:t xml:space="preserve"> based on</w:t>
        </w:r>
      </w:ins>
      <w:ins w:id="29" w:author="Michael Belias" w:date="2020-09-30T11:36:00Z">
        <w:r w:rsidR="00744E25">
          <w:rPr>
            <w:lang w:val="en-US"/>
          </w:rPr>
          <w:t xml:space="preserve"> PRISMA IPD guideline</w:t>
        </w:r>
        <w:r w:rsidR="005906FA">
          <w:rPr>
            <w:lang w:val="en-US"/>
          </w:rPr>
          <w:t>.</w:t>
        </w:r>
      </w:ins>
    </w:p>
    <w:p w14:paraId="56BD5F33" w14:textId="5CD4234F" w:rsidR="00C67FF4" w:rsidRPr="00647883" w:rsidDel="005906FA" w:rsidRDefault="00082557" w:rsidP="003F1F61">
      <w:pPr>
        <w:jc w:val="both"/>
        <w:rPr>
          <w:del w:id="30" w:author="Michael Belias" w:date="2020-09-30T11:36:00Z"/>
          <w:b/>
          <w:bCs/>
          <w:i/>
          <w:iCs/>
          <w:lang w:val="en-US"/>
        </w:rPr>
      </w:pPr>
      <w:del w:id="31" w:author="Michael Belias" w:date="2020-09-30T11:36:00Z">
        <w:r w:rsidDel="005906FA">
          <w:rPr>
            <w:lang w:val="en-US"/>
          </w:rPr>
          <w:delText>The reporting quality was measured using the PRISMA</w:delText>
        </w:r>
        <w:r w:rsidR="005B354B" w:rsidDel="005906FA">
          <w:rPr>
            <w:lang w:val="en-US"/>
          </w:rPr>
          <w:delText xml:space="preserve"> IP</w:delText>
        </w:r>
        <w:r w:rsidDel="005906FA">
          <w:rPr>
            <w:lang w:val="en-US"/>
          </w:rPr>
          <w:delText>D, and data was extracted on the statistical approaches used for subgroup analysis.</w:delText>
        </w:r>
      </w:del>
    </w:p>
    <w:p w14:paraId="4E753196" w14:textId="1AF94213" w:rsidR="003A6A11" w:rsidRPr="00647883" w:rsidRDefault="61B40DBD" w:rsidP="003F1F61">
      <w:pPr>
        <w:jc w:val="both"/>
        <w:rPr>
          <w:b/>
          <w:bCs/>
          <w:i/>
          <w:iCs/>
          <w:lang w:val="en-US"/>
        </w:rPr>
      </w:pPr>
      <w:r w:rsidRPr="00507FBD">
        <w:rPr>
          <w:b/>
          <w:bCs/>
          <w:i/>
          <w:iCs/>
          <w:lang w:val="en-US"/>
        </w:rPr>
        <w:t>Results</w:t>
      </w:r>
      <w:r w:rsidR="003A6A11">
        <w:rPr>
          <w:b/>
          <w:bCs/>
          <w:i/>
          <w:iCs/>
          <w:lang w:val="en-US"/>
        </w:rPr>
        <w:t xml:space="preserve"> </w:t>
      </w:r>
      <w:r w:rsidR="00647883">
        <w:rPr>
          <w:b/>
          <w:bCs/>
          <w:i/>
          <w:iCs/>
          <w:lang w:val="en-US"/>
        </w:rPr>
        <w:br/>
      </w:r>
      <w:r w:rsidR="003A6A11">
        <w:rPr>
          <w:lang w:val="en-US"/>
        </w:rPr>
        <w:t xml:space="preserve">The adherence </w:t>
      </w:r>
      <w:r w:rsidR="005B3864">
        <w:rPr>
          <w:lang w:val="en-US"/>
        </w:rPr>
        <w:t xml:space="preserve">to the PRISMA IPD was </w:t>
      </w:r>
      <w:r w:rsidR="00B03765">
        <w:rPr>
          <w:lang w:val="en-US"/>
        </w:rPr>
        <w:t xml:space="preserve">overall good. </w:t>
      </w:r>
      <w:commentRangeStart w:id="32"/>
      <w:r w:rsidR="00411CCC">
        <w:rPr>
          <w:lang w:val="en-US"/>
        </w:rPr>
        <w:t>The IPD meta-analyses that performed</w:t>
      </w:r>
      <w:r w:rsidR="00602CC2">
        <w:rPr>
          <w:lang w:val="en-US"/>
        </w:rPr>
        <w:t xml:space="preserve"> subgroup analysis</w:t>
      </w:r>
      <w:r w:rsidR="00326C62">
        <w:rPr>
          <w:lang w:val="en-US"/>
        </w:rPr>
        <w:t xml:space="preserve"> reported </w:t>
      </w:r>
      <w:r w:rsidR="00D858D1">
        <w:rPr>
          <w:lang w:val="en-US"/>
        </w:rPr>
        <w:t>slightly better than</w:t>
      </w:r>
      <w:r w:rsidR="00514D69">
        <w:rPr>
          <w:lang w:val="en-US"/>
        </w:rPr>
        <w:t xml:space="preserve"> </w:t>
      </w:r>
      <w:r w:rsidR="00D858D1">
        <w:rPr>
          <w:lang w:val="en-US"/>
        </w:rPr>
        <w:t>IPD meta-analyses that not performed subgroup analysis.</w:t>
      </w:r>
      <w:r w:rsidR="00161A18">
        <w:rPr>
          <w:lang w:val="en-US"/>
        </w:rPr>
        <w:t xml:space="preserve"> </w:t>
      </w:r>
      <w:commentRangeEnd w:id="32"/>
      <w:r w:rsidR="005906FA">
        <w:rPr>
          <w:rStyle w:val="CommentReference"/>
        </w:rPr>
        <w:commentReference w:id="32"/>
      </w:r>
      <w:r w:rsidR="005F2B54">
        <w:rPr>
          <w:lang w:val="en-US"/>
        </w:rPr>
        <w:t>However, b</w:t>
      </w:r>
      <w:r w:rsidR="00D56728">
        <w:rPr>
          <w:lang w:val="en-US"/>
        </w:rPr>
        <w:t xml:space="preserve">oth groups reported poorly on the </w:t>
      </w:r>
      <w:commentRangeStart w:id="33"/>
      <w:r w:rsidR="00D56728">
        <w:rPr>
          <w:lang w:val="en-US"/>
        </w:rPr>
        <w:t>risk of bias</w:t>
      </w:r>
      <w:commentRangeEnd w:id="33"/>
      <w:r w:rsidR="007B2E1D">
        <w:rPr>
          <w:rStyle w:val="CommentReference"/>
        </w:rPr>
        <w:commentReference w:id="33"/>
      </w:r>
      <w:r w:rsidR="00D56728">
        <w:rPr>
          <w:lang w:val="en-US"/>
        </w:rPr>
        <w:t xml:space="preserve"> across studies</w:t>
      </w:r>
      <w:r w:rsidR="00CE55DD">
        <w:rPr>
          <w:lang w:val="en-US"/>
        </w:rPr>
        <w:t xml:space="preserve"> and IPD integrity. </w:t>
      </w:r>
      <w:r w:rsidR="00130373">
        <w:rPr>
          <w:lang w:val="en-US"/>
        </w:rPr>
        <w:br/>
      </w:r>
      <w:r w:rsidR="00D323F7">
        <w:rPr>
          <w:lang w:val="en-US"/>
        </w:rPr>
        <w:t>When performing subgroup analysis, m</w:t>
      </w:r>
      <w:r w:rsidR="00130373">
        <w:rPr>
          <w:lang w:val="en-US"/>
        </w:rPr>
        <w:t>ost studies used a one stage approach</w:t>
      </w:r>
      <w:r w:rsidR="00D323F7">
        <w:rPr>
          <w:lang w:val="en-US"/>
        </w:rPr>
        <w:t xml:space="preserve"> with a random effect model.</w:t>
      </w:r>
      <w:r w:rsidR="008F0A32">
        <w:rPr>
          <w:lang w:val="en-US"/>
        </w:rPr>
        <w:t xml:space="preserve"> Half of all </w:t>
      </w:r>
      <w:r w:rsidR="00D80582">
        <w:rPr>
          <w:lang w:val="en-US"/>
        </w:rPr>
        <w:t xml:space="preserve">IPD meta-analyses which investigated subgroup analysis, </w:t>
      </w:r>
      <w:commentRangeStart w:id="34"/>
      <w:r w:rsidR="00B17D1A">
        <w:rPr>
          <w:lang w:val="en-US"/>
        </w:rPr>
        <w:t xml:space="preserve">investigated </w:t>
      </w:r>
      <w:r w:rsidR="00D80582">
        <w:rPr>
          <w:lang w:val="en-US"/>
        </w:rPr>
        <w:t xml:space="preserve">effect modifiers which were </w:t>
      </w:r>
      <w:r w:rsidR="007C6E93">
        <w:rPr>
          <w:lang w:val="en-US"/>
        </w:rPr>
        <w:t>continuous variables</w:t>
      </w:r>
      <w:commentRangeEnd w:id="34"/>
      <w:r w:rsidR="007B2E1D">
        <w:rPr>
          <w:rStyle w:val="CommentReference"/>
        </w:rPr>
        <w:commentReference w:id="34"/>
      </w:r>
      <w:r w:rsidR="007C6E93">
        <w:rPr>
          <w:lang w:val="en-US"/>
        </w:rPr>
        <w:t>, but analyzed as categorical, and already categorical variables.</w:t>
      </w:r>
    </w:p>
    <w:p w14:paraId="6D247B7D" w14:textId="1F3FA33D" w:rsidR="007C6E93" w:rsidRPr="00647883" w:rsidRDefault="61B40DBD" w:rsidP="003F1F61">
      <w:pPr>
        <w:jc w:val="both"/>
        <w:rPr>
          <w:b/>
          <w:bCs/>
          <w:i/>
          <w:iCs/>
          <w:lang w:val="en-US"/>
        </w:rPr>
      </w:pPr>
      <w:r w:rsidRPr="00507FBD">
        <w:rPr>
          <w:b/>
          <w:bCs/>
          <w:i/>
          <w:iCs/>
          <w:lang w:val="en-US"/>
        </w:rPr>
        <w:t>Conclusion</w:t>
      </w:r>
      <w:r w:rsidR="00647883">
        <w:rPr>
          <w:b/>
          <w:bCs/>
          <w:i/>
          <w:iCs/>
          <w:lang w:val="en-US"/>
        </w:rPr>
        <w:t xml:space="preserve"> </w:t>
      </w:r>
      <w:r w:rsidR="00647883">
        <w:rPr>
          <w:b/>
          <w:bCs/>
          <w:i/>
          <w:iCs/>
          <w:lang w:val="en-US"/>
        </w:rPr>
        <w:br/>
      </w:r>
      <w:r w:rsidR="007C6E93" w:rsidRPr="00B268A9">
        <w:rPr>
          <w:lang w:val="en-US"/>
        </w:rPr>
        <w:t>The overall reporting quality of IPD meta-analyses is good. However</w:t>
      </w:r>
      <w:r w:rsidR="002028C4">
        <w:rPr>
          <w:lang w:val="en-US"/>
        </w:rPr>
        <w:t>,</w:t>
      </w:r>
      <w:r w:rsidR="007C6E93" w:rsidRPr="00B268A9">
        <w:rPr>
          <w:lang w:val="en-US"/>
        </w:rPr>
        <w:t xml:space="preserve"> </w:t>
      </w:r>
      <w:r w:rsidR="00D11EA6" w:rsidRPr="00B268A9">
        <w:rPr>
          <w:lang w:val="en-US"/>
        </w:rPr>
        <w:t>the quality of reporting</w:t>
      </w:r>
      <w:r w:rsidR="00316999" w:rsidRPr="00B268A9">
        <w:rPr>
          <w:lang w:val="en-US"/>
        </w:rPr>
        <w:t xml:space="preserve"> for both the process of the IPD systematic reviews and the statistical methods</w:t>
      </w:r>
      <w:r w:rsidR="00332FF7">
        <w:rPr>
          <w:lang w:val="en-US"/>
        </w:rPr>
        <w:t xml:space="preserve"> used, still </w:t>
      </w:r>
      <w:del w:id="35" w:author="Michael Belias" w:date="2020-09-30T11:41:00Z">
        <w:r w:rsidR="00332FF7" w:rsidDel="007B2E1D">
          <w:rPr>
            <w:lang w:val="en-US"/>
          </w:rPr>
          <w:delText>have</w:delText>
        </w:r>
        <w:r w:rsidR="00C126D8" w:rsidDel="007B2E1D">
          <w:rPr>
            <w:lang w:val="en-US"/>
          </w:rPr>
          <w:delText xml:space="preserve"> </w:delText>
        </w:r>
      </w:del>
      <w:ins w:id="36" w:author="Michael Belias" w:date="2020-09-30T11:41:00Z">
        <w:r w:rsidR="007B2E1D">
          <w:rPr>
            <w:lang w:val="en-US"/>
          </w:rPr>
          <w:t xml:space="preserve">needs </w:t>
        </w:r>
      </w:ins>
      <w:del w:id="37" w:author="Michael Belias" w:date="2020-09-30T11:41:00Z">
        <w:r w:rsidR="00C126D8" w:rsidDel="007B2E1D">
          <w:rPr>
            <w:lang w:val="en-US"/>
          </w:rPr>
          <w:delText>a</w:delText>
        </w:r>
        <w:r w:rsidR="00332FF7" w:rsidDel="007B2E1D">
          <w:rPr>
            <w:lang w:val="en-US"/>
          </w:rPr>
          <w:delText xml:space="preserve"> considerable </w:delText>
        </w:r>
        <w:r w:rsidR="00C126D8" w:rsidDel="007B2E1D">
          <w:rPr>
            <w:lang w:val="en-US"/>
          </w:rPr>
          <w:delText>scope</w:delText>
        </w:r>
        <w:r w:rsidR="00332FF7" w:rsidDel="007B2E1D">
          <w:rPr>
            <w:lang w:val="en-US"/>
          </w:rPr>
          <w:delText xml:space="preserve"> for </w:delText>
        </w:r>
      </w:del>
      <w:r w:rsidR="00332FF7">
        <w:rPr>
          <w:lang w:val="en-US"/>
        </w:rPr>
        <w:t>improvement</w:t>
      </w:r>
      <w:r w:rsidR="00316999" w:rsidRPr="00B268A9">
        <w:rPr>
          <w:lang w:val="en-US"/>
        </w:rPr>
        <w:t xml:space="preserve">. More awareness on the PRISMA IPD together with </w:t>
      </w:r>
      <w:r w:rsidR="00014A45" w:rsidRPr="00B268A9">
        <w:rPr>
          <w:lang w:val="en-US"/>
        </w:rPr>
        <w:t>clear guidelines on what to report when performing subgroup analysis</w:t>
      </w:r>
      <w:r w:rsidR="006F68FD" w:rsidRPr="00B268A9">
        <w:rPr>
          <w:lang w:val="en-US"/>
        </w:rPr>
        <w:t xml:space="preserve"> </w:t>
      </w:r>
      <w:r w:rsidR="00696979">
        <w:rPr>
          <w:lang w:val="en-US"/>
        </w:rPr>
        <w:t>could</w:t>
      </w:r>
      <w:r w:rsidR="00696979" w:rsidRPr="00B268A9">
        <w:rPr>
          <w:lang w:val="en-US"/>
        </w:rPr>
        <w:t xml:space="preserve"> improve</w:t>
      </w:r>
      <w:r w:rsidR="00726274" w:rsidRPr="00B268A9">
        <w:rPr>
          <w:lang w:val="en-US"/>
        </w:rPr>
        <w:t xml:space="preserve"> </w:t>
      </w:r>
      <w:r w:rsidR="00B268A9" w:rsidRPr="00B268A9">
        <w:rPr>
          <w:lang w:val="en-US"/>
        </w:rPr>
        <w:t>reporting in both these areas.</w:t>
      </w:r>
    </w:p>
    <w:p w14:paraId="02CFF8E7" w14:textId="7F8C6DA9" w:rsidR="00A60A2B" w:rsidRDefault="00A60A2B" w:rsidP="004367A5">
      <w:pPr>
        <w:rPr>
          <w:b/>
          <w:bCs/>
          <w:sz w:val="28"/>
          <w:szCs w:val="28"/>
          <w:lang w:val="en-US"/>
        </w:rPr>
      </w:pPr>
    </w:p>
    <w:p w14:paraId="4957F1FE" w14:textId="57F8715B" w:rsidR="00A60A2B" w:rsidRDefault="00A60A2B" w:rsidP="004367A5">
      <w:pPr>
        <w:rPr>
          <w:b/>
          <w:bCs/>
          <w:sz w:val="28"/>
          <w:szCs w:val="28"/>
          <w:lang w:val="en-US"/>
        </w:rPr>
      </w:pPr>
    </w:p>
    <w:p w14:paraId="7121979B" w14:textId="77777777" w:rsidR="005C421F" w:rsidRDefault="005C421F" w:rsidP="004367A5">
      <w:pPr>
        <w:rPr>
          <w:b/>
          <w:bCs/>
          <w:sz w:val="28"/>
          <w:szCs w:val="28"/>
          <w:lang w:val="en-US"/>
        </w:rPr>
      </w:pPr>
    </w:p>
    <w:p w14:paraId="5FF1866D" w14:textId="4FBEED9F" w:rsidR="00A60A2B" w:rsidRDefault="00A60A2B" w:rsidP="004367A5">
      <w:pPr>
        <w:rPr>
          <w:b/>
          <w:bCs/>
          <w:sz w:val="28"/>
          <w:szCs w:val="28"/>
          <w:lang w:val="en-US"/>
        </w:rPr>
      </w:pPr>
    </w:p>
    <w:p w14:paraId="6AAEC76C" w14:textId="4E257232" w:rsidR="00A60A2B" w:rsidRDefault="00A60A2B" w:rsidP="004367A5">
      <w:pPr>
        <w:rPr>
          <w:b/>
          <w:bCs/>
          <w:sz w:val="28"/>
          <w:szCs w:val="28"/>
          <w:lang w:val="en-US"/>
        </w:rPr>
      </w:pPr>
    </w:p>
    <w:p w14:paraId="0D9ABA97" w14:textId="03F4DED8" w:rsidR="00A60A2B" w:rsidRDefault="00A60A2B" w:rsidP="004367A5">
      <w:pPr>
        <w:rPr>
          <w:b/>
          <w:bCs/>
          <w:sz w:val="28"/>
          <w:szCs w:val="28"/>
          <w:lang w:val="en-US"/>
        </w:rPr>
      </w:pPr>
    </w:p>
    <w:p w14:paraId="6415A97B" w14:textId="298EFEE7" w:rsidR="00A60A2B" w:rsidRDefault="00A60A2B" w:rsidP="004367A5">
      <w:pPr>
        <w:rPr>
          <w:b/>
          <w:bCs/>
          <w:sz w:val="28"/>
          <w:szCs w:val="28"/>
          <w:lang w:val="en-US"/>
        </w:rPr>
      </w:pPr>
    </w:p>
    <w:p w14:paraId="6DD5A4E1" w14:textId="77777777" w:rsidR="001F5E12" w:rsidRDefault="001F5E12" w:rsidP="004367A5">
      <w:pPr>
        <w:rPr>
          <w:b/>
          <w:bCs/>
          <w:sz w:val="28"/>
          <w:szCs w:val="28"/>
          <w:lang w:val="en-US"/>
        </w:rPr>
      </w:pPr>
    </w:p>
    <w:p w14:paraId="4FECE839" w14:textId="77777777" w:rsidR="00CB3498" w:rsidRDefault="00CB3498" w:rsidP="004367A5">
      <w:pPr>
        <w:rPr>
          <w:b/>
          <w:bCs/>
          <w:sz w:val="24"/>
          <w:szCs w:val="24"/>
          <w:lang w:val="en-US"/>
        </w:rPr>
      </w:pPr>
    </w:p>
    <w:p w14:paraId="691AD5C2" w14:textId="467D4C82" w:rsidR="00A25780" w:rsidRPr="00B05186" w:rsidRDefault="00A25780" w:rsidP="004367A5">
      <w:pPr>
        <w:rPr>
          <w:b/>
          <w:bCs/>
          <w:sz w:val="24"/>
          <w:szCs w:val="24"/>
          <w:lang w:val="en-US"/>
        </w:rPr>
      </w:pPr>
      <w:r w:rsidRPr="00B05186">
        <w:rPr>
          <w:b/>
          <w:bCs/>
          <w:sz w:val="24"/>
          <w:szCs w:val="24"/>
          <w:lang w:val="en-US"/>
        </w:rPr>
        <w:t>Introduction</w:t>
      </w:r>
    </w:p>
    <w:p w14:paraId="017CD241" w14:textId="077D1DD1" w:rsidR="00207E42" w:rsidRDefault="0087289C" w:rsidP="00AD29C1">
      <w:pPr>
        <w:spacing w:line="360" w:lineRule="auto"/>
        <w:jc w:val="both"/>
        <w:rPr>
          <w:lang w:val="en-US"/>
        </w:rPr>
      </w:pPr>
      <w:r>
        <w:rPr>
          <w:lang w:val="en-US"/>
        </w:rPr>
        <w:t>Meta-analys</w:t>
      </w:r>
      <w:r w:rsidR="005B22BA">
        <w:rPr>
          <w:lang w:val="en-US"/>
        </w:rPr>
        <w:t>e</w:t>
      </w:r>
      <w:r>
        <w:rPr>
          <w:lang w:val="en-US"/>
        </w:rPr>
        <w:t xml:space="preserve">s </w:t>
      </w:r>
      <w:r w:rsidR="005F4F2E">
        <w:rPr>
          <w:lang w:val="en-US"/>
        </w:rPr>
        <w:t>are</w:t>
      </w:r>
      <w:r w:rsidR="00376E15">
        <w:rPr>
          <w:lang w:val="en-US"/>
        </w:rPr>
        <w:t xml:space="preserve"> commonly used in the medical fiel</w:t>
      </w:r>
      <w:r w:rsidR="003502DB">
        <w:rPr>
          <w:lang w:val="en-US"/>
        </w:rPr>
        <w:t>d</w:t>
      </w:r>
      <w:r w:rsidR="00916DD6">
        <w:rPr>
          <w:lang w:val="en-US"/>
        </w:rPr>
        <w:t xml:space="preserve">. They </w:t>
      </w:r>
      <w:del w:id="38" w:author="Michael Belias" w:date="2020-09-30T09:18:00Z">
        <w:r w:rsidR="00916DD6" w:rsidDel="00984340">
          <w:rPr>
            <w:lang w:val="en-US"/>
          </w:rPr>
          <w:delText>summarize</w:delText>
        </w:r>
        <w:r w:rsidR="007F44C6" w:rsidDel="00984340">
          <w:rPr>
            <w:lang w:val="en-US"/>
          </w:rPr>
          <w:delText xml:space="preserve"> </w:delText>
        </w:r>
      </w:del>
      <w:ins w:id="39" w:author="Michael Belias" w:date="2020-09-30T09:18:00Z">
        <w:r w:rsidR="00984340">
          <w:rPr>
            <w:lang w:val="en-US"/>
          </w:rPr>
          <w:t xml:space="preserve">aid towards </w:t>
        </w:r>
      </w:ins>
      <w:r w:rsidR="0072069A">
        <w:rPr>
          <w:lang w:val="en-US"/>
        </w:rPr>
        <w:t>evidence-based</w:t>
      </w:r>
      <w:r w:rsidR="00376E15">
        <w:rPr>
          <w:lang w:val="en-US"/>
        </w:rPr>
        <w:t xml:space="preserve"> </w:t>
      </w:r>
      <w:del w:id="40" w:author="Michael Belias" w:date="2020-09-30T09:18:00Z">
        <w:r w:rsidR="00376E15" w:rsidDel="00984340">
          <w:rPr>
            <w:lang w:val="en-US"/>
          </w:rPr>
          <w:delText>m</w:delText>
        </w:r>
        <w:r w:rsidR="000922EC" w:rsidDel="00984340">
          <w:rPr>
            <w:lang w:val="en-US"/>
          </w:rPr>
          <w:delText>edicine</w:delText>
        </w:r>
        <w:r w:rsidR="002473F8" w:rsidDel="00984340">
          <w:rPr>
            <w:lang w:val="en-US"/>
          </w:rPr>
          <w:delText xml:space="preserve"> </w:delText>
        </w:r>
      </w:del>
      <w:ins w:id="41" w:author="Michael Belias" w:date="2020-09-30T09:18:00Z">
        <w:r w:rsidR="00984340">
          <w:rPr>
            <w:lang w:val="en-US"/>
          </w:rPr>
          <w:t xml:space="preserve">clinical decision making </w:t>
        </w:r>
      </w:ins>
      <w:r w:rsidR="002473F8">
        <w:rPr>
          <w:lang w:val="en-US"/>
        </w:rPr>
        <w:t xml:space="preserve">and </w:t>
      </w:r>
      <w:del w:id="42" w:author="Michael Belias" w:date="2020-09-30T09:18:00Z">
        <w:r w:rsidR="003502DB" w:rsidDel="00984340">
          <w:rPr>
            <w:lang w:val="en-US"/>
          </w:rPr>
          <w:delText xml:space="preserve">can </w:delText>
        </w:r>
      </w:del>
      <w:ins w:id="43" w:author="Michael Belias" w:date="2020-09-30T09:18:00Z">
        <w:r w:rsidR="00984340">
          <w:rPr>
            <w:lang w:val="en-US"/>
          </w:rPr>
          <w:t xml:space="preserve">may </w:t>
        </w:r>
      </w:ins>
      <w:r w:rsidR="003502DB">
        <w:rPr>
          <w:lang w:val="en-US"/>
        </w:rPr>
        <w:t xml:space="preserve">be used to </w:t>
      </w:r>
      <w:r w:rsidR="0036247D">
        <w:rPr>
          <w:lang w:val="en-US"/>
        </w:rPr>
        <w:t>create guidelines for modern medicine</w:t>
      </w:r>
      <w:r w:rsidR="000922EC">
        <w:rPr>
          <w:lang w:val="en-US"/>
        </w:rPr>
        <w:t>.</w:t>
      </w:r>
      <w:r w:rsidR="0076431A">
        <w:rPr>
          <w:lang w:val="en-US"/>
        </w:rPr>
        <w:t xml:space="preserve"> </w:t>
      </w:r>
      <w:r w:rsidR="005602DE">
        <w:rPr>
          <w:lang w:val="en-US"/>
        </w:rPr>
        <w:t xml:space="preserve">The </w:t>
      </w:r>
      <w:r w:rsidR="002D1526">
        <w:rPr>
          <w:lang w:val="en-US"/>
        </w:rPr>
        <w:t>individual participant</w:t>
      </w:r>
      <w:r w:rsidR="0072715A">
        <w:rPr>
          <w:lang w:val="en-US"/>
        </w:rPr>
        <w:t xml:space="preserve"> data (IPD) meta-analysis</w:t>
      </w:r>
      <w:r w:rsidR="00492AF8">
        <w:rPr>
          <w:lang w:val="en-US"/>
        </w:rPr>
        <w:t xml:space="preserve"> uses </w:t>
      </w:r>
      <w:del w:id="44" w:author="Michael Belias" w:date="2020-09-30T09:30:00Z">
        <w:r w:rsidR="00492AF8" w:rsidDel="00A83741">
          <w:rPr>
            <w:lang w:val="en-US"/>
          </w:rPr>
          <w:delText xml:space="preserve">raw </w:delText>
        </w:r>
      </w:del>
      <w:r w:rsidR="00492AF8">
        <w:rPr>
          <w:lang w:val="en-US"/>
        </w:rPr>
        <w:t xml:space="preserve">individual data from </w:t>
      </w:r>
      <w:r w:rsidR="00A41BDE">
        <w:rPr>
          <w:lang w:val="en-US"/>
        </w:rPr>
        <w:t>multiple</w:t>
      </w:r>
      <w:r w:rsidR="00492AF8">
        <w:rPr>
          <w:lang w:val="en-US"/>
        </w:rPr>
        <w:t xml:space="preserve"> stud</w:t>
      </w:r>
      <w:r w:rsidR="00C76BB2">
        <w:rPr>
          <w:lang w:val="en-US"/>
        </w:rPr>
        <w:t>ies</w:t>
      </w:r>
      <w:r w:rsidR="00492AF8">
        <w:rPr>
          <w:lang w:val="en-US"/>
        </w:rPr>
        <w:t xml:space="preserve"> for the synthesis</w:t>
      </w:r>
      <w:r w:rsidR="00D62369">
        <w:rPr>
          <w:lang w:val="en-US"/>
        </w:rPr>
        <w:t xml:space="preserve"> </w:t>
      </w:r>
      <w:r w:rsidR="00D62369">
        <w:rPr>
          <w:lang w:val="en-US"/>
        </w:rPr>
        <w:fldChar w:fldCharType="begin"/>
      </w:r>
      <w:r w:rsidR="00D62369">
        <w:rPr>
          <w:lang w:val="en-US"/>
        </w:rPr>
        <w:instrText xml:space="preserve"> ADDIN EN.CITE &lt;EndNote&gt;&lt;Cite&gt;&lt;Author&gt;Stewart&lt;/Author&gt;&lt;Year&gt;1993&lt;/Year&gt;&lt;RecNum&gt;1121&lt;/RecNum&gt;&lt;DisplayText&gt;(1)&lt;/DisplayText&gt;&lt;record&gt;&lt;rec-number&gt;1121&lt;/rec-number&gt;&lt;foreign-keys&gt;&lt;key app="EN" db-id="a52adpeev092zmex0z2xf59qwdwfaxpxr2p2" timestamp="1575398316"&gt;1121&lt;/key&gt;&lt;/foreign-keys&gt;&lt;ref-type name="Journal Article"&gt;17&lt;/ref-type&gt;&lt;contributors&gt;&lt;authors&gt;&lt;author&gt;Stewart, L. A.&lt;/author&gt;&lt;author&gt;Parmar, M. K.&lt;/author&gt;&lt;/authors&gt;&lt;/contributors&gt;&lt;auth-address&gt;MRC Cancer Trials Office, Cambridge, UK.&lt;/auth-address&gt;&lt;titles&gt;&lt;title&gt;Meta-analysis of the literature or of individual patient data: is there a difference?&lt;/title&gt;&lt;secondary-title&gt;Lancet&lt;/secondary-title&gt;&lt;/titles&gt;&lt;periodical&gt;&lt;full-title&gt;Lancet&lt;/full-title&gt;&lt;/periodical&gt;&lt;pages&gt;418-22&lt;/pages&gt;&lt;volume&gt;341&lt;/volume&gt;&lt;number&gt;8842&lt;/number&gt;&lt;edition&gt;1993/02/13&lt;/edition&gt;&lt;keywords&gt;&lt;keyword&gt;Antineoplastic Agents/administration &amp;amp; dosage&lt;/keyword&gt;&lt;keyword&gt;Female&lt;/keyword&gt;&lt;keyword&gt;Humans&lt;/keyword&gt;&lt;keyword&gt;*Meta-Analysis as Topic&lt;/keyword&gt;&lt;keyword&gt;Methods&lt;/keyword&gt;&lt;keyword&gt;Ovarian Neoplasms/drug therapy&lt;/keyword&gt;&lt;keyword&gt;Publishing&lt;/keyword&gt;&lt;keyword&gt;Research Design&lt;/keyword&gt;&lt;/keywords&gt;&lt;dates&gt;&lt;year&gt;1993&lt;/year&gt;&lt;pub-dates&gt;&lt;date&gt;Feb 13&lt;/date&gt;&lt;/pub-dates&gt;&lt;/dates&gt;&lt;isbn&gt;0140-6736 (Print)&amp;#xD;0140-6736&lt;/isbn&gt;&lt;accession-num&gt;8094183&lt;/accession-num&gt;&lt;urls&gt;&lt;/urls&gt;&lt;electronic-resource-num&gt;10.1016/0140-6736(93)93004-k&lt;/electronic-resource-num&gt;&lt;remote-database-provider&gt;NLM&lt;/remote-database-provider&gt;&lt;language&gt;eng&lt;/language&gt;&lt;/record&gt;&lt;/Cite&gt;&lt;/EndNote&gt;</w:instrText>
      </w:r>
      <w:r w:rsidR="00D62369">
        <w:rPr>
          <w:lang w:val="en-US"/>
        </w:rPr>
        <w:fldChar w:fldCharType="separate"/>
      </w:r>
      <w:r w:rsidR="00D62369">
        <w:rPr>
          <w:noProof/>
          <w:lang w:val="en-US"/>
        </w:rPr>
        <w:t>(1)</w:t>
      </w:r>
      <w:r w:rsidR="00D62369">
        <w:rPr>
          <w:lang w:val="en-US"/>
        </w:rPr>
        <w:fldChar w:fldCharType="end"/>
      </w:r>
      <w:r w:rsidR="0072715A">
        <w:rPr>
          <w:lang w:val="en-US"/>
        </w:rPr>
        <w:t>.</w:t>
      </w:r>
      <w:r w:rsidR="008A76A4">
        <w:rPr>
          <w:lang w:val="en-US"/>
        </w:rPr>
        <w:t xml:space="preserve"> </w:t>
      </w:r>
      <w:r w:rsidR="002E1838">
        <w:rPr>
          <w:lang w:val="en-US"/>
        </w:rPr>
        <w:t>The aim of a</w:t>
      </w:r>
      <w:r w:rsidR="008C574C">
        <w:rPr>
          <w:lang w:val="en-US"/>
        </w:rPr>
        <w:t>n</w:t>
      </w:r>
      <w:r w:rsidR="002E1838">
        <w:rPr>
          <w:lang w:val="en-US"/>
        </w:rPr>
        <w:t xml:space="preserve"> IPD meta-analysis is to </w:t>
      </w:r>
      <w:r w:rsidR="00110C19">
        <w:rPr>
          <w:lang w:val="en-US"/>
        </w:rPr>
        <w:t>summarize</w:t>
      </w:r>
      <w:r w:rsidR="0072355D">
        <w:rPr>
          <w:lang w:val="en-US"/>
        </w:rPr>
        <w:t xml:space="preserve"> the evidence on a specific clinical question</w:t>
      </w:r>
      <w:r w:rsidR="004B068E">
        <w:rPr>
          <w:lang w:val="en-US"/>
        </w:rPr>
        <w:t>, and</w:t>
      </w:r>
      <w:r w:rsidR="0072355D">
        <w:rPr>
          <w:lang w:val="en-US"/>
        </w:rPr>
        <w:t xml:space="preserve"> </w:t>
      </w:r>
      <w:r w:rsidR="00E95CE9">
        <w:rPr>
          <w:lang w:val="en-US"/>
        </w:rPr>
        <w:t xml:space="preserve">is often used to determine if </w:t>
      </w:r>
      <w:r w:rsidR="00B47717">
        <w:rPr>
          <w:lang w:val="en-US"/>
        </w:rPr>
        <w:t>new</w:t>
      </w:r>
      <w:r w:rsidR="00E95CE9">
        <w:rPr>
          <w:lang w:val="en-US"/>
        </w:rPr>
        <w:t xml:space="preserve"> </w:t>
      </w:r>
      <w:r w:rsidR="0000457E">
        <w:rPr>
          <w:lang w:val="en-US"/>
        </w:rPr>
        <w:t>treatment</w:t>
      </w:r>
      <w:r w:rsidR="00507BC8">
        <w:rPr>
          <w:lang w:val="en-US"/>
        </w:rPr>
        <w:t xml:space="preserve"> options are</w:t>
      </w:r>
      <w:r w:rsidR="0000457E">
        <w:rPr>
          <w:lang w:val="en-US"/>
        </w:rPr>
        <w:t xml:space="preserve"> </w:t>
      </w:r>
      <w:r w:rsidR="005B5A75">
        <w:rPr>
          <w:lang w:val="en-US"/>
        </w:rPr>
        <w:t>effective</w:t>
      </w:r>
      <w:r w:rsidR="002405D3">
        <w:rPr>
          <w:lang w:val="en-US"/>
        </w:rPr>
        <w:fldChar w:fldCharType="begin"/>
      </w:r>
      <w:r w:rsidR="002405D3">
        <w:rPr>
          <w:lang w:val="en-US"/>
        </w:rPr>
        <w:instrText xml:space="preserve"> ADDIN EN.CITE &lt;EndNote&gt;&lt;Cite&gt;&lt;Author&gt;Riley&lt;/Author&gt;&lt;Year&gt;2010&lt;/Year&gt;&lt;RecNum&gt;1130&lt;/RecNum&gt;&lt;DisplayText&gt;(2)&lt;/DisplayText&gt;&lt;record&gt;&lt;rec-number&gt;1130&lt;/rec-number&gt;&lt;foreign-keys&gt;&lt;key app="EN" db-id="a52adpeev092zmex0z2xf59qwdwfaxpxr2p2" timestamp="1581964239"&gt;1130&lt;/key&gt;&lt;/foreign-keys&gt;&lt;ref-type name="Journal Article"&gt;17&lt;/ref-type&gt;&lt;contributors&gt;&lt;authors&gt;&lt;author&gt;Riley, R. D.&lt;/author&gt;&lt;author&gt;Lambert, P. C.&lt;/author&gt;&lt;author&gt;Abo-Zaid, G.&lt;/author&gt;&lt;/authors&gt;&lt;/contributors&gt;&lt;auth-address&gt;Department of Public Health, Epidemiology and Biostatistics, University of Birmingham, Birmingham B15 2TT. r.d.riley@bham.ac.uk&lt;/auth-address&gt;&lt;titles&gt;&lt;title&gt;Meta-analysis of individual participant data: rationale, conduct, and reporting&lt;/title&gt;&lt;secondary-title&gt;Bmj&lt;/secondary-title&gt;&lt;/titles&gt;&lt;periodical&gt;&lt;full-title&gt;Bmj&lt;/full-title&gt;&lt;/periodical&gt;&lt;pages&gt;c221&lt;/pages&gt;&lt;volume&gt;340&lt;/volume&gt;&lt;edition&gt;2010/02/09&lt;/edition&gt;&lt;keywords&gt;&lt;keyword&gt;Bias&lt;/keyword&gt;&lt;keyword&gt;Data Collection/*methods&lt;/keyword&gt;&lt;keyword&gt;*Meta-Analysis as Topic&lt;/keyword&gt;&lt;keyword&gt;Review Literature as Topic&lt;/keyword&gt;&lt;keyword&gt;Risk Assessment&lt;/keyword&gt;&lt;/keywords&gt;&lt;dates&gt;&lt;year&gt;2010&lt;/year&gt;&lt;pub-dates&gt;&lt;date&gt;Feb 5&lt;/date&gt;&lt;/pub-dates&gt;&lt;/dates&gt;&lt;isbn&gt;0959-8138&lt;/isbn&gt;&lt;accession-num&gt;20139215&lt;/accession-num&gt;&lt;urls&gt;&lt;/urls&gt;&lt;electronic-resource-num&gt;10.1136/bmj.c221&lt;/electronic-resource-num&gt;&lt;remote-database-provider&gt;NLM&lt;/remote-database-provider&gt;&lt;language&gt;eng&lt;/language&gt;&lt;/record&gt;&lt;/Cite&gt;&lt;/EndNote&gt;</w:instrText>
      </w:r>
      <w:r w:rsidR="002405D3">
        <w:rPr>
          <w:lang w:val="en-US"/>
        </w:rPr>
        <w:fldChar w:fldCharType="separate"/>
      </w:r>
      <w:r w:rsidR="002405D3">
        <w:rPr>
          <w:noProof/>
          <w:lang w:val="en-US"/>
        </w:rPr>
        <w:t>(2)</w:t>
      </w:r>
      <w:r w:rsidR="002405D3">
        <w:rPr>
          <w:lang w:val="en-US"/>
        </w:rPr>
        <w:fldChar w:fldCharType="end"/>
      </w:r>
      <w:r w:rsidR="005B5A75">
        <w:rPr>
          <w:lang w:val="en-US"/>
        </w:rPr>
        <w:t>.</w:t>
      </w:r>
    </w:p>
    <w:p w14:paraId="3E466391" w14:textId="61BC13CD" w:rsidR="00BE4987" w:rsidRDefault="0099775C" w:rsidP="00AD29C1">
      <w:pPr>
        <w:spacing w:line="360" w:lineRule="auto"/>
        <w:jc w:val="both"/>
        <w:rPr>
          <w:lang w:val="en-US"/>
        </w:rPr>
      </w:pPr>
      <w:commentRangeStart w:id="45"/>
      <w:r>
        <w:rPr>
          <w:lang w:val="en-US"/>
        </w:rPr>
        <w:t>The main reason</w:t>
      </w:r>
      <w:r w:rsidR="006007FD">
        <w:rPr>
          <w:lang w:val="en-US"/>
        </w:rPr>
        <w:t>s</w:t>
      </w:r>
      <w:r>
        <w:rPr>
          <w:lang w:val="en-US"/>
        </w:rPr>
        <w:t xml:space="preserve"> to use the IPD meta-analysis </w:t>
      </w:r>
      <w:r w:rsidR="004A60F9">
        <w:rPr>
          <w:lang w:val="en-US"/>
        </w:rPr>
        <w:t xml:space="preserve">relate to </w:t>
      </w:r>
      <w:r w:rsidR="00F53818">
        <w:rPr>
          <w:lang w:val="en-US"/>
        </w:rPr>
        <w:t>data manipulation and analysis</w:t>
      </w:r>
      <w:commentRangeEnd w:id="45"/>
      <w:r w:rsidR="00DD43FF">
        <w:rPr>
          <w:rStyle w:val="CommentReference"/>
        </w:rPr>
        <w:commentReference w:id="45"/>
      </w:r>
      <w:r w:rsidR="00F53818">
        <w:rPr>
          <w:lang w:val="en-US"/>
        </w:rPr>
        <w:t>.</w:t>
      </w:r>
      <w:r w:rsidR="00B43357">
        <w:rPr>
          <w:lang w:val="en-US"/>
        </w:rPr>
        <w:t xml:space="preserve"> It </w:t>
      </w:r>
      <w:r w:rsidR="007D4DA7">
        <w:rPr>
          <w:lang w:val="en-US"/>
        </w:rPr>
        <w:t>allows the researcher to</w:t>
      </w:r>
      <w:r w:rsidR="00B52C2E">
        <w:rPr>
          <w:lang w:val="en-US"/>
        </w:rPr>
        <w:t xml:space="preserve"> perform time-to-event and subgroup analysis</w:t>
      </w:r>
      <w:r w:rsidR="004E161C">
        <w:rPr>
          <w:lang w:val="en-US"/>
        </w:rPr>
        <w:t xml:space="preserve">, </w:t>
      </w:r>
      <w:r w:rsidR="0096069D">
        <w:rPr>
          <w:lang w:val="en-US"/>
        </w:rPr>
        <w:t xml:space="preserve">compare different scales of measurement, </w:t>
      </w:r>
      <w:r w:rsidR="0082428C">
        <w:rPr>
          <w:lang w:val="en-US"/>
        </w:rPr>
        <w:t xml:space="preserve">and </w:t>
      </w:r>
      <w:r w:rsidR="0008719C">
        <w:rPr>
          <w:lang w:val="en-US"/>
        </w:rPr>
        <w:t>this kind of meta-analysis is</w:t>
      </w:r>
      <w:r w:rsidR="00D930CE">
        <w:rPr>
          <w:lang w:val="en-US"/>
        </w:rPr>
        <w:t xml:space="preserve"> less affected by poor reporting</w:t>
      </w:r>
      <w:r w:rsidR="0082428C">
        <w:rPr>
          <w:lang w:val="en-US"/>
        </w:rPr>
        <w:t xml:space="preserve"> quality</w:t>
      </w:r>
      <w:commentRangeStart w:id="46"/>
      <w:r w:rsidR="0082428C">
        <w:rPr>
          <w:lang w:val="en-US"/>
        </w:rPr>
        <w:fldChar w:fldCharType="begin"/>
      </w:r>
      <w:r w:rsidR="0082428C">
        <w:rPr>
          <w:lang w:val="en-US"/>
        </w:rPr>
        <w:instrText xml:space="preserve"> ADDIN EN.CITE &lt;EndNote&gt;&lt;Cite&gt;&lt;Author&gt;Stewart&lt;/Author&gt;&lt;Year&gt;2002&lt;/Year&gt;&lt;RecNum&gt;1125&lt;/RecNum&gt;&lt;DisplayText&gt;(3)&lt;/DisplayText&gt;&lt;record&gt;&lt;rec-number&gt;1125&lt;/rec-number&gt;&lt;foreign-keys&gt;&lt;key app="EN" db-id="a52adpeev092zmex0z2xf59qwdwfaxpxr2p2" timestamp="1575884363"&gt;1125&lt;/key&gt;&lt;/foreign-keys&gt;&lt;ref-type name="Journal Article"&gt;17&lt;/ref-type&gt;&lt;contributors&gt;&lt;authors&gt;&lt;author&gt;Stewart, L. A.&lt;/author&gt;&lt;author&gt;Tierney, J. F.&lt;/author&gt;&lt;/authors&gt;&lt;/contributors&gt;&lt;titles&gt;&lt;title&gt;To IPD or not to IPD? Advantages and disadvantages of systematic reviews using individual patient data&lt;/title&gt;&lt;secondary-title&gt;Eval Health Prof&lt;/secondary-title&gt;&lt;/titles&gt;&lt;periodical&gt;&lt;full-title&gt;Eval Health Prof&lt;/full-title&gt;&lt;/periodical&gt;&lt;pages&gt;76-97&lt;/pages&gt;&lt;volume&gt;25&lt;/volume&gt;&lt;number&gt;1&lt;/number&gt;&lt;edition&gt;2002/03/01&lt;/edition&gt;&lt;keywords&gt;&lt;keyword&gt;Data Collection/*methods&lt;/keyword&gt;&lt;keyword&gt;Data Interpretation, Statistical&lt;/keyword&gt;&lt;keyword&gt;Databases, Bibliographic&lt;/keyword&gt;&lt;keyword&gt;Humans&lt;/keyword&gt;&lt;keyword&gt;International Cooperation&lt;/keyword&gt;&lt;keyword&gt;*Meta-Analysis as Topic&lt;/keyword&gt;&lt;keyword&gt;Review Literature as Topic&lt;/keyword&gt;&lt;/keywords&gt;&lt;dates&gt;&lt;year&gt;2002&lt;/year&gt;&lt;pub-dates&gt;&lt;date&gt;Mar&lt;/date&gt;&lt;/pub-dates&gt;&lt;/dates&gt;&lt;isbn&gt;0163-2787 (Print)&amp;#xD;0163-2787&lt;/isbn&gt;&lt;accession-num&gt;11868447&lt;/accession-num&gt;&lt;urls&gt;&lt;/urls&gt;&lt;electronic-resource-num&gt;10.1177/0163278702025001006&lt;/electronic-resource-num&gt;&lt;remote-database-provider&gt;NLM&lt;/remote-database-provider&gt;&lt;language&gt;eng&lt;/language&gt;&lt;/record&gt;&lt;/Cite&gt;&lt;/EndNote&gt;</w:instrText>
      </w:r>
      <w:r w:rsidR="0082428C">
        <w:rPr>
          <w:lang w:val="en-US"/>
        </w:rPr>
        <w:fldChar w:fldCharType="separate"/>
      </w:r>
      <w:r w:rsidR="0082428C">
        <w:rPr>
          <w:noProof/>
          <w:lang w:val="en-US"/>
        </w:rPr>
        <w:t>(3)</w:t>
      </w:r>
      <w:r w:rsidR="0082428C">
        <w:rPr>
          <w:lang w:val="en-US"/>
        </w:rPr>
        <w:fldChar w:fldCharType="end"/>
      </w:r>
      <w:r w:rsidR="0082428C">
        <w:rPr>
          <w:lang w:val="en-US"/>
        </w:rPr>
        <w:t>.</w:t>
      </w:r>
      <w:r>
        <w:rPr>
          <w:lang w:val="en-US"/>
        </w:rPr>
        <w:t xml:space="preserve"> </w:t>
      </w:r>
      <w:r w:rsidR="003156DD">
        <w:rPr>
          <w:lang w:val="en-US"/>
        </w:rPr>
        <w:t>It</w:t>
      </w:r>
      <w:r w:rsidR="003A0372">
        <w:rPr>
          <w:lang w:val="en-US"/>
        </w:rPr>
        <w:t xml:space="preserve"> allows </w:t>
      </w:r>
      <w:r w:rsidR="0078045D">
        <w:rPr>
          <w:lang w:val="en-US"/>
        </w:rPr>
        <w:t xml:space="preserve">the </w:t>
      </w:r>
      <w:r w:rsidR="003A0372">
        <w:rPr>
          <w:lang w:val="en-US"/>
        </w:rPr>
        <w:t>researcher</w:t>
      </w:r>
      <w:r w:rsidR="00BD03FD">
        <w:rPr>
          <w:lang w:val="en-US"/>
        </w:rPr>
        <w:t>s</w:t>
      </w:r>
      <w:r w:rsidR="003A0372">
        <w:rPr>
          <w:lang w:val="en-US"/>
        </w:rPr>
        <w:t xml:space="preserve"> to </w:t>
      </w:r>
      <w:r w:rsidR="000575BE">
        <w:rPr>
          <w:lang w:val="en-US"/>
        </w:rPr>
        <w:t>not only use published</w:t>
      </w:r>
      <w:r w:rsidR="00BD7643">
        <w:rPr>
          <w:lang w:val="en-US"/>
        </w:rPr>
        <w:t xml:space="preserve"> data</w:t>
      </w:r>
      <w:r w:rsidR="00DE02A2">
        <w:rPr>
          <w:lang w:val="en-US"/>
        </w:rPr>
        <w:t>,</w:t>
      </w:r>
      <w:r w:rsidR="00386710">
        <w:rPr>
          <w:lang w:val="en-US"/>
        </w:rPr>
        <w:t xml:space="preserve"> but</w:t>
      </w:r>
      <w:r w:rsidR="0078045D">
        <w:rPr>
          <w:lang w:val="en-US"/>
        </w:rPr>
        <w:t xml:space="preserve"> also to</w:t>
      </w:r>
      <w:r w:rsidR="00414B27">
        <w:rPr>
          <w:lang w:val="en-US"/>
        </w:rPr>
        <w:t xml:space="preserve"> </w:t>
      </w:r>
      <w:r w:rsidR="007C0145">
        <w:rPr>
          <w:lang w:val="en-US"/>
        </w:rPr>
        <w:t xml:space="preserve">directly </w:t>
      </w:r>
      <w:r w:rsidR="00414B27">
        <w:rPr>
          <w:lang w:val="en-US"/>
        </w:rPr>
        <w:t xml:space="preserve">contact the trialists and ask for unpublished </w:t>
      </w:r>
      <w:r w:rsidR="001501EF">
        <w:rPr>
          <w:lang w:val="en-US"/>
        </w:rPr>
        <w:t>data</w:t>
      </w:r>
      <w:r w:rsidR="00414B27">
        <w:rPr>
          <w:lang w:val="en-US"/>
        </w:rPr>
        <w:t xml:space="preserve">. </w:t>
      </w:r>
      <w:commentRangeEnd w:id="46"/>
      <w:r w:rsidR="00DD43FF">
        <w:rPr>
          <w:rStyle w:val="CommentReference"/>
        </w:rPr>
        <w:commentReference w:id="46"/>
      </w:r>
      <w:commentRangeStart w:id="47"/>
      <w:r w:rsidR="00AA3163">
        <w:rPr>
          <w:lang w:val="en-US"/>
        </w:rPr>
        <w:t>U</w:t>
      </w:r>
      <w:r w:rsidR="00492819">
        <w:rPr>
          <w:lang w:val="en-US"/>
        </w:rPr>
        <w:t xml:space="preserve">sing the IPD researchers are not dependent on the </w:t>
      </w:r>
      <w:del w:id="48" w:author="Michael Belias" w:date="2020-09-30T11:22:00Z">
        <w:r w:rsidR="00E224AE" w:rsidDel="008E2B32">
          <w:rPr>
            <w:lang w:val="en-US"/>
          </w:rPr>
          <w:delText>data synthesis</w:delText>
        </w:r>
      </w:del>
      <w:ins w:id="49" w:author="Michael Belias" w:date="2020-09-30T11:22:00Z">
        <w:r w:rsidR="008E2B32">
          <w:rPr>
            <w:lang w:val="en-US"/>
          </w:rPr>
          <w:t>statistical analysis</w:t>
        </w:r>
      </w:ins>
      <w:r w:rsidR="00E224AE">
        <w:rPr>
          <w:lang w:val="en-US"/>
        </w:rPr>
        <w:t xml:space="preserve"> of published articles</w:t>
      </w:r>
      <w:r w:rsidR="00293D71">
        <w:rPr>
          <w:lang w:val="en-US"/>
        </w:rPr>
        <w:t>,</w:t>
      </w:r>
      <w:r w:rsidR="00762331">
        <w:rPr>
          <w:lang w:val="en-US"/>
        </w:rPr>
        <w:t xml:space="preserve"> and therefore</w:t>
      </w:r>
      <w:del w:id="50" w:author="Michael Belias" w:date="2020-09-30T11:22:00Z">
        <w:r w:rsidR="00762331" w:rsidDel="00743877">
          <w:rPr>
            <w:lang w:val="en-US"/>
          </w:rPr>
          <w:delText xml:space="preserve"> not influenced by </w:delText>
        </w:r>
      </w:del>
      <w:ins w:id="51" w:author="Michael Belias" w:date="2020-09-30T11:22:00Z">
        <w:r w:rsidR="004B360E">
          <w:rPr>
            <w:lang w:val="en-US"/>
          </w:rPr>
          <w:t xml:space="preserve"> </w:t>
        </w:r>
        <w:r w:rsidR="00743877">
          <w:rPr>
            <w:lang w:val="en-US"/>
          </w:rPr>
          <w:t xml:space="preserve">may </w:t>
        </w:r>
        <w:r w:rsidR="000C371C">
          <w:rPr>
            <w:lang w:val="en-US"/>
          </w:rPr>
          <w:t>reperform</w:t>
        </w:r>
        <w:r w:rsidR="00743877">
          <w:rPr>
            <w:lang w:val="en-US"/>
          </w:rPr>
          <w:t xml:space="preserve"> </w:t>
        </w:r>
      </w:ins>
      <w:r w:rsidR="00E36D9E">
        <w:rPr>
          <w:lang w:val="en-US"/>
        </w:rPr>
        <w:t xml:space="preserve">poorly performed </w:t>
      </w:r>
      <w:r w:rsidR="009A2C4A">
        <w:rPr>
          <w:lang w:val="en-US"/>
        </w:rPr>
        <w:t>analyses</w:t>
      </w:r>
      <w:r w:rsidR="00E224AE">
        <w:rPr>
          <w:lang w:val="en-US"/>
        </w:rPr>
        <w:t xml:space="preserve">. </w:t>
      </w:r>
      <w:r w:rsidR="00452005">
        <w:rPr>
          <w:lang w:val="en-US"/>
        </w:rPr>
        <w:t xml:space="preserve">Additionally, </w:t>
      </w:r>
      <w:r w:rsidR="00AA3163">
        <w:rPr>
          <w:lang w:val="en-US"/>
        </w:rPr>
        <w:t xml:space="preserve">IPD of </w:t>
      </w:r>
      <w:r w:rsidR="006A1EF5">
        <w:rPr>
          <w:lang w:val="en-US"/>
        </w:rPr>
        <w:t xml:space="preserve">trails with poor reporting quality </w:t>
      </w:r>
      <w:r w:rsidR="00AA3163">
        <w:rPr>
          <w:lang w:val="en-US"/>
        </w:rPr>
        <w:t>can be used</w:t>
      </w:r>
      <w:r w:rsidR="005845F7">
        <w:rPr>
          <w:lang w:val="en-US"/>
        </w:rPr>
        <w:t xml:space="preserve"> without</w:t>
      </w:r>
      <w:r w:rsidR="006A1EF5">
        <w:rPr>
          <w:lang w:val="en-US"/>
        </w:rPr>
        <w:t xml:space="preserve"> influenc</w:t>
      </w:r>
      <w:r w:rsidR="005845F7">
        <w:rPr>
          <w:lang w:val="en-US"/>
        </w:rPr>
        <w:t>ing</w:t>
      </w:r>
      <w:r w:rsidR="006A1EF5">
        <w:rPr>
          <w:lang w:val="en-US"/>
        </w:rPr>
        <w:t xml:space="preserve"> the outcome of </w:t>
      </w:r>
      <w:r w:rsidR="00C37212">
        <w:rPr>
          <w:lang w:val="en-US"/>
        </w:rPr>
        <w:t>the IPD meta-analysis</w:t>
      </w:r>
      <w:r w:rsidR="00C37212">
        <w:rPr>
          <w:lang w:val="en-US"/>
        </w:rPr>
        <w:fldChar w:fldCharType="begin"/>
      </w:r>
      <w:r w:rsidR="00C37212">
        <w:rPr>
          <w:lang w:val="en-US"/>
        </w:rPr>
        <w:instrText xml:space="preserve"> ADDIN EN.CITE &lt;EndNote&gt;&lt;Cite&gt;&lt;Author&gt;Stewart&lt;/Author&gt;&lt;Year&gt;2002&lt;/Year&gt;&lt;RecNum&gt;1125&lt;/RecNum&gt;&lt;DisplayText&gt;(3)&lt;/DisplayText&gt;&lt;record&gt;&lt;rec-number&gt;1125&lt;/rec-number&gt;&lt;foreign-keys&gt;&lt;key app="EN" db-id="a52adpeev092zmex0z2xf59qwdwfaxpxr2p2" timestamp="1575884363"&gt;1125&lt;/key&gt;&lt;/foreign-keys&gt;&lt;ref-type name="Journal Article"&gt;17&lt;/ref-type&gt;&lt;contributors&gt;&lt;authors&gt;&lt;author&gt;Stewart, L. A.&lt;/author&gt;&lt;author&gt;Tierney, J. F.&lt;/author&gt;&lt;/authors&gt;&lt;/contributors&gt;&lt;titles&gt;&lt;title&gt;To IPD or not to IPD? Advantages and disadvantages of systematic reviews using individual patient data&lt;/title&gt;&lt;secondary-title&gt;Eval Health Prof&lt;/secondary-title&gt;&lt;/titles&gt;&lt;periodical&gt;&lt;full-title&gt;Eval Health Prof&lt;/full-title&gt;&lt;/periodical&gt;&lt;pages&gt;76-97&lt;/pages&gt;&lt;volume&gt;25&lt;/volume&gt;&lt;number&gt;1&lt;/number&gt;&lt;edition&gt;2002/03/01&lt;/edition&gt;&lt;keywords&gt;&lt;keyword&gt;Data Collection/*methods&lt;/keyword&gt;&lt;keyword&gt;Data Interpretation, Statistical&lt;/keyword&gt;&lt;keyword&gt;Databases, Bibliographic&lt;/keyword&gt;&lt;keyword&gt;Humans&lt;/keyword&gt;&lt;keyword&gt;International Cooperation&lt;/keyword&gt;&lt;keyword&gt;*Meta-Analysis as Topic&lt;/keyword&gt;&lt;keyword&gt;Review Literature as Topic&lt;/keyword&gt;&lt;/keywords&gt;&lt;dates&gt;&lt;year&gt;2002&lt;/year&gt;&lt;pub-dates&gt;&lt;date&gt;Mar&lt;/date&gt;&lt;/pub-dates&gt;&lt;/dates&gt;&lt;isbn&gt;0163-2787 (Print)&amp;#xD;0163-2787&lt;/isbn&gt;&lt;accession-num&gt;11868447&lt;/accession-num&gt;&lt;urls&gt;&lt;/urls&gt;&lt;electronic-resource-num&gt;10.1177/0163278702025001006&lt;/electronic-resource-num&gt;&lt;remote-database-provider&gt;NLM&lt;/remote-database-provider&gt;&lt;language&gt;eng&lt;/language&gt;&lt;/record&gt;&lt;/Cite&gt;&lt;/EndNote&gt;</w:instrText>
      </w:r>
      <w:r w:rsidR="00C37212">
        <w:rPr>
          <w:lang w:val="en-US"/>
        </w:rPr>
        <w:fldChar w:fldCharType="separate"/>
      </w:r>
      <w:r w:rsidR="00C37212">
        <w:rPr>
          <w:noProof/>
          <w:lang w:val="en-US"/>
        </w:rPr>
        <w:t>(3)</w:t>
      </w:r>
      <w:r w:rsidR="00C37212">
        <w:rPr>
          <w:lang w:val="en-US"/>
        </w:rPr>
        <w:fldChar w:fldCharType="end"/>
      </w:r>
      <w:r w:rsidR="00C37212">
        <w:rPr>
          <w:lang w:val="en-US"/>
        </w:rPr>
        <w:t>.</w:t>
      </w:r>
      <w:commentRangeEnd w:id="47"/>
      <w:r w:rsidR="002E7100">
        <w:rPr>
          <w:rStyle w:val="CommentReference"/>
        </w:rPr>
        <w:commentReference w:id="47"/>
      </w:r>
    </w:p>
    <w:p w14:paraId="76DB3DFC" w14:textId="7B0CA8FA" w:rsidR="00896423" w:rsidRDefault="00A7177E" w:rsidP="00AD29C1">
      <w:pPr>
        <w:spacing w:line="360" w:lineRule="auto"/>
        <w:jc w:val="both"/>
        <w:rPr>
          <w:lang w:val="en-US"/>
        </w:rPr>
      </w:pPr>
      <w:r>
        <w:rPr>
          <w:lang w:val="en-US"/>
        </w:rPr>
        <w:t>An</w:t>
      </w:r>
      <w:r w:rsidR="002C5966">
        <w:rPr>
          <w:lang w:val="en-US"/>
        </w:rPr>
        <w:t>other</w:t>
      </w:r>
      <w:r>
        <w:rPr>
          <w:lang w:val="en-US"/>
        </w:rPr>
        <w:t xml:space="preserve"> advantage of the IPD meta-analysis is the </w:t>
      </w:r>
      <w:r w:rsidR="007104F4">
        <w:rPr>
          <w:lang w:val="en-US"/>
        </w:rPr>
        <w:t>ability to perform subgroup analysis</w:t>
      </w:r>
      <w:ins w:id="52" w:author="Michael Belias" w:date="2020-09-30T11:42:00Z">
        <w:r w:rsidR="007B2E1D">
          <w:rPr>
            <w:lang w:val="en-US"/>
          </w:rPr>
          <w:t xml:space="preserve"> with more power and precision</w:t>
        </w:r>
      </w:ins>
      <w:r w:rsidR="00B94968">
        <w:rPr>
          <w:lang w:val="en-US"/>
        </w:rPr>
        <w:t>.</w:t>
      </w:r>
      <w:r w:rsidR="00A8704A">
        <w:rPr>
          <w:lang w:val="en-US"/>
        </w:rPr>
        <w:t xml:space="preserve"> </w:t>
      </w:r>
      <w:commentRangeStart w:id="53"/>
      <w:r w:rsidR="007104F4">
        <w:rPr>
          <w:lang w:val="en-US"/>
        </w:rPr>
        <w:t xml:space="preserve">The </w:t>
      </w:r>
      <w:r w:rsidR="00856184">
        <w:rPr>
          <w:lang w:val="en-US"/>
        </w:rPr>
        <w:t>IPD meta-analys</w:t>
      </w:r>
      <w:r w:rsidR="00202F50">
        <w:rPr>
          <w:lang w:val="en-US"/>
        </w:rPr>
        <w:t>is approach</w:t>
      </w:r>
      <w:r w:rsidR="00856184">
        <w:rPr>
          <w:lang w:val="en-US"/>
        </w:rPr>
        <w:t xml:space="preserve"> </w:t>
      </w:r>
      <w:r w:rsidR="00202F50">
        <w:rPr>
          <w:lang w:val="en-US"/>
        </w:rPr>
        <w:t>is</w:t>
      </w:r>
      <w:r w:rsidR="00724B9A">
        <w:rPr>
          <w:lang w:val="en-US"/>
        </w:rPr>
        <w:t xml:space="preserve"> </w:t>
      </w:r>
      <w:r w:rsidR="00442DCD">
        <w:rPr>
          <w:lang w:val="en-US"/>
        </w:rPr>
        <w:t xml:space="preserve">most </w:t>
      </w:r>
      <w:r w:rsidR="00FB0715">
        <w:rPr>
          <w:lang w:val="en-US"/>
        </w:rPr>
        <w:t xml:space="preserve">practical when investigating </w:t>
      </w:r>
      <w:r w:rsidR="001D7420">
        <w:rPr>
          <w:lang w:val="en-US"/>
        </w:rPr>
        <w:t xml:space="preserve">whether an </w:t>
      </w:r>
      <w:r w:rsidR="007366B1">
        <w:rPr>
          <w:lang w:val="en-US"/>
        </w:rPr>
        <w:t>intervention</w:t>
      </w:r>
      <w:r w:rsidR="001D7420">
        <w:rPr>
          <w:lang w:val="en-US"/>
        </w:rPr>
        <w:t xml:space="preserve"> is equally effective </w:t>
      </w:r>
      <w:r w:rsidR="003952E5">
        <w:rPr>
          <w:lang w:val="en-US"/>
        </w:rPr>
        <w:t xml:space="preserve">across well-defined groups of </w:t>
      </w:r>
      <w:r w:rsidR="007366B1">
        <w:rPr>
          <w:lang w:val="en-US"/>
        </w:rPr>
        <w:t>patients</w:t>
      </w:r>
      <w:r w:rsidR="00FB0715">
        <w:rPr>
          <w:lang w:val="en-US"/>
        </w:rPr>
        <w:t xml:space="preserve">. </w:t>
      </w:r>
      <w:commentRangeEnd w:id="53"/>
      <w:r w:rsidR="00CC17B2">
        <w:rPr>
          <w:rStyle w:val="CommentReference"/>
        </w:rPr>
        <w:commentReference w:id="53"/>
      </w:r>
      <w:r w:rsidR="005A2191">
        <w:rPr>
          <w:lang w:val="en-US"/>
        </w:rPr>
        <w:t xml:space="preserve">The </w:t>
      </w:r>
      <w:r w:rsidR="00732AC5">
        <w:rPr>
          <w:lang w:val="en-US"/>
        </w:rPr>
        <w:t>large number of</w:t>
      </w:r>
      <w:r w:rsidR="005A2191">
        <w:rPr>
          <w:lang w:val="en-US"/>
        </w:rPr>
        <w:t xml:space="preserve"> </w:t>
      </w:r>
      <w:ins w:id="54" w:author="Michael Belias" w:date="2020-09-30T11:47:00Z">
        <w:r w:rsidR="00157A91" w:rsidRPr="00157A91">
          <w:rPr>
            <w:lang w:val="en-GB"/>
            <w:rPrChange w:id="55" w:author="Michael Belias" w:date="2020-09-30T11:47:00Z">
              <w:rPr>
                <w:lang w:val="el-GR"/>
              </w:rPr>
            </w:rPrChange>
          </w:rPr>
          <w:t xml:space="preserve"> </w:t>
        </w:r>
        <w:r w:rsidR="00157A91">
          <w:rPr>
            <w:lang w:val="en-GB"/>
          </w:rPr>
          <w:t xml:space="preserve">participants </w:t>
        </w:r>
      </w:ins>
      <w:commentRangeStart w:id="56"/>
      <w:r w:rsidR="00732AC5">
        <w:rPr>
          <w:lang w:val="en-US"/>
        </w:rPr>
        <w:t>IPD</w:t>
      </w:r>
      <w:r w:rsidR="005A2191">
        <w:rPr>
          <w:lang w:val="en-US"/>
        </w:rPr>
        <w:t xml:space="preserve"> </w:t>
      </w:r>
      <w:r w:rsidR="00490479">
        <w:rPr>
          <w:lang w:val="en-US"/>
        </w:rPr>
        <w:t>afford</w:t>
      </w:r>
      <w:r w:rsidR="00900E56">
        <w:rPr>
          <w:lang w:val="en-US"/>
        </w:rPr>
        <w:t>s greater</w:t>
      </w:r>
      <w:r w:rsidR="00BB7806">
        <w:rPr>
          <w:lang w:val="en-US"/>
        </w:rPr>
        <w:t xml:space="preserve"> </w:t>
      </w:r>
      <w:r w:rsidR="00001EBB">
        <w:rPr>
          <w:lang w:val="en-US"/>
        </w:rPr>
        <w:t>statistical power</w:t>
      </w:r>
      <w:r w:rsidR="003C2EEC">
        <w:rPr>
          <w:lang w:val="en-US"/>
        </w:rPr>
        <w:t xml:space="preserve">, which </w:t>
      </w:r>
      <w:r w:rsidR="00DA6940">
        <w:rPr>
          <w:lang w:val="en-US"/>
        </w:rPr>
        <w:t xml:space="preserve">provides more accurate </w:t>
      </w:r>
      <w:r w:rsidR="001B0338">
        <w:rPr>
          <w:lang w:val="en-US"/>
        </w:rPr>
        <w:t>analyses</w:t>
      </w:r>
      <w:r w:rsidR="00431443">
        <w:rPr>
          <w:lang w:val="en-US"/>
        </w:rPr>
        <w:t xml:space="preserve"> </w:t>
      </w:r>
      <w:r w:rsidR="001B0338">
        <w:rPr>
          <w:lang w:val="en-US"/>
        </w:rPr>
        <w:t xml:space="preserve">for </w:t>
      </w:r>
      <w:r w:rsidR="00431443">
        <w:rPr>
          <w:lang w:val="en-US"/>
        </w:rPr>
        <w:t>detect</w:t>
      </w:r>
      <w:r w:rsidR="001B0338">
        <w:rPr>
          <w:lang w:val="en-US"/>
        </w:rPr>
        <w:t>ing</w:t>
      </w:r>
      <w:r w:rsidR="00431443">
        <w:rPr>
          <w:lang w:val="en-US"/>
        </w:rPr>
        <w:t xml:space="preserve"> </w:t>
      </w:r>
      <w:r w:rsidR="00E57732">
        <w:rPr>
          <w:lang w:val="en-US"/>
        </w:rPr>
        <w:t>treatment differences between patient groups</w:t>
      </w:r>
      <w:r w:rsidR="00510791">
        <w:rPr>
          <w:lang w:val="en-US"/>
        </w:rPr>
        <w:t>,</w:t>
      </w:r>
      <w:r w:rsidR="0025779A">
        <w:rPr>
          <w:lang w:val="en-US"/>
        </w:rPr>
        <w:t xml:space="preserve"> also known as effect modification</w:t>
      </w:r>
      <w:ins w:id="57" w:author="Michael Belias" w:date="2020-09-30T11:48:00Z">
        <w:r w:rsidR="00157A91">
          <w:rPr>
            <w:lang w:val="en-US"/>
          </w:rPr>
          <w:t xml:space="preserve"> </w:t>
        </w:r>
      </w:ins>
      <w:commentRangeEnd w:id="56"/>
      <w:ins w:id="58" w:author="Michael Belias" w:date="2020-09-30T11:55:00Z">
        <w:r w:rsidR="00B54C04">
          <w:rPr>
            <w:rStyle w:val="CommentReference"/>
          </w:rPr>
          <w:commentReference w:id="56"/>
        </w:r>
      </w:ins>
      <w:r w:rsidR="00D8798B">
        <w:rPr>
          <w:lang w:val="en-US"/>
        </w:rPr>
        <w:fldChar w:fldCharType="begin"/>
      </w:r>
      <w:r w:rsidR="00D8798B">
        <w:rPr>
          <w:lang w:val="en-US"/>
        </w:rPr>
        <w:instrText xml:space="preserve"> ADDIN EN.CITE &lt;EndNote&gt;&lt;Cite&gt;&lt;Author&gt;Stewart&lt;/Author&gt;&lt;Year&gt;2002&lt;/Year&gt;&lt;RecNum&gt;1125&lt;/RecNum&gt;&lt;DisplayText&gt;(3)&lt;/DisplayText&gt;&lt;record&gt;&lt;rec-number&gt;1125&lt;/rec-number&gt;&lt;foreign-keys&gt;&lt;key app="EN" db-id="a52adpeev092zmex0z2xf59qwdwfaxpxr2p2" timestamp="1575884363"&gt;1125&lt;/key&gt;&lt;/foreign-keys&gt;&lt;ref-type name="Journal Article"&gt;17&lt;/ref-type&gt;&lt;contributors&gt;&lt;authors&gt;&lt;author&gt;Stewart, L. A.&lt;/author&gt;&lt;author&gt;Tierney, J. F.&lt;/author&gt;&lt;/authors&gt;&lt;/contributors&gt;&lt;titles&gt;&lt;title&gt;To IPD or not to IPD? Advantages and disadvantages of systematic reviews using individual patient data&lt;/title&gt;&lt;secondary-title&gt;Eval Health Prof&lt;/secondary-title&gt;&lt;/titles&gt;&lt;periodical&gt;&lt;full-title&gt;Eval Health Prof&lt;/full-title&gt;&lt;/periodical&gt;&lt;pages&gt;76-97&lt;/pages&gt;&lt;volume&gt;25&lt;/volume&gt;&lt;number&gt;1&lt;/number&gt;&lt;edition&gt;2002/03/01&lt;/edition&gt;&lt;keywords&gt;&lt;keyword&gt;Data Collection/*methods&lt;/keyword&gt;&lt;keyword&gt;Data Interpretation, Statistical&lt;/keyword&gt;&lt;keyword&gt;Databases, Bibliographic&lt;/keyword&gt;&lt;keyword&gt;Humans&lt;/keyword&gt;&lt;keyword&gt;International Cooperation&lt;/keyword&gt;&lt;keyword&gt;*Meta-Analysis as Topic&lt;/keyword&gt;&lt;keyword&gt;Review Literature as Topic&lt;/keyword&gt;&lt;/keywords&gt;&lt;dates&gt;&lt;year&gt;2002&lt;/year&gt;&lt;pub-dates&gt;&lt;date&gt;Mar&lt;/date&gt;&lt;/pub-dates&gt;&lt;/dates&gt;&lt;isbn&gt;0163-2787 (Print)&amp;#xD;0163-2787&lt;/isbn&gt;&lt;accession-num&gt;11868447&lt;/accession-num&gt;&lt;urls&gt;&lt;/urls&gt;&lt;electronic-resource-num&gt;10.1177/0163278702025001006&lt;/electronic-resource-num&gt;&lt;remote-database-provider&gt;NLM&lt;/remote-database-provider&gt;&lt;language&gt;eng&lt;/language&gt;&lt;/record&gt;&lt;/Cite&gt;&lt;/EndNote&gt;</w:instrText>
      </w:r>
      <w:r w:rsidR="00D8798B">
        <w:rPr>
          <w:lang w:val="en-US"/>
        </w:rPr>
        <w:fldChar w:fldCharType="separate"/>
      </w:r>
      <w:r w:rsidR="00D8798B">
        <w:rPr>
          <w:noProof/>
          <w:lang w:val="en-US"/>
        </w:rPr>
        <w:t>(3)</w:t>
      </w:r>
      <w:r w:rsidR="00D8798B">
        <w:rPr>
          <w:lang w:val="en-US"/>
        </w:rPr>
        <w:fldChar w:fldCharType="end"/>
      </w:r>
      <w:r w:rsidR="003C2EEC">
        <w:rPr>
          <w:lang w:val="en-US"/>
        </w:rPr>
        <w:t xml:space="preserve">. </w:t>
      </w:r>
      <w:r w:rsidR="00E70253">
        <w:rPr>
          <w:lang w:val="en-US"/>
        </w:rPr>
        <w:t xml:space="preserve">Due to the advantages of the </w:t>
      </w:r>
      <w:r w:rsidR="007D5908">
        <w:rPr>
          <w:lang w:val="en-US"/>
        </w:rPr>
        <w:t>IPD meta-analysis</w:t>
      </w:r>
      <w:r w:rsidR="00E44D20">
        <w:rPr>
          <w:lang w:val="en-US"/>
        </w:rPr>
        <w:t>, in</w:t>
      </w:r>
      <w:r w:rsidR="00E70253">
        <w:rPr>
          <w:lang w:val="en-US"/>
        </w:rPr>
        <w:t xml:space="preserve"> </w:t>
      </w:r>
      <w:r w:rsidR="00270937">
        <w:rPr>
          <w:lang w:val="en-US"/>
        </w:rPr>
        <w:t xml:space="preserve">comparison with the conventional meta-analysis, it </w:t>
      </w:r>
      <w:r w:rsidR="007D5908">
        <w:rPr>
          <w:lang w:val="en-US"/>
        </w:rPr>
        <w:t xml:space="preserve">can be seen as the </w:t>
      </w:r>
      <w:commentRangeStart w:id="59"/>
      <w:r w:rsidR="007D5908">
        <w:rPr>
          <w:lang w:val="en-US"/>
        </w:rPr>
        <w:t>gold standard of systematic rev</w:t>
      </w:r>
      <w:r w:rsidR="008B6A65">
        <w:rPr>
          <w:lang w:val="en-US"/>
        </w:rPr>
        <w:t>iews</w:t>
      </w:r>
      <w:r w:rsidR="00C802A9">
        <w:rPr>
          <w:lang w:val="en-US"/>
        </w:rPr>
        <w:t xml:space="preserve"> </w:t>
      </w:r>
      <w:commentRangeEnd w:id="59"/>
      <w:r w:rsidR="00B54C04">
        <w:rPr>
          <w:rStyle w:val="CommentReference"/>
        </w:rPr>
        <w:commentReference w:id="59"/>
      </w:r>
      <w:r w:rsidR="008B0927">
        <w:rPr>
          <w:lang w:val="en-US"/>
        </w:rPr>
        <w:fldChar w:fldCharType="begin">
          <w:fldData xml:space="preserve">PEVuZE5vdGU+PENpdGU+PEF1dGhvcj5DaGFsbWVyczwvQXV0aG9yPjxZZWFyPjE5OTM8L1llYXI+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</w:fldData>
        </w:fldChar>
      </w:r>
      <w:r w:rsidR="002405D3">
        <w:rPr>
          <w:lang w:val="en-US"/>
        </w:rPr>
        <w:instrText xml:space="preserve"> ADDIN EN.CITE </w:instrText>
      </w:r>
      <w:r w:rsidR="002405D3">
        <w:rPr>
          <w:lang w:val="en-US"/>
        </w:rPr>
        <w:fldChar w:fldCharType="begin">
          <w:fldData xml:space="preserve">PEVuZE5vdGU+PENpdGU+PEF1dGhvcj5DaGFsbWVyczwvQXV0aG9yPjxZZWFyPjE5OTM8L1llYXI+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</w:fldData>
        </w:fldChar>
      </w:r>
      <w:r w:rsidR="002405D3">
        <w:rPr>
          <w:lang w:val="en-US"/>
        </w:rPr>
        <w:instrText xml:space="preserve"> ADDIN EN.CITE.DATA </w:instrText>
      </w:r>
      <w:r w:rsidR="002405D3">
        <w:rPr>
          <w:lang w:val="en-US"/>
        </w:rPr>
      </w:r>
      <w:r w:rsidR="002405D3">
        <w:rPr>
          <w:lang w:val="en-US"/>
        </w:rPr>
        <w:fldChar w:fldCharType="end"/>
      </w:r>
      <w:r w:rsidR="008B0927">
        <w:rPr>
          <w:lang w:val="en-US"/>
        </w:rPr>
      </w:r>
      <w:r w:rsidR="008B0927">
        <w:rPr>
          <w:lang w:val="en-US"/>
        </w:rPr>
        <w:fldChar w:fldCharType="separate"/>
      </w:r>
      <w:r w:rsidR="002405D3">
        <w:rPr>
          <w:noProof/>
          <w:lang w:val="en-US"/>
        </w:rPr>
        <w:t>(4, 5)</w:t>
      </w:r>
      <w:r w:rsidR="008B0927">
        <w:rPr>
          <w:lang w:val="en-US"/>
        </w:rPr>
        <w:fldChar w:fldCharType="end"/>
      </w:r>
      <w:r w:rsidR="00DD10FC">
        <w:rPr>
          <w:lang w:val="en-US"/>
        </w:rPr>
        <w:t>.</w:t>
      </w:r>
      <w:r w:rsidR="008A76A4">
        <w:rPr>
          <w:lang w:val="en-US"/>
        </w:rPr>
        <w:t xml:space="preserve"> </w:t>
      </w:r>
      <w:r w:rsidR="00484A4A">
        <w:rPr>
          <w:lang w:val="en-US"/>
        </w:rPr>
        <w:t>A</w:t>
      </w:r>
      <w:r w:rsidR="00B200FE">
        <w:rPr>
          <w:lang w:val="en-US"/>
        </w:rPr>
        <w:t xml:space="preserve"> study of Simmonds et al., (2015) investigated the</w:t>
      </w:r>
      <w:r w:rsidR="00447F4A">
        <w:rPr>
          <w:lang w:val="en-US"/>
        </w:rPr>
        <w:t xml:space="preserve"> </w:t>
      </w:r>
      <w:r w:rsidR="00B200FE">
        <w:rPr>
          <w:lang w:val="en-US"/>
        </w:rPr>
        <w:t>statistical</w:t>
      </w:r>
      <w:r w:rsidR="0027183E">
        <w:rPr>
          <w:lang w:val="en-US"/>
        </w:rPr>
        <w:t xml:space="preserve"> </w:t>
      </w:r>
      <w:commentRangeStart w:id="60"/>
      <w:del w:id="61" w:author="Michael Belias" w:date="2020-09-30T11:59:00Z">
        <w:r w:rsidR="0027183E" w:rsidDel="00A67F25">
          <w:rPr>
            <w:lang w:val="en-US"/>
          </w:rPr>
          <w:delText xml:space="preserve">practices </w:delText>
        </w:r>
      </w:del>
      <w:commentRangeEnd w:id="60"/>
      <w:ins w:id="62" w:author="Michael Belias" w:date="2020-09-30T11:59:00Z">
        <w:r w:rsidR="00A67F25">
          <w:rPr>
            <w:lang w:val="en-US"/>
          </w:rPr>
          <w:t xml:space="preserve">approaches </w:t>
        </w:r>
      </w:ins>
      <w:r w:rsidR="00A67F25">
        <w:rPr>
          <w:rStyle w:val="CommentReference"/>
        </w:rPr>
        <w:commentReference w:id="60"/>
      </w:r>
      <w:r w:rsidR="0027183E">
        <w:rPr>
          <w:lang w:val="en-US"/>
        </w:rPr>
        <w:t>in IPD meta-analyses</w:t>
      </w:r>
      <w:r w:rsidR="002F56F9">
        <w:rPr>
          <w:lang w:val="en-US"/>
        </w:rPr>
        <w:t>,</w:t>
      </w:r>
      <w:r w:rsidR="00866D76">
        <w:rPr>
          <w:lang w:val="en-US"/>
        </w:rPr>
        <w:t xml:space="preserve"> over a period </w:t>
      </w:r>
      <w:r w:rsidR="0091449D">
        <w:rPr>
          <w:lang w:val="en-US"/>
        </w:rPr>
        <w:t>of</w:t>
      </w:r>
      <w:r w:rsidR="00447F4A">
        <w:rPr>
          <w:lang w:val="en-US"/>
        </w:rPr>
        <w:t xml:space="preserve"> </w:t>
      </w:r>
      <w:r w:rsidR="00866D76">
        <w:rPr>
          <w:lang w:val="en-US"/>
        </w:rPr>
        <w:t>ten year</w:t>
      </w:r>
      <w:r w:rsidR="0027183E">
        <w:rPr>
          <w:lang w:val="en-US"/>
        </w:rPr>
        <w:t xml:space="preserve">. They found </w:t>
      </w:r>
      <w:r w:rsidR="00BC1F8C">
        <w:rPr>
          <w:lang w:val="en-US"/>
        </w:rPr>
        <w:t xml:space="preserve">a substantial shift in </w:t>
      </w:r>
      <w:r w:rsidR="00297EB8">
        <w:rPr>
          <w:lang w:val="en-US"/>
        </w:rPr>
        <w:t>statistical</w:t>
      </w:r>
      <w:r w:rsidR="00447F4A">
        <w:rPr>
          <w:lang w:val="en-US"/>
        </w:rPr>
        <w:t xml:space="preserve"> </w:t>
      </w:r>
      <w:commentRangeStart w:id="63"/>
      <w:r w:rsidR="00447F4A">
        <w:rPr>
          <w:lang w:val="en-US"/>
        </w:rPr>
        <w:t>practice</w:t>
      </w:r>
      <w:r w:rsidR="00297EB8">
        <w:rPr>
          <w:lang w:val="en-US"/>
        </w:rPr>
        <w:t xml:space="preserve">s </w:t>
      </w:r>
      <w:commentRangeEnd w:id="63"/>
      <w:r w:rsidR="00A67F25">
        <w:rPr>
          <w:rStyle w:val="CommentReference"/>
        </w:rPr>
        <w:commentReference w:id="63"/>
      </w:r>
      <w:r w:rsidR="00297EB8">
        <w:rPr>
          <w:lang w:val="en-US"/>
        </w:rPr>
        <w:t>used</w:t>
      </w:r>
      <w:r w:rsidR="002A2AE5">
        <w:rPr>
          <w:lang w:val="en-US"/>
        </w:rPr>
        <w:t xml:space="preserve"> to perform the IPD meta-analysis</w:t>
      </w:r>
      <w:r w:rsidR="0073354F">
        <w:rPr>
          <w:lang w:val="en-US"/>
        </w:rPr>
        <w:t xml:space="preserve">. </w:t>
      </w:r>
      <w:r w:rsidR="00B154CF">
        <w:rPr>
          <w:lang w:val="en-US"/>
        </w:rPr>
        <w:t xml:space="preserve">However, </w:t>
      </w:r>
      <w:r w:rsidR="00700F31">
        <w:rPr>
          <w:lang w:val="en-US"/>
        </w:rPr>
        <w:t xml:space="preserve">they did not </w:t>
      </w:r>
      <w:r w:rsidR="002A2AE5">
        <w:rPr>
          <w:lang w:val="en-US"/>
        </w:rPr>
        <w:t>investig</w:t>
      </w:r>
      <w:r w:rsidR="00FF54BA">
        <w:rPr>
          <w:lang w:val="en-US"/>
        </w:rPr>
        <w:t xml:space="preserve">ate the </w:t>
      </w:r>
      <w:r w:rsidR="0014524B">
        <w:rPr>
          <w:lang w:val="en-US"/>
        </w:rPr>
        <w:t>practices used for subgroup analysis</w:t>
      </w:r>
      <w:r w:rsidR="00B154CF">
        <w:rPr>
          <w:lang w:val="en-US"/>
        </w:rPr>
        <w:t xml:space="preserve">, and until now no </w:t>
      </w:r>
      <w:r w:rsidR="002A38B0">
        <w:rPr>
          <w:lang w:val="en-US"/>
        </w:rPr>
        <w:t>other study has investigated these practices either.</w:t>
      </w:r>
      <w:r w:rsidR="000127B0" w:rsidRPr="000127B0">
        <w:rPr>
          <w:lang w:val="en-US"/>
        </w:rPr>
        <w:t xml:space="preserve"> </w:t>
      </w:r>
    </w:p>
    <w:p w14:paraId="424EF746" w14:textId="6845A1F4" w:rsidR="007149A3" w:rsidRDefault="00162324" w:rsidP="00FB27AD">
      <w:pPr>
        <w:spacing w:line="360" w:lineRule="auto"/>
        <w:jc w:val="both"/>
        <w:rPr>
          <w:lang w:val="en-US"/>
        </w:rPr>
      </w:pPr>
      <w:r>
        <w:rPr>
          <w:lang w:val="en-US"/>
        </w:rPr>
        <w:t xml:space="preserve">Although the </w:t>
      </w:r>
      <w:r w:rsidR="006E7E44">
        <w:rPr>
          <w:lang w:val="en-US"/>
        </w:rPr>
        <w:t>IPD meta-analys</w:t>
      </w:r>
      <w:r w:rsidR="002834C0">
        <w:rPr>
          <w:lang w:val="en-US"/>
        </w:rPr>
        <w:t>i</w:t>
      </w:r>
      <w:r w:rsidR="006E7E44">
        <w:rPr>
          <w:lang w:val="en-US"/>
        </w:rPr>
        <w:t xml:space="preserve">s </w:t>
      </w:r>
      <w:r w:rsidR="002834C0">
        <w:rPr>
          <w:lang w:val="en-US"/>
        </w:rPr>
        <w:t>is seen as</w:t>
      </w:r>
      <w:r w:rsidR="006E7E44">
        <w:rPr>
          <w:lang w:val="en-US"/>
        </w:rPr>
        <w:t xml:space="preserve"> the </w:t>
      </w:r>
      <w:commentRangeStart w:id="64"/>
      <w:r w:rsidR="006E7E44">
        <w:rPr>
          <w:lang w:val="en-US"/>
        </w:rPr>
        <w:t>gold standard</w:t>
      </w:r>
      <w:commentRangeEnd w:id="64"/>
      <w:r w:rsidR="00A67F25">
        <w:rPr>
          <w:rStyle w:val="CommentReference"/>
        </w:rPr>
        <w:commentReference w:id="64"/>
      </w:r>
      <w:r w:rsidR="006E7E44">
        <w:rPr>
          <w:lang w:val="en-US"/>
        </w:rPr>
        <w:t>, r</w:t>
      </w:r>
      <w:r w:rsidR="00993EE7">
        <w:rPr>
          <w:lang w:val="en-US"/>
        </w:rPr>
        <w:t>esearcher</w:t>
      </w:r>
      <w:r w:rsidR="007209E3">
        <w:rPr>
          <w:lang w:val="en-US"/>
        </w:rPr>
        <w:t>s</w:t>
      </w:r>
      <w:r w:rsidR="00993EE7">
        <w:rPr>
          <w:lang w:val="en-US"/>
        </w:rPr>
        <w:t xml:space="preserve"> are only able to </w:t>
      </w:r>
      <w:r w:rsidR="00617215">
        <w:rPr>
          <w:lang w:val="en-US"/>
        </w:rPr>
        <w:t>judge</w:t>
      </w:r>
      <w:r w:rsidR="00F55967">
        <w:rPr>
          <w:lang w:val="en-US"/>
        </w:rPr>
        <w:t xml:space="preserve"> the </w:t>
      </w:r>
      <w:r w:rsidR="00617215">
        <w:rPr>
          <w:lang w:val="en-US"/>
        </w:rPr>
        <w:t>credibility and validity</w:t>
      </w:r>
      <w:r w:rsidR="00F55967">
        <w:rPr>
          <w:lang w:val="en-US"/>
        </w:rPr>
        <w:t xml:space="preserve"> of a </w:t>
      </w:r>
      <w:r w:rsidR="004D162C">
        <w:rPr>
          <w:lang w:val="en-US"/>
        </w:rPr>
        <w:t xml:space="preserve">meta-analysis </w:t>
      </w:r>
      <w:r w:rsidR="00F55967">
        <w:rPr>
          <w:lang w:val="en-US"/>
        </w:rPr>
        <w:t xml:space="preserve">publication </w:t>
      </w:r>
      <w:r w:rsidR="00155EFD">
        <w:rPr>
          <w:lang w:val="en-US"/>
        </w:rPr>
        <w:t xml:space="preserve">when this publication is reported </w:t>
      </w:r>
      <w:r w:rsidR="004960CE">
        <w:rPr>
          <w:lang w:val="en-US"/>
        </w:rPr>
        <w:t xml:space="preserve">clearly with all the relevant </w:t>
      </w:r>
      <w:r w:rsidR="00DB6C2B">
        <w:rPr>
          <w:lang w:val="en-US"/>
        </w:rPr>
        <w:t>information</w:t>
      </w:r>
      <w:r w:rsidR="00C64C08">
        <w:rPr>
          <w:lang w:val="en-US"/>
        </w:rPr>
        <w:t xml:space="preserve">. Therefore, </w:t>
      </w:r>
      <w:r w:rsidR="00B935DC">
        <w:rPr>
          <w:lang w:val="en-US"/>
        </w:rPr>
        <w:t>i</w:t>
      </w:r>
      <w:r w:rsidR="002B16EF">
        <w:rPr>
          <w:lang w:val="en-US"/>
        </w:rPr>
        <w:t xml:space="preserve">n 2009 </w:t>
      </w:r>
      <w:r w:rsidR="008B2979">
        <w:rPr>
          <w:lang w:val="en-US"/>
        </w:rPr>
        <w:t xml:space="preserve">the </w:t>
      </w:r>
      <w:r w:rsidR="00BC4031">
        <w:rPr>
          <w:lang w:val="en-US"/>
        </w:rPr>
        <w:t>p</w:t>
      </w:r>
      <w:r w:rsidR="00BC4031" w:rsidRPr="00BC4031">
        <w:rPr>
          <w:lang w:val="en-US"/>
        </w:rPr>
        <w:t>referred</w:t>
      </w:r>
      <w:r w:rsidR="00E66222">
        <w:rPr>
          <w:lang w:val="en-US"/>
        </w:rPr>
        <w:t xml:space="preserve"> </w:t>
      </w:r>
      <w:r w:rsidR="00BC4031">
        <w:rPr>
          <w:lang w:val="en-US"/>
        </w:rPr>
        <w:t>r</w:t>
      </w:r>
      <w:r w:rsidR="00BC4031" w:rsidRPr="00BC4031">
        <w:rPr>
          <w:lang w:val="en-US"/>
        </w:rPr>
        <w:t xml:space="preserve">eporting </w:t>
      </w:r>
      <w:r w:rsidR="00BC4031">
        <w:rPr>
          <w:lang w:val="en-US"/>
        </w:rPr>
        <w:t>i</w:t>
      </w:r>
      <w:r w:rsidR="00BC4031" w:rsidRPr="00BC4031">
        <w:rPr>
          <w:lang w:val="en-US"/>
        </w:rPr>
        <w:t xml:space="preserve">tems for </w:t>
      </w:r>
      <w:r w:rsidR="00BC4031">
        <w:rPr>
          <w:lang w:val="en-US"/>
        </w:rPr>
        <w:t>s</w:t>
      </w:r>
      <w:r w:rsidR="00BC4031" w:rsidRPr="00BC4031">
        <w:rPr>
          <w:lang w:val="en-US"/>
        </w:rPr>
        <w:t xml:space="preserve">ystematic </w:t>
      </w:r>
      <w:r w:rsidR="00BC4031">
        <w:rPr>
          <w:lang w:val="en-US"/>
        </w:rPr>
        <w:t>r</w:t>
      </w:r>
      <w:r w:rsidR="00BC4031" w:rsidRPr="00BC4031">
        <w:rPr>
          <w:lang w:val="en-US"/>
        </w:rPr>
        <w:t xml:space="preserve">eviews and </w:t>
      </w:r>
      <w:r w:rsidR="00BC4031">
        <w:rPr>
          <w:lang w:val="en-US"/>
        </w:rPr>
        <w:lastRenderedPageBreak/>
        <w:t>m</w:t>
      </w:r>
      <w:r w:rsidR="00BC4031" w:rsidRPr="00BC4031">
        <w:rPr>
          <w:lang w:val="en-US"/>
        </w:rPr>
        <w:t>eta-</w:t>
      </w:r>
      <w:r w:rsidR="00BC4031">
        <w:rPr>
          <w:lang w:val="en-US"/>
        </w:rPr>
        <w:t>a</w:t>
      </w:r>
      <w:r w:rsidR="00BC4031" w:rsidRPr="00BC4031">
        <w:rPr>
          <w:lang w:val="en-US"/>
        </w:rPr>
        <w:t>nalyses</w:t>
      </w:r>
      <w:r w:rsidR="00BC4031">
        <w:rPr>
          <w:lang w:val="en-US"/>
        </w:rPr>
        <w:t xml:space="preserve"> (PRISMA)</w:t>
      </w:r>
      <w:r w:rsidR="00E025C0">
        <w:rPr>
          <w:lang w:val="en-US"/>
        </w:rPr>
        <w:t xml:space="preserve"> </w:t>
      </w:r>
      <w:r w:rsidR="003469CD">
        <w:rPr>
          <w:lang w:val="en-US"/>
        </w:rPr>
        <w:t>was published</w:t>
      </w:r>
      <w:r w:rsidR="00C64C08">
        <w:rPr>
          <w:lang w:val="en-US"/>
        </w:rPr>
        <w:t xml:space="preserve"> </w:t>
      </w:r>
      <w:r w:rsidR="0059590B">
        <w:rPr>
          <w:lang w:val="en-US"/>
        </w:rPr>
        <w:fldChar w:fldCharType="begin"/>
      </w:r>
      <w:r w:rsidR="002405D3">
        <w:rPr>
          <w:lang w:val="en-US"/>
        </w:rPr>
        <w:instrText xml:space="preserve"> ADDIN EN.CITE &lt;EndNote&gt;&lt;Cite&gt;&lt;Author&gt;Moher&lt;/Author&gt;&lt;Year&gt;2009&lt;/Year&gt;&lt;RecNum&gt;1122&lt;/RecNum&gt;&lt;DisplayText&gt;(6)&lt;/DisplayText&gt;&lt;record&gt;&lt;rec-number&gt;1122&lt;/rec-number&gt;&lt;foreign-keys&gt;&lt;key app="EN" db-id="a52adpeev092zmex0z2xf59qwdwfaxpxr2p2" timestamp="1575398994"&gt;1122&lt;/key&gt;&lt;/foreign-keys&gt;&lt;ref-type name="Journal Article"&gt;17&lt;/ref-type&gt;&lt;contributors&gt;&lt;authors&gt;&lt;author&gt;Moher, David&lt;/author&gt;&lt;author&gt;Liberati, Alessandro&lt;/author&gt;&lt;author&gt;Tetzlaff, Jennifer&lt;/author&gt;&lt;author&gt;Altman, Douglas G.&lt;/author&gt;&lt;author&gt;Prisma Group&lt;/author&gt;&lt;/authors&gt;&lt;/contributors&gt;&lt;titles&gt;&lt;title&gt;Preferred reporting items for systematic reviews and meta-analyses: the PRISMA statement&lt;/title&gt;&lt;secondary-title&gt;PLoS medicine&lt;/secondary-title&gt;&lt;alt-title&gt;PLoS Med&lt;/alt-title&gt;&lt;/titles&gt;&lt;alt-periodical&gt;&lt;full-title&gt;PLoS Med&lt;/full-title&gt;&lt;/alt-periodical&gt;&lt;pages&gt;e1000097-e1000097&lt;/pages&gt;&lt;volume&gt;6&lt;/volume&gt;&lt;number&gt;7&lt;/number&gt;&lt;edition&gt;2009/07/21&lt;/edition&gt;&lt;keywords&gt;&lt;keyword&gt;Evidence-Based Practice/standards&lt;/keyword&gt;&lt;keyword&gt;Humans&lt;/keyword&gt;&lt;keyword&gt;*Meta-Analysis as Topic&lt;/keyword&gt;&lt;keyword&gt;Periodicals as Topic/standards&lt;/keyword&gt;&lt;keyword&gt;Publication Bias&lt;/keyword&gt;&lt;keyword&gt;Publishing/*standards&lt;/keyword&gt;&lt;keyword&gt;Quality Control&lt;/keyword&gt;&lt;keyword&gt;*Review Literature as Topic&lt;/keyword&gt;&lt;keyword&gt;*Terminology as Topic&lt;/keyword&gt;&lt;/keywords&gt;&lt;dates&gt;&lt;year&gt;2009&lt;/year&gt;&lt;/dates&gt;&lt;publisher&gt;Public Library of Science&lt;/publisher&gt;&lt;isbn&gt;1549-1676&amp;#xD;1549-1277&lt;/isbn&gt;&lt;accession-num&gt;19621072&lt;/accession-num&gt;&lt;urls&gt;&lt;related-urls&gt;&lt;url&gt;https://www.ncbi.nlm.nih.gov/pubmed/19621072&lt;/url&gt;&lt;url&gt;https://www.ncbi.nlm.nih.gov/pmc/articles/PMC2707599/&lt;/url&gt;&lt;/related-urls&gt;&lt;/urls&gt;&lt;electronic-resource-num&gt;10.1371/journal.pmed.1000097&lt;/electronic-resource-num&gt;&lt;remote-database-name&gt;PubMed&lt;/remote-database-name&gt;&lt;language&gt;eng&lt;/language&gt;&lt;/record&gt;&lt;/Cite&gt;&lt;/EndNote&gt;</w:instrText>
      </w:r>
      <w:r w:rsidR="0059590B">
        <w:rPr>
          <w:lang w:val="en-US"/>
        </w:rPr>
        <w:fldChar w:fldCharType="separate"/>
      </w:r>
      <w:r w:rsidR="002405D3">
        <w:rPr>
          <w:noProof/>
          <w:lang w:val="en-US"/>
        </w:rPr>
        <w:t>(6)</w:t>
      </w:r>
      <w:r w:rsidR="0059590B">
        <w:rPr>
          <w:lang w:val="en-US"/>
        </w:rPr>
        <w:fldChar w:fldCharType="end"/>
      </w:r>
      <w:r w:rsidR="00D0245E">
        <w:rPr>
          <w:lang w:val="en-US"/>
        </w:rPr>
        <w:t>.</w:t>
      </w:r>
      <w:r w:rsidR="00E66222">
        <w:rPr>
          <w:lang w:val="en-US"/>
        </w:rPr>
        <w:t xml:space="preserve"> This </w:t>
      </w:r>
      <w:r w:rsidR="00561B2F">
        <w:rPr>
          <w:lang w:val="en-US"/>
        </w:rPr>
        <w:t xml:space="preserve">guideline was created </w:t>
      </w:r>
      <w:r w:rsidR="00F522CC">
        <w:rPr>
          <w:lang w:val="en-US"/>
        </w:rPr>
        <w:t>to help authors</w:t>
      </w:r>
      <w:r w:rsidR="00CC5C27">
        <w:rPr>
          <w:lang w:val="en-US"/>
        </w:rPr>
        <w:t xml:space="preserve"> to </w:t>
      </w:r>
      <w:r w:rsidR="00F522CC">
        <w:rPr>
          <w:lang w:val="en-US"/>
        </w:rPr>
        <w:t>improve the</w:t>
      </w:r>
      <w:r w:rsidR="00F97195">
        <w:rPr>
          <w:lang w:val="en-US"/>
        </w:rPr>
        <w:t xml:space="preserve"> reporting</w:t>
      </w:r>
      <w:r w:rsidR="00CC5C27">
        <w:rPr>
          <w:lang w:val="en-US"/>
        </w:rPr>
        <w:t xml:space="preserve"> quality </w:t>
      </w:r>
      <w:r w:rsidR="00F522CC">
        <w:rPr>
          <w:lang w:val="en-US"/>
        </w:rPr>
        <w:t>of systematic review</w:t>
      </w:r>
      <w:r w:rsidR="002F25D7">
        <w:rPr>
          <w:lang w:val="en-US"/>
        </w:rPr>
        <w:t>s</w:t>
      </w:r>
      <w:r w:rsidR="00F522CC">
        <w:rPr>
          <w:lang w:val="en-US"/>
        </w:rPr>
        <w:t xml:space="preserve"> and meta-analys</w:t>
      </w:r>
      <w:r w:rsidR="002F25D7">
        <w:rPr>
          <w:lang w:val="en-US"/>
        </w:rPr>
        <w:t>e</w:t>
      </w:r>
      <w:r w:rsidR="00F522CC">
        <w:rPr>
          <w:lang w:val="en-US"/>
        </w:rPr>
        <w:t>s.</w:t>
      </w:r>
      <w:r w:rsidR="007C48A3" w:rsidRPr="007C48A3">
        <w:rPr>
          <w:lang w:val="en-US"/>
        </w:rPr>
        <w:t xml:space="preserve"> </w:t>
      </w:r>
      <w:r w:rsidR="00A517E3">
        <w:rPr>
          <w:lang w:val="en-US"/>
        </w:rPr>
        <w:t xml:space="preserve">However, </w:t>
      </w:r>
      <w:r w:rsidR="000516DF">
        <w:rPr>
          <w:lang w:val="en-US"/>
        </w:rPr>
        <w:t>Simmonds et al., (2015)</w:t>
      </w:r>
      <w:r w:rsidR="00A517E3">
        <w:rPr>
          <w:lang w:val="en-US"/>
        </w:rPr>
        <w:t xml:space="preserve"> </w:t>
      </w:r>
      <w:r w:rsidR="004E7604">
        <w:rPr>
          <w:lang w:val="en-US"/>
        </w:rPr>
        <w:t xml:space="preserve">investigated the reporting </w:t>
      </w:r>
      <w:r w:rsidR="00DB065A">
        <w:rPr>
          <w:lang w:val="en-US"/>
        </w:rPr>
        <w:t>quality</w:t>
      </w:r>
      <w:r w:rsidR="007312C9">
        <w:rPr>
          <w:lang w:val="en-US"/>
        </w:rPr>
        <w:t xml:space="preserve"> of IPD meta-analyses</w:t>
      </w:r>
      <w:r w:rsidR="0078354B">
        <w:rPr>
          <w:lang w:val="en-US"/>
        </w:rPr>
        <w:t>,</w:t>
      </w:r>
      <w:r w:rsidR="00DB065A">
        <w:rPr>
          <w:lang w:val="en-US"/>
        </w:rPr>
        <w:t xml:space="preserve"> and </w:t>
      </w:r>
      <w:r w:rsidR="007312C9">
        <w:rPr>
          <w:lang w:val="en-US"/>
        </w:rPr>
        <w:t>concluded</w:t>
      </w:r>
      <w:r w:rsidR="0084038F">
        <w:rPr>
          <w:lang w:val="en-US"/>
        </w:rPr>
        <w:t xml:space="preserve"> that </w:t>
      </w:r>
      <w:r w:rsidR="00106409">
        <w:rPr>
          <w:lang w:val="en-US"/>
        </w:rPr>
        <w:t>there still</w:t>
      </w:r>
      <w:r w:rsidR="00A03DD3">
        <w:rPr>
          <w:lang w:val="en-US"/>
        </w:rPr>
        <w:t xml:space="preserve"> was</w:t>
      </w:r>
      <w:r w:rsidR="0078354B">
        <w:rPr>
          <w:lang w:val="en-US"/>
        </w:rPr>
        <w:t xml:space="preserve"> </w:t>
      </w:r>
      <w:r w:rsidR="00A50929">
        <w:rPr>
          <w:lang w:val="en-US"/>
        </w:rPr>
        <w:t xml:space="preserve">substantial room for improvement </w:t>
      </w:r>
      <w:r w:rsidR="002626AA">
        <w:rPr>
          <w:lang w:val="en-US"/>
        </w:rPr>
        <w:fldChar w:fldCharType="begin"/>
      </w:r>
      <w:r w:rsidR="002626AA">
        <w:rPr>
          <w:lang w:val="en-US"/>
        </w:rPr>
        <w:instrText xml:space="preserve"> ADDIN EN.CITE &lt;EndNote&gt;&lt;Cite&gt;&lt;Author&gt;Simmonds&lt;/Author&gt;&lt;Year&gt;2015&lt;/Year&gt;&lt;RecNum&gt;1128&lt;/RecNum&gt;&lt;DisplayText&gt;(7)&lt;/DisplayText&gt;&lt;record&gt;&lt;rec-number&gt;1128&lt;/rec-number&gt;&lt;foreign-keys&gt;&lt;key app="EN" db-id="a52adpeev092zmex0z2xf59qwdwfaxpxr2p2" timestamp="1579351750"&gt;1128&lt;/key&gt;&lt;/foreign-keys&gt;&lt;ref-type name="Journal Article"&gt;17&lt;/ref-type&gt;&lt;contributors&gt;&lt;authors&gt;&lt;author&gt;Simmonds, M.&lt;/author&gt;&lt;author&gt;Stewart, G.&lt;/author&gt;&lt;author&gt;Stewart, L.&lt;/author&gt;&lt;/authors&gt;&lt;/contributors&gt;&lt;auth-address&gt;Centre for Reviews and Dissemination, University of York, UK. Electronic address: mark.simmonds@york.ac.uk.&amp;#xD;School of Agriculture, Food and Rural Development, Newcastle University, UK.&amp;#xD;Centre for Reviews and Dissemination, University of York, UK.&lt;/auth-address&gt;&lt;titles&gt;&lt;title&gt;A decade of individual participant data meta-analyses: A review of current practice&lt;/title&gt;&lt;secondary-title&gt;Contemp Clin Trials&lt;/secondary-title&gt;&lt;/titles&gt;&lt;periodical&gt;&lt;full-title&gt;Contemp Clin Trials&lt;/full-title&gt;&lt;/periodical&gt;&lt;pages&gt;76-83&lt;/pages&gt;&lt;volume&gt;45&lt;/volume&gt;&lt;number&gt;Pt A&lt;/number&gt;&lt;edition&gt;2015/06/21&lt;/edition&gt;&lt;keywords&gt;&lt;keyword&gt;Data Accuracy&lt;/keyword&gt;&lt;keyword&gt;Data Interpretation, Statistical&lt;/keyword&gt;&lt;keyword&gt;Humans&lt;/keyword&gt;&lt;keyword&gt;*Meta-Analysis as Topic&lt;/keyword&gt;&lt;keyword&gt;*Research Design&lt;/keyword&gt;&lt;keyword&gt;*Review Literature as Topic&lt;/keyword&gt;&lt;keyword&gt;Individual participant data&lt;/keyword&gt;&lt;keyword&gt;Meta-analysis&lt;/keyword&gt;&lt;keyword&gt;Systematic review&lt;/keyword&gt;&lt;/keywords&gt;&lt;dates&gt;&lt;year&gt;2015&lt;/year&gt;&lt;pub-dates&gt;&lt;date&gt;Nov&lt;/date&gt;&lt;/pub-dates&gt;&lt;/dates&gt;&lt;isbn&gt;1551-7144&lt;/isbn&gt;&lt;accession-num&gt;26091948&lt;/accession-num&gt;&lt;urls&gt;&lt;/urls&gt;&lt;electronic-resource-num&gt;10.1016/j.cct.2015.06.012&lt;/electronic-resource-num&gt;&lt;remote-database-provider&gt;NLM&lt;/remote-database-provider&gt;&lt;language&gt;eng&lt;/language&gt;&lt;/record&gt;&lt;/Cite&gt;&lt;/EndNote&gt;</w:instrText>
      </w:r>
      <w:r w:rsidR="002626AA">
        <w:rPr>
          <w:lang w:val="en-US"/>
        </w:rPr>
        <w:fldChar w:fldCharType="separate"/>
      </w:r>
      <w:r w:rsidR="002626AA">
        <w:rPr>
          <w:noProof/>
          <w:lang w:val="en-US"/>
        </w:rPr>
        <w:t>(7)</w:t>
      </w:r>
      <w:r w:rsidR="002626AA">
        <w:rPr>
          <w:lang w:val="en-US"/>
        </w:rPr>
        <w:fldChar w:fldCharType="end"/>
      </w:r>
      <w:r w:rsidR="00A50929">
        <w:rPr>
          <w:lang w:val="en-US"/>
        </w:rPr>
        <w:t xml:space="preserve">. </w:t>
      </w:r>
      <w:r w:rsidR="002626AA">
        <w:rPr>
          <w:lang w:val="en-US"/>
        </w:rPr>
        <w:t xml:space="preserve">They assumed that the publication of the PRISMA-IPD </w:t>
      </w:r>
      <w:r w:rsidR="00080C5A">
        <w:rPr>
          <w:lang w:val="en-US"/>
        </w:rPr>
        <w:t>guideline</w:t>
      </w:r>
      <w:r w:rsidR="00406344">
        <w:rPr>
          <w:lang w:val="en-US"/>
        </w:rPr>
        <w:t>, which is</w:t>
      </w:r>
      <w:r w:rsidR="00080C5A">
        <w:rPr>
          <w:lang w:val="en-US"/>
        </w:rPr>
        <w:t xml:space="preserve"> specific to IPD meta-analyses</w:t>
      </w:r>
      <w:r w:rsidR="00406344">
        <w:rPr>
          <w:lang w:val="en-US"/>
        </w:rPr>
        <w:t>,</w:t>
      </w:r>
      <w:r w:rsidR="00080C5A">
        <w:rPr>
          <w:lang w:val="en-US"/>
        </w:rPr>
        <w:t xml:space="preserve"> would improve</w:t>
      </w:r>
      <w:r w:rsidR="00184BC1">
        <w:rPr>
          <w:lang w:val="en-US"/>
        </w:rPr>
        <w:t xml:space="preserve"> the overall reporting quality.</w:t>
      </w:r>
      <w:r w:rsidR="007C48A3">
        <w:rPr>
          <w:lang w:val="en-US"/>
        </w:rPr>
        <w:t xml:space="preserve"> </w:t>
      </w:r>
      <w:r w:rsidR="007921E8">
        <w:rPr>
          <w:lang w:val="en-US"/>
        </w:rPr>
        <w:t>T</w:t>
      </w:r>
      <w:r w:rsidR="008C0BED">
        <w:rPr>
          <w:lang w:val="en-US"/>
        </w:rPr>
        <w:t xml:space="preserve">he PRISMA-IPD </w:t>
      </w:r>
      <w:r w:rsidR="00FA1415">
        <w:rPr>
          <w:lang w:val="en-US"/>
        </w:rPr>
        <w:t xml:space="preserve">was </w:t>
      </w:r>
      <w:r w:rsidR="00722E41">
        <w:rPr>
          <w:lang w:val="en-US"/>
        </w:rPr>
        <w:t>published</w:t>
      </w:r>
      <w:r w:rsidR="007921E8">
        <w:rPr>
          <w:lang w:val="en-US"/>
        </w:rPr>
        <w:t xml:space="preserve"> in 2015</w:t>
      </w:r>
      <w:r w:rsidR="009F155A">
        <w:rPr>
          <w:lang w:val="en-US"/>
        </w:rPr>
        <w:t xml:space="preserve"> and</w:t>
      </w:r>
      <w:r w:rsidR="008C0BED">
        <w:rPr>
          <w:lang w:val="en-US"/>
        </w:rPr>
        <w:t xml:space="preserve"> is </w:t>
      </w:r>
      <w:r w:rsidR="00984C4B">
        <w:rPr>
          <w:lang w:val="en-US"/>
        </w:rPr>
        <w:t>similar to the PRISMA</w:t>
      </w:r>
      <w:r w:rsidR="00040C47">
        <w:rPr>
          <w:lang w:val="en-US"/>
        </w:rPr>
        <w:t>. However, it</w:t>
      </w:r>
      <w:r w:rsidR="00984C4B">
        <w:rPr>
          <w:lang w:val="en-US"/>
        </w:rPr>
        <w:t xml:space="preserve"> has some </w:t>
      </w:r>
      <w:r w:rsidR="00717788">
        <w:rPr>
          <w:lang w:val="en-US"/>
        </w:rPr>
        <w:t xml:space="preserve">additional </w:t>
      </w:r>
      <w:r w:rsidR="00722E41">
        <w:rPr>
          <w:lang w:val="en-US"/>
        </w:rPr>
        <w:t>items</w:t>
      </w:r>
      <w:r w:rsidR="00717788">
        <w:rPr>
          <w:lang w:val="en-US"/>
        </w:rPr>
        <w:t xml:space="preserve"> focused on the individual data collection and </w:t>
      </w:r>
      <w:r w:rsidR="00192317">
        <w:rPr>
          <w:lang w:val="en-US"/>
        </w:rPr>
        <w:t>syn</w:t>
      </w:r>
      <w:r w:rsidR="00FA6922">
        <w:rPr>
          <w:lang w:val="en-US"/>
        </w:rPr>
        <w:t>thesis</w:t>
      </w:r>
      <w:r w:rsidR="00E55F47">
        <w:rPr>
          <w:lang w:val="en-US"/>
        </w:rPr>
        <w:fldChar w:fldCharType="begin">
          <w:fldData xml:space="preserve">PEVuZE5vdGU+PENpdGU+PEF1dGhvcj5TaGFtc2VlcjwvQXV0aG9yPjxZZWFyPjIwMTU8L1llYXI+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</w:fldData>
        </w:fldChar>
      </w:r>
      <w:r w:rsidR="002626AA">
        <w:rPr>
          <w:lang w:val="en-US"/>
        </w:rPr>
        <w:instrText xml:space="preserve"> ADDIN EN.CITE </w:instrText>
      </w:r>
      <w:r w:rsidR="002626AA">
        <w:rPr>
          <w:lang w:val="en-US"/>
        </w:rPr>
        <w:fldChar w:fldCharType="begin">
          <w:fldData xml:space="preserve">PEVuZE5vdGU+PENpdGU+PEF1dGhvcj5TaGFtc2VlcjwvQXV0aG9yPjxZZWFyPjIwMTU8L1llYXI+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</w:fldData>
        </w:fldChar>
      </w:r>
      <w:r w:rsidR="002626AA">
        <w:rPr>
          <w:lang w:val="en-US"/>
        </w:rPr>
        <w:instrText xml:space="preserve"> ADDIN EN.CITE.DATA </w:instrText>
      </w:r>
      <w:r w:rsidR="002626AA">
        <w:rPr>
          <w:lang w:val="en-US"/>
        </w:rPr>
      </w:r>
      <w:r w:rsidR="002626AA">
        <w:rPr>
          <w:lang w:val="en-US"/>
        </w:rPr>
        <w:fldChar w:fldCharType="end"/>
      </w:r>
      <w:r w:rsidR="00E55F47">
        <w:rPr>
          <w:lang w:val="en-US"/>
        </w:rPr>
      </w:r>
      <w:r w:rsidR="00E55F47">
        <w:rPr>
          <w:lang w:val="en-US"/>
        </w:rPr>
        <w:fldChar w:fldCharType="separate"/>
      </w:r>
      <w:r w:rsidR="002626AA">
        <w:rPr>
          <w:noProof/>
          <w:lang w:val="en-US"/>
        </w:rPr>
        <w:t>(8)</w:t>
      </w:r>
      <w:r w:rsidR="00E55F47">
        <w:rPr>
          <w:lang w:val="en-US"/>
        </w:rPr>
        <w:fldChar w:fldCharType="end"/>
      </w:r>
      <w:r w:rsidR="00FA6922">
        <w:rPr>
          <w:lang w:val="en-US"/>
        </w:rPr>
        <w:t xml:space="preserve">. </w:t>
      </w:r>
      <w:r w:rsidR="00577C98">
        <w:rPr>
          <w:lang w:val="en-US"/>
        </w:rPr>
        <w:t>T</w:t>
      </w:r>
      <w:r w:rsidR="00647DFC">
        <w:rPr>
          <w:lang w:val="en-US"/>
        </w:rPr>
        <w:t>he PR</w:t>
      </w:r>
      <w:r w:rsidR="00DE2D46">
        <w:rPr>
          <w:lang w:val="en-US"/>
        </w:rPr>
        <w:t>ISM</w:t>
      </w:r>
      <w:r w:rsidR="00647DFC">
        <w:rPr>
          <w:lang w:val="en-US"/>
        </w:rPr>
        <w:t xml:space="preserve">A-IPD </w:t>
      </w:r>
      <w:r w:rsidR="00414BA7">
        <w:rPr>
          <w:lang w:val="en-US"/>
        </w:rPr>
        <w:t>is a</w:t>
      </w:r>
      <w:r w:rsidR="00647DFC">
        <w:rPr>
          <w:lang w:val="en-US"/>
        </w:rPr>
        <w:t xml:space="preserve"> </w:t>
      </w:r>
      <w:r w:rsidR="00BC0F76">
        <w:rPr>
          <w:lang w:val="en-US"/>
        </w:rPr>
        <w:t>self-explanatory</w:t>
      </w:r>
      <w:r w:rsidR="00414BA7">
        <w:rPr>
          <w:lang w:val="en-US"/>
        </w:rPr>
        <w:t xml:space="preserve"> checklist</w:t>
      </w:r>
      <w:r w:rsidR="007C56B4">
        <w:rPr>
          <w:lang w:val="en-US"/>
        </w:rPr>
        <w:t>, which guides the rese</w:t>
      </w:r>
      <w:r w:rsidR="00FF519C">
        <w:rPr>
          <w:lang w:val="en-US"/>
        </w:rPr>
        <w:t>ar</w:t>
      </w:r>
      <w:r w:rsidR="007C56B4">
        <w:rPr>
          <w:lang w:val="en-US"/>
        </w:rPr>
        <w:t>chers on</w:t>
      </w:r>
      <w:r w:rsidR="00FF519C">
        <w:rPr>
          <w:lang w:val="en-US"/>
        </w:rPr>
        <w:t xml:space="preserve"> </w:t>
      </w:r>
      <w:r w:rsidR="00AD7C80">
        <w:rPr>
          <w:lang w:val="en-US"/>
        </w:rPr>
        <w:t xml:space="preserve">the minimum </w:t>
      </w:r>
      <w:r w:rsidR="007307BB">
        <w:rPr>
          <w:lang w:val="en-US"/>
        </w:rPr>
        <w:t>amount</w:t>
      </w:r>
      <w:r w:rsidR="00AD7C80">
        <w:rPr>
          <w:lang w:val="en-US"/>
        </w:rPr>
        <w:t xml:space="preserve"> </w:t>
      </w:r>
      <w:r w:rsidR="007307BB">
        <w:rPr>
          <w:lang w:val="en-US"/>
        </w:rPr>
        <w:t>information</w:t>
      </w:r>
      <w:r w:rsidR="00617215">
        <w:rPr>
          <w:lang w:val="en-US"/>
        </w:rPr>
        <w:t xml:space="preserve"> that</w:t>
      </w:r>
      <w:r w:rsidR="006A5921">
        <w:rPr>
          <w:lang w:val="en-US"/>
        </w:rPr>
        <w:t xml:space="preserve"> needs to be </w:t>
      </w:r>
      <w:r w:rsidR="00A12952">
        <w:rPr>
          <w:lang w:val="en-US"/>
        </w:rPr>
        <w:t xml:space="preserve">reported to provide a full and transparent </w:t>
      </w:r>
      <w:r w:rsidR="006A4D2D">
        <w:rPr>
          <w:lang w:val="en-US"/>
        </w:rPr>
        <w:t xml:space="preserve">account </w:t>
      </w:r>
      <w:r w:rsidR="00C13DD5">
        <w:rPr>
          <w:lang w:val="en-US"/>
        </w:rPr>
        <w:t>of how the review was conducted.</w:t>
      </w:r>
      <w:r w:rsidR="00AE79E1">
        <w:rPr>
          <w:lang w:val="en-US"/>
        </w:rPr>
        <w:fldChar w:fldCharType="begin">
          <w:fldData xml:space="preserve">PEVuZE5vdGU+PENpdGU+PEF1dGhvcj5TdGV3YXJ0PC9BdXRob3I+PFllYXI+MjAxNTwvWWVhcj48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</w:fldData>
        </w:fldChar>
      </w:r>
      <w:r w:rsidR="002626AA">
        <w:rPr>
          <w:lang w:val="en-US"/>
        </w:rPr>
        <w:instrText xml:space="preserve"> ADDIN EN.CITE </w:instrText>
      </w:r>
      <w:r w:rsidR="002626AA">
        <w:rPr>
          <w:lang w:val="en-US"/>
        </w:rPr>
        <w:fldChar w:fldCharType="begin">
          <w:fldData xml:space="preserve">PEVuZE5vdGU+PENpdGU+PEF1dGhvcj5TdGV3YXJ0PC9BdXRob3I+PFllYXI+MjAxNTwvWWVhcj48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</w:fldData>
        </w:fldChar>
      </w:r>
      <w:r w:rsidR="002626AA">
        <w:rPr>
          <w:lang w:val="en-US"/>
        </w:rPr>
        <w:instrText xml:space="preserve"> ADDIN EN.CITE.DATA </w:instrText>
      </w:r>
      <w:r w:rsidR="002626AA">
        <w:rPr>
          <w:lang w:val="en-US"/>
        </w:rPr>
      </w:r>
      <w:r w:rsidR="002626AA">
        <w:rPr>
          <w:lang w:val="en-US"/>
        </w:rPr>
        <w:fldChar w:fldCharType="end"/>
      </w:r>
      <w:r w:rsidR="00AE79E1">
        <w:rPr>
          <w:lang w:val="en-US"/>
        </w:rPr>
      </w:r>
      <w:r w:rsidR="00AE79E1">
        <w:rPr>
          <w:lang w:val="en-US"/>
        </w:rPr>
        <w:fldChar w:fldCharType="separate"/>
      </w:r>
      <w:r w:rsidR="002626AA">
        <w:rPr>
          <w:noProof/>
          <w:lang w:val="en-US"/>
        </w:rPr>
        <w:t>(9)</w:t>
      </w:r>
      <w:r w:rsidR="00AE79E1">
        <w:rPr>
          <w:lang w:val="en-US"/>
        </w:rPr>
        <w:fldChar w:fldCharType="end"/>
      </w:r>
      <w:r w:rsidR="000B1DC4">
        <w:rPr>
          <w:lang w:val="en-US"/>
        </w:rPr>
        <w:t xml:space="preserve"> </w:t>
      </w:r>
    </w:p>
    <w:p w14:paraId="54641F7C" w14:textId="4CAA7D22" w:rsidR="00CB154D" w:rsidRDefault="00CE1691" w:rsidP="00FB27AD">
      <w:pPr>
        <w:spacing w:line="360" w:lineRule="auto"/>
        <w:jc w:val="both"/>
        <w:rPr>
          <w:lang w:val="en-US"/>
        </w:rPr>
      </w:pPr>
      <w:r>
        <w:rPr>
          <w:lang w:val="en-US"/>
        </w:rPr>
        <w:t>Since the publication of the PRISMA-IPD</w:t>
      </w:r>
      <w:r w:rsidR="00C214AB">
        <w:rPr>
          <w:lang w:val="en-US"/>
        </w:rPr>
        <w:t xml:space="preserve"> in 2015,</w:t>
      </w:r>
      <w:r w:rsidR="00840FE9">
        <w:rPr>
          <w:lang w:val="en-US"/>
        </w:rPr>
        <w:t xml:space="preserve"> no review was published regarding the reporting </w:t>
      </w:r>
      <w:r w:rsidR="00033579">
        <w:rPr>
          <w:lang w:val="en-US"/>
        </w:rPr>
        <w:t>quality of IPD meta-analyses</w:t>
      </w:r>
      <w:r w:rsidR="005115A7">
        <w:rPr>
          <w:lang w:val="en-US"/>
        </w:rPr>
        <w:t>.</w:t>
      </w:r>
      <w:r w:rsidR="000127B0">
        <w:rPr>
          <w:lang w:val="en-US"/>
        </w:rPr>
        <w:t xml:space="preserve"> Additionally, </w:t>
      </w:r>
      <w:r w:rsidR="007C0145">
        <w:rPr>
          <w:bCs/>
          <w:lang w:val="en-US"/>
        </w:rPr>
        <w:t>t</w:t>
      </w:r>
      <w:r w:rsidR="000127B0">
        <w:rPr>
          <w:bCs/>
          <w:lang w:val="en-US"/>
        </w:rPr>
        <w:t>he methods used to investigate effect modification in current research practice, when performing an IPD meta-analysis, are currently unknown. Therefore, we wanted</w:t>
      </w:r>
      <w:r w:rsidR="009E0A60">
        <w:rPr>
          <w:bCs/>
          <w:lang w:val="en-US"/>
        </w:rPr>
        <w:t xml:space="preserve"> </w:t>
      </w:r>
      <w:r w:rsidR="000127B0">
        <w:rPr>
          <w:bCs/>
          <w:lang w:val="en-US"/>
        </w:rPr>
        <w:t xml:space="preserve">to evaluate if IPD meta-analyses </w:t>
      </w:r>
      <w:r w:rsidR="000F42DC">
        <w:rPr>
          <w:bCs/>
          <w:lang w:val="en-US"/>
        </w:rPr>
        <w:t>investigated</w:t>
      </w:r>
      <w:r w:rsidR="000127B0">
        <w:rPr>
          <w:bCs/>
          <w:lang w:val="en-US"/>
        </w:rPr>
        <w:t xml:space="preserve"> effect modification and which statistical </w:t>
      </w:r>
      <w:r w:rsidR="000F42DC">
        <w:rPr>
          <w:bCs/>
          <w:lang w:val="en-US"/>
        </w:rPr>
        <w:t>practices</w:t>
      </w:r>
      <w:r w:rsidR="000127B0">
        <w:rPr>
          <w:bCs/>
          <w:lang w:val="en-US"/>
        </w:rPr>
        <w:t xml:space="preserve"> were used when investigating effect modification.</w:t>
      </w:r>
      <w:r w:rsidR="000F42DC">
        <w:rPr>
          <w:lang w:val="en-US"/>
        </w:rPr>
        <w:t xml:space="preserve"> </w:t>
      </w:r>
      <w:r w:rsidR="00EC58A9">
        <w:rPr>
          <w:lang w:val="en-US"/>
        </w:rPr>
        <w:t>T</w:t>
      </w:r>
      <w:r w:rsidR="00AD29C1">
        <w:rPr>
          <w:lang w:val="en-US"/>
        </w:rPr>
        <w:t xml:space="preserve">he </w:t>
      </w:r>
      <w:r w:rsidR="00F464FA">
        <w:rPr>
          <w:lang w:val="en-US"/>
        </w:rPr>
        <w:t>goal</w:t>
      </w:r>
      <w:r w:rsidR="00AC4A2D">
        <w:rPr>
          <w:lang w:val="en-US"/>
        </w:rPr>
        <w:t xml:space="preserve"> of this study</w:t>
      </w:r>
      <w:r w:rsidR="00CC52AB">
        <w:rPr>
          <w:lang w:val="en-US"/>
        </w:rPr>
        <w:t xml:space="preserve"> </w:t>
      </w:r>
      <w:r w:rsidR="00C0684C">
        <w:rPr>
          <w:lang w:val="en-US"/>
        </w:rPr>
        <w:t xml:space="preserve">is </w:t>
      </w:r>
      <w:r w:rsidR="00CC52AB">
        <w:rPr>
          <w:lang w:val="en-US"/>
        </w:rPr>
        <w:t>to</w:t>
      </w:r>
      <w:r w:rsidR="00AD29C1">
        <w:rPr>
          <w:lang w:val="en-US"/>
        </w:rPr>
        <w:t xml:space="preserve"> </w:t>
      </w:r>
      <w:r w:rsidR="00CC52AB" w:rsidRPr="00CC52AB">
        <w:rPr>
          <w:lang w:val="en-US"/>
        </w:rPr>
        <w:t xml:space="preserve">conduct a scoping review of </w:t>
      </w:r>
      <w:r w:rsidR="00B77983">
        <w:rPr>
          <w:lang w:val="en-US"/>
        </w:rPr>
        <w:t>IPD</w:t>
      </w:r>
      <w:r w:rsidR="00CC52AB" w:rsidRPr="00CC52AB">
        <w:rPr>
          <w:lang w:val="en-US"/>
        </w:rPr>
        <w:t xml:space="preserve"> meta-analys</w:t>
      </w:r>
      <w:r w:rsidR="001105FF">
        <w:rPr>
          <w:lang w:val="en-US"/>
        </w:rPr>
        <w:t>e</w:t>
      </w:r>
      <w:r w:rsidR="00CC52AB" w:rsidRPr="00CC52AB">
        <w:rPr>
          <w:lang w:val="en-US"/>
        </w:rPr>
        <w:t xml:space="preserve">s that have been published in the last 5 </w:t>
      </w:r>
      <w:r w:rsidR="007615B1" w:rsidRPr="00CC52AB">
        <w:rPr>
          <w:lang w:val="en-US"/>
        </w:rPr>
        <w:t>years and</w:t>
      </w:r>
      <w:r w:rsidR="00CC52AB" w:rsidRPr="00CC52AB">
        <w:rPr>
          <w:lang w:val="en-US"/>
        </w:rPr>
        <w:t xml:space="preserve"> summarize their reporting quality </w:t>
      </w:r>
      <w:r w:rsidR="00CC52AB" w:rsidRPr="00DF0A6F">
        <w:rPr>
          <w:lang w:val="en-US"/>
        </w:rPr>
        <w:t xml:space="preserve">and </w:t>
      </w:r>
      <w:r w:rsidR="00AC4E41" w:rsidRPr="00DF0A6F">
        <w:rPr>
          <w:lang w:val="en-US"/>
        </w:rPr>
        <w:t xml:space="preserve">the </w:t>
      </w:r>
      <w:r w:rsidR="00CC52AB" w:rsidRPr="00DF0A6F">
        <w:rPr>
          <w:lang w:val="en-US"/>
        </w:rPr>
        <w:t xml:space="preserve">statistical </w:t>
      </w:r>
      <w:r w:rsidR="00170229">
        <w:rPr>
          <w:lang w:val="en-US"/>
        </w:rPr>
        <w:t>practice</w:t>
      </w:r>
      <w:r w:rsidR="00CC52AB" w:rsidRPr="00DF0A6F">
        <w:rPr>
          <w:lang w:val="en-US"/>
        </w:rPr>
        <w:t>s used</w:t>
      </w:r>
      <w:r w:rsidR="001105FF" w:rsidRPr="00DF0A6F">
        <w:rPr>
          <w:lang w:val="en-US"/>
        </w:rPr>
        <w:t xml:space="preserve"> for subgroup analys</w:t>
      </w:r>
      <w:r w:rsidR="001556C8">
        <w:rPr>
          <w:lang w:val="en-US"/>
        </w:rPr>
        <w:t>e</w:t>
      </w:r>
      <w:r w:rsidR="001105FF" w:rsidRPr="00DF0A6F">
        <w:rPr>
          <w:lang w:val="en-US"/>
        </w:rPr>
        <w:t>s</w:t>
      </w:r>
      <w:r w:rsidR="00CC52AB" w:rsidRPr="00CC52AB">
        <w:rPr>
          <w:lang w:val="en-US"/>
        </w:rPr>
        <w:t xml:space="preserve">. </w:t>
      </w:r>
    </w:p>
    <w:p w14:paraId="5953A814" w14:textId="77777777" w:rsidR="00A25780" w:rsidRPr="00393AE2" w:rsidRDefault="00A25780" w:rsidP="00CC52AB">
      <w:pPr>
        <w:spacing w:line="360" w:lineRule="auto"/>
        <w:jc w:val="both"/>
        <w:rPr>
          <w:b/>
          <w:bCs/>
          <w:sz w:val="24"/>
          <w:szCs w:val="24"/>
          <w:lang w:val="en-US"/>
        </w:rPr>
      </w:pPr>
      <w:r w:rsidRPr="00393AE2">
        <w:rPr>
          <w:b/>
          <w:bCs/>
          <w:sz w:val="24"/>
          <w:szCs w:val="24"/>
          <w:lang w:val="en-US"/>
        </w:rPr>
        <w:t>Methods</w:t>
      </w:r>
    </w:p>
    <w:p w14:paraId="7963EED0" w14:textId="77777777" w:rsidR="00E853C7" w:rsidRDefault="00E853C7" w:rsidP="00CC52AB">
      <w:pPr>
        <w:spacing w:line="360" w:lineRule="auto"/>
        <w:jc w:val="both"/>
        <w:rPr>
          <w:b/>
          <w:bCs/>
          <w:lang w:val="en-US"/>
        </w:rPr>
      </w:pPr>
      <w:r>
        <w:rPr>
          <w:b/>
          <w:bCs/>
          <w:lang w:val="en-US"/>
        </w:rPr>
        <w:t xml:space="preserve">Search strategy </w:t>
      </w:r>
    </w:p>
    <w:p w14:paraId="6F6AA6F8" w14:textId="5C92CDEA" w:rsidR="005D20CD" w:rsidRDefault="00B76528" w:rsidP="00CC52AB">
      <w:pPr>
        <w:spacing w:line="360" w:lineRule="auto"/>
        <w:jc w:val="both"/>
        <w:rPr>
          <w:ins w:id="65" w:author="Michael Belias" w:date="2020-10-02T14:02:00Z"/>
          <w:lang w:val="en-US"/>
        </w:rPr>
      </w:pPr>
      <w:r>
        <w:rPr>
          <w:lang w:val="en-US"/>
        </w:rPr>
        <w:t>The aim was</w:t>
      </w:r>
      <w:r w:rsidR="0002115F">
        <w:rPr>
          <w:lang w:val="en-US"/>
        </w:rPr>
        <w:t xml:space="preserve"> </w:t>
      </w:r>
      <w:r w:rsidR="00B63F13">
        <w:rPr>
          <w:lang w:val="en-US"/>
        </w:rPr>
        <w:t>to investiga</w:t>
      </w:r>
      <w:r w:rsidR="000D2292">
        <w:rPr>
          <w:lang w:val="en-US"/>
        </w:rPr>
        <w:t>te the reporting quality of IPD meta-</w:t>
      </w:r>
      <w:r w:rsidR="0040413A">
        <w:rPr>
          <w:lang w:val="en-US"/>
        </w:rPr>
        <w:t>analys</w:t>
      </w:r>
      <w:r w:rsidR="003F0FAF">
        <w:rPr>
          <w:lang w:val="en-US"/>
        </w:rPr>
        <w:t>e</w:t>
      </w:r>
      <w:r w:rsidR="0040413A">
        <w:rPr>
          <w:lang w:val="en-US"/>
        </w:rPr>
        <w:t>s</w:t>
      </w:r>
      <w:r w:rsidR="000D2292">
        <w:rPr>
          <w:lang w:val="en-US"/>
        </w:rPr>
        <w:t xml:space="preserve"> after the publication of the </w:t>
      </w:r>
      <w:r w:rsidR="001105FF">
        <w:rPr>
          <w:lang w:val="en-US"/>
        </w:rPr>
        <w:t xml:space="preserve">updated </w:t>
      </w:r>
      <w:r w:rsidR="000D2292">
        <w:rPr>
          <w:lang w:val="en-US"/>
        </w:rPr>
        <w:t>PR</w:t>
      </w:r>
      <w:r w:rsidR="0040413A">
        <w:rPr>
          <w:lang w:val="en-US"/>
        </w:rPr>
        <w:t>ISMA-IPD</w:t>
      </w:r>
      <w:r w:rsidR="00A97B8B" w:rsidRPr="00851D18">
        <w:rPr>
          <w:lang w:val="en-US"/>
        </w:rPr>
        <w:t xml:space="preserve">. </w:t>
      </w:r>
      <w:del w:id="66" w:author="Michael Belias" w:date="2020-10-02T13:57:00Z">
        <w:r w:rsidR="00FD7BBB" w:rsidRPr="00851D18" w:rsidDel="00593902">
          <w:rPr>
            <w:lang w:val="en-US"/>
          </w:rPr>
          <w:delText>The database</w:delText>
        </w:r>
      </w:del>
      <w:ins w:id="67" w:author="Michael Belias" w:date="2020-10-02T13:57:00Z">
        <w:r w:rsidR="00593902">
          <w:rPr>
            <w:lang w:val="en-US"/>
          </w:rPr>
          <w:t>We conducted a search on</w:t>
        </w:r>
      </w:ins>
      <w:r w:rsidR="00FD7BBB" w:rsidRPr="00851D18">
        <w:rPr>
          <w:lang w:val="en-US"/>
        </w:rPr>
        <w:t xml:space="preserve"> PubMed </w:t>
      </w:r>
      <w:del w:id="68" w:author="Michael Belias" w:date="2020-10-02T13:57:00Z">
        <w:r w:rsidR="00FD7BBB" w:rsidRPr="00851D18" w:rsidDel="00593902">
          <w:rPr>
            <w:lang w:val="en-US"/>
          </w:rPr>
          <w:delText xml:space="preserve">was </w:delText>
        </w:r>
        <w:r w:rsidR="00F93D13" w:rsidRPr="00851D18" w:rsidDel="00593902">
          <w:rPr>
            <w:lang w:val="en-US"/>
          </w:rPr>
          <w:delText xml:space="preserve">searched </w:delText>
        </w:r>
      </w:del>
      <w:r w:rsidR="00F93D13" w:rsidRPr="00851D18">
        <w:rPr>
          <w:lang w:val="en-US"/>
        </w:rPr>
        <w:t xml:space="preserve">using the </w:t>
      </w:r>
      <w:r w:rsidR="0072069A" w:rsidRPr="00851D18">
        <w:rPr>
          <w:lang w:val="en-US"/>
        </w:rPr>
        <w:t>search strategy</w:t>
      </w:r>
      <w:r w:rsidR="007F51BC" w:rsidRPr="00851D18">
        <w:rPr>
          <w:lang w:val="en-US"/>
        </w:rPr>
        <w:t xml:space="preserve"> </w:t>
      </w:r>
      <w:del w:id="69" w:author="Michael Belias" w:date="2020-10-02T13:58:00Z">
        <w:r w:rsidR="007F51BC" w:rsidRPr="00851D18" w:rsidDel="005A5221">
          <w:rPr>
            <w:lang w:val="en-US"/>
          </w:rPr>
          <w:delText>that is</w:delText>
        </w:r>
      </w:del>
      <w:r w:rsidR="007F51BC" w:rsidRPr="00851D18">
        <w:rPr>
          <w:lang w:val="en-US"/>
        </w:rPr>
        <w:t xml:space="preserve"> </w:t>
      </w:r>
      <w:r w:rsidR="00605583" w:rsidRPr="00851D18">
        <w:rPr>
          <w:lang w:val="en-US"/>
        </w:rPr>
        <w:t xml:space="preserve">presented </w:t>
      </w:r>
      <w:del w:id="70" w:author="Michael Belias" w:date="2020-10-02T13:58:00Z">
        <w:r w:rsidR="00605583" w:rsidRPr="00851D18" w:rsidDel="00B64923">
          <w:rPr>
            <w:lang w:val="en-US"/>
          </w:rPr>
          <w:delText>below</w:delText>
        </w:r>
      </w:del>
      <w:ins w:id="71" w:author="Michael Belias" w:date="2020-10-02T13:58:00Z">
        <w:r w:rsidR="00B64923">
          <w:rPr>
            <w:lang w:val="en-US"/>
          </w:rPr>
          <w:t>in Table 1</w:t>
        </w:r>
      </w:ins>
      <w:r w:rsidR="00F93D13" w:rsidRPr="00851D18">
        <w:rPr>
          <w:lang w:val="en-US"/>
        </w:rPr>
        <w:t>.</w:t>
      </w:r>
      <w:r w:rsidR="00A97795">
        <w:rPr>
          <w:lang w:val="en-US"/>
        </w:rPr>
        <w:t xml:space="preserve"> </w:t>
      </w:r>
      <w:commentRangeStart w:id="72"/>
      <w:r w:rsidR="00B23DF6">
        <w:rPr>
          <w:lang w:val="en-US"/>
        </w:rPr>
        <w:t>We restricted our search using the</w:t>
      </w:r>
      <w:r w:rsidR="0040413A">
        <w:rPr>
          <w:lang w:val="en-US"/>
        </w:rPr>
        <w:t xml:space="preserve"> following filter</w:t>
      </w:r>
      <w:r w:rsidR="00B23DF6">
        <w:rPr>
          <w:lang w:val="en-US"/>
        </w:rPr>
        <w:t>s</w:t>
      </w:r>
      <w:r w:rsidR="0040413A">
        <w:rPr>
          <w:lang w:val="en-US"/>
        </w:rPr>
        <w:t>: publication data</w:t>
      </w:r>
      <w:r w:rsidR="008D02B3">
        <w:rPr>
          <w:lang w:val="en-US"/>
        </w:rPr>
        <w:t xml:space="preserve"> </w:t>
      </w:r>
      <w:r w:rsidR="00B23DF6">
        <w:rPr>
          <w:lang w:val="en-US"/>
        </w:rPr>
        <w:t xml:space="preserve">from </w:t>
      </w:r>
      <w:r w:rsidR="00026592">
        <w:rPr>
          <w:lang w:val="en-US"/>
        </w:rPr>
        <w:t xml:space="preserve">01-01-2015 till </w:t>
      </w:r>
      <w:commentRangeStart w:id="73"/>
      <w:r w:rsidR="006D0509">
        <w:rPr>
          <w:lang w:val="en-US"/>
        </w:rPr>
        <w:t>25-11-2019</w:t>
      </w:r>
      <w:r w:rsidR="004768DF">
        <w:rPr>
          <w:lang w:val="en-US"/>
        </w:rPr>
        <w:t xml:space="preserve"> </w:t>
      </w:r>
      <w:commentRangeEnd w:id="73"/>
      <w:r w:rsidR="00CD0D6C">
        <w:rPr>
          <w:rStyle w:val="CommentReference"/>
        </w:rPr>
        <w:commentReference w:id="73"/>
      </w:r>
      <w:r w:rsidR="004768DF">
        <w:rPr>
          <w:lang w:val="en-US"/>
        </w:rPr>
        <w:t>and</w:t>
      </w:r>
      <w:r w:rsidR="00B23DF6">
        <w:rPr>
          <w:lang w:val="en-US"/>
        </w:rPr>
        <w:t xml:space="preserve"> </w:t>
      </w:r>
      <w:r w:rsidR="00D63B45">
        <w:rPr>
          <w:lang w:val="en-US"/>
        </w:rPr>
        <w:t>only</w:t>
      </w:r>
      <w:r w:rsidR="004F2C57">
        <w:rPr>
          <w:lang w:val="en-US"/>
        </w:rPr>
        <w:t xml:space="preserve"> studies</w:t>
      </w:r>
      <w:r w:rsidR="00B23DF6">
        <w:rPr>
          <w:lang w:val="en-US"/>
        </w:rPr>
        <w:t xml:space="preserve"> written in the </w:t>
      </w:r>
      <w:r w:rsidR="006D0509">
        <w:rPr>
          <w:lang w:val="en-US"/>
        </w:rPr>
        <w:t>English language</w:t>
      </w:r>
      <w:r w:rsidR="00452A32">
        <w:rPr>
          <w:lang w:val="en-US"/>
        </w:rPr>
        <w:t xml:space="preserve"> were selected</w:t>
      </w:r>
      <w:commentRangeEnd w:id="72"/>
      <w:r w:rsidR="0034276C">
        <w:rPr>
          <w:rStyle w:val="CommentReference"/>
        </w:rPr>
        <w:commentReference w:id="72"/>
      </w:r>
      <w:r w:rsidR="004768DF">
        <w:rPr>
          <w:lang w:val="en-US"/>
        </w:rPr>
        <w:t>.</w:t>
      </w:r>
      <w:r w:rsidR="00126E41">
        <w:rPr>
          <w:lang w:val="en-US"/>
        </w:rPr>
        <w:t xml:space="preserve"> </w:t>
      </w:r>
      <w:commentRangeStart w:id="74"/>
      <w:del w:id="75" w:author="Michael Belias" w:date="2020-10-02T14:04:00Z">
        <w:r w:rsidR="000F058E" w:rsidDel="000466B1">
          <w:rPr>
            <w:lang w:val="en-US"/>
          </w:rPr>
          <w:delText>Following the screening of the abstracts, all eligible publications were exported to Endnote</w:delText>
        </w:r>
        <w:r w:rsidR="00F40CB4" w:rsidDel="000466B1">
          <w:rPr>
            <w:lang w:val="en-US"/>
          </w:rPr>
          <w:delText>.</w:delText>
        </w:r>
        <w:r w:rsidR="00126E41" w:rsidDel="000466B1">
          <w:rPr>
            <w:lang w:val="en-US"/>
          </w:rPr>
          <w:delText xml:space="preserve"> </w:delText>
        </w:r>
        <w:commentRangeEnd w:id="74"/>
        <w:r w:rsidR="00EF7EBF" w:rsidDel="000466B1">
          <w:rPr>
            <w:rStyle w:val="CommentReference"/>
          </w:rPr>
          <w:commentReference w:id="74"/>
        </w:r>
      </w:del>
    </w:p>
    <w:p w14:paraId="0444B331" w14:textId="5A9B0889" w:rsidR="00624C2C" w:rsidRDefault="002D5AD2" w:rsidP="004F0179">
      <w:pPr>
        <w:spacing w:line="360" w:lineRule="auto"/>
        <w:jc w:val="both"/>
        <w:rPr>
          <w:ins w:id="76" w:author="Michael Belias" w:date="2020-10-02T14:20:00Z"/>
          <w:lang w:val="en-US"/>
        </w:rPr>
      </w:pPr>
      <w:ins w:id="77" w:author="Michael Belias" w:date="2020-10-02T14:19:00Z">
        <w:r>
          <w:rPr>
            <w:lang w:val="en-US"/>
          </w:rPr>
          <w:t>After</w:t>
        </w:r>
      </w:ins>
      <w:commentRangeStart w:id="78"/>
      <w:ins w:id="79" w:author="Michael Belias" w:date="2020-10-02T14:04:00Z">
        <w:r w:rsidR="000466B1">
          <w:rPr>
            <w:lang w:val="en-US"/>
          </w:rPr>
          <w:t xml:space="preserve"> screening of the title and abstracts, all eligible publications were exported to Endnote,</w:t>
        </w:r>
        <w:r w:rsidR="006F23CE">
          <w:rPr>
            <w:lang w:val="en-US"/>
          </w:rPr>
          <w:t xml:space="preserve"> </w:t>
        </w:r>
        <w:r w:rsidR="000466B1">
          <w:rPr>
            <w:lang w:val="en-US"/>
          </w:rPr>
          <w:t xml:space="preserve">where duplicates were removed. </w:t>
        </w:r>
        <w:commentRangeEnd w:id="78"/>
        <w:r w:rsidR="000466B1">
          <w:rPr>
            <w:rStyle w:val="CommentReference"/>
          </w:rPr>
          <w:commentReference w:id="78"/>
        </w:r>
      </w:ins>
      <w:ins w:id="80" w:author="Michael Belias" w:date="2020-10-02T14:19:00Z">
        <w:r w:rsidR="004F0179" w:rsidRPr="004F0179">
          <w:rPr>
            <w:lang w:val="en-US"/>
          </w:rPr>
          <w:t xml:space="preserve"> </w:t>
        </w:r>
      </w:ins>
    </w:p>
    <w:p w14:paraId="08A35048" w14:textId="0D59E76B" w:rsidR="00624C2C" w:rsidRPr="00624C2C" w:rsidRDefault="00624C2C" w:rsidP="004F0179">
      <w:pPr>
        <w:spacing w:line="360" w:lineRule="auto"/>
        <w:jc w:val="both"/>
        <w:rPr>
          <w:ins w:id="81" w:author="Michael Belias" w:date="2020-10-02T14:19:00Z"/>
          <w:b/>
          <w:bCs/>
          <w:lang w:val="en-US"/>
          <w:rPrChange w:id="82" w:author="Michael Belias" w:date="2020-10-02T14:20:00Z">
            <w:rPr>
              <w:ins w:id="83" w:author="Michael Belias" w:date="2020-10-02T14:19:00Z"/>
              <w:lang w:val="en-US"/>
            </w:rPr>
          </w:rPrChange>
        </w:rPr>
      </w:pPr>
      <w:ins w:id="84" w:author="Michael Belias" w:date="2020-10-02T14:20:00Z">
        <w:r>
          <w:rPr>
            <w:b/>
            <w:bCs/>
            <w:lang w:val="en-US"/>
          </w:rPr>
          <w:t>Eligibility criteria</w:t>
        </w:r>
      </w:ins>
    </w:p>
    <w:p w14:paraId="36934A39" w14:textId="00FD8310" w:rsidR="004F0179" w:rsidRDefault="004F0179" w:rsidP="004F0179">
      <w:pPr>
        <w:spacing w:line="360" w:lineRule="auto"/>
        <w:jc w:val="both"/>
        <w:rPr>
          <w:ins w:id="85" w:author="Michael Belias" w:date="2020-10-02T14:19:00Z"/>
          <w:lang w:val="en-US"/>
        </w:rPr>
      </w:pPr>
      <w:ins w:id="86" w:author="Michael Belias" w:date="2020-10-02T14:19:00Z">
        <w:r>
          <w:rPr>
            <w:lang w:val="en-US"/>
          </w:rPr>
          <w:t xml:space="preserve">We considered </w:t>
        </w:r>
      </w:ins>
      <w:ins w:id="87" w:author="Michael Belias" w:date="2020-10-02T14:20:00Z">
        <w:r w:rsidR="00871E93">
          <w:rPr>
            <w:lang w:val="en-US"/>
          </w:rPr>
          <w:t xml:space="preserve">only </w:t>
        </w:r>
      </w:ins>
      <w:ins w:id="88" w:author="Michael Belias" w:date="2020-10-02T14:19:00Z">
        <w:r>
          <w:rPr>
            <w:lang w:val="en-US"/>
          </w:rPr>
          <w:t xml:space="preserve">studies that performed at least one IPD-MA, compared interventions </w:t>
        </w:r>
      </w:ins>
      <w:ins w:id="89" w:author="Michael Belias" w:date="2020-10-02T14:25:00Z">
        <w:r w:rsidR="00E228F8">
          <w:rPr>
            <w:lang w:val="en-US"/>
          </w:rPr>
          <w:t>(</w:t>
        </w:r>
      </w:ins>
      <w:ins w:id="90" w:author="Michael Belias" w:date="2020-10-02T14:19:00Z">
        <w:r>
          <w:rPr>
            <w:lang w:val="en-US"/>
          </w:rPr>
          <w:t xml:space="preserve">placebo </w:t>
        </w:r>
      </w:ins>
      <w:ins w:id="91" w:author="Michael Belias" w:date="2020-10-02T14:20:00Z">
        <w:r w:rsidR="00871E93">
          <w:rPr>
            <w:lang w:val="en-US"/>
          </w:rPr>
          <w:t>included</w:t>
        </w:r>
      </w:ins>
      <w:ins w:id="92" w:author="Michael Belias" w:date="2020-10-02T14:25:00Z">
        <w:r w:rsidR="00E228F8">
          <w:rPr>
            <w:lang w:val="en-US"/>
          </w:rPr>
          <w:t>)</w:t>
        </w:r>
      </w:ins>
      <w:ins w:id="93" w:author="Michael Belias" w:date="2020-10-02T14:20:00Z">
        <w:r w:rsidR="00871E93">
          <w:rPr>
            <w:lang w:val="en-US"/>
          </w:rPr>
          <w:t>,</w:t>
        </w:r>
      </w:ins>
      <w:ins w:id="94" w:author="Michael Belias" w:date="2020-10-02T14:22:00Z">
        <w:r w:rsidR="0094787F">
          <w:rPr>
            <w:lang w:val="en-US"/>
          </w:rPr>
          <w:t xml:space="preserve"> intervention</w:t>
        </w:r>
      </w:ins>
      <w:ins w:id="95" w:author="Michael Belias" w:date="2020-10-02T14:25:00Z">
        <w:r w:rsidR="00E228F8">
          <w:rPr>
            <w:lang w:val="en-US"/>
          </w:rPr>
          <w:t>s were applied</w:t>
        </w:r>
      </w:ins>
      <w:ins w:id="96" w:author="Michael Belias" w:date="2020-10-02T14:22:00Z">
        <w:r w:rsidR="0094787F">
          <w:rPr>
            <w:lang w:val="en-US"/>
          </w:rPr>
          <w:t xml:space="preserve"> on </w:t>
        </w:r>
        <w:proofErr w:type="gramStart"/>
        <w:r w:rsidR="0094787F">
          <w:rPr>
            <w:lang w:val="en-US"/>
          </w:rPr>
          <w:t>humans,…</w:t>
        </w:r>
      </w:ins>
      <w:proofErr w:type="gramEnd"/>
      <w:ins w:id="97" w:author="Michael Belias" w:date="2020-10-02T14:19:00Z">
        <w:r>
          <w:rPr>
            <w:lang w:val="en-US"/>
          </w:rPr>
          <w:t xml:space="preserve">.etc.  </w:t>
        </w:r>
      </w:ins>
      <w:ins w:id="98" w:author="Michael Belias" w:date="2020-10-02T14:21:00Z">
        <w:r w:rsidR="00842C4B">
          <w:rPr>
            <w:lang w:val="en-US"/>
          </w:rPr>
          <w:t xml:space="preserve">In case of </w:t>
        </w:r>
      </w:ins>
      <w:ins w:id="99" w:author="Michael Belias" w:date="2020-10-02T14:22:00Z">
        <w:r w:rsidR="0094787F">
          <w:rPr>
            <w:lang w:val="en-US"/>
          </w:rPr>
          <w:t xml:space="preserve">a </w:t>
        </w:r>
      </w:ins>
      <w:ins w:id="100" w:author="Michael Belias" w:date="2020-10-02T14:21:00Z">
        <w:r w:rsidR="00842C4B">
          <w:rPr>
            <w:lang w:val="en-US"/>
          </w:rPr>
          <w:t>series of studies we included only the last one.</w:t>
        </w:r>
        <w:r w:rsidR="0094787F">
          <w:rPr>
            <w:lang w:val="en-US"/>
          </w:rPr>
          <w:t xml:space="preserve"> </w:t>
        </w:r>
      </w:ins>
    </w:p>
    <w:p w14:paraId="1815D17B" w14:textId="71560DCE" w:rsidR="000466B1" w:rsidRDefault="0094787F" w:rsidP="00CC52AB">
      <w:pPr>
        <w:spacing w:line="360" w:lineRule="auto"/>
        <w:jc w:val="both"/>
        <w:rPr>
          <w:ins w:id="101" w:author="Michael Belias" w:date="2020-10-02T14:29:00Z"/>
          <w:lang w:val="en-GB"/>
        </w:rPr>
      </w:pPr>
      <w:ins w:id="102" w:author="Michael Belias" w:date="2020-10-02T14:23:00Z">
        <w:r>
          <w:rPr>
            <w:lang w:val="en-GB"/>
          </w:rPr>
          <w:lastRenderedPageBreak/>
          <w:t xml:space="preserve">The remaining studies were sorted according to date of publication in </w:t>
        </w:r>
      </w:ins>
      <w:ins w:id="103" w:author="Michael Belias" w:date="2020-10-02T14:24:00Z">
        <w:r>
          <w:rPr>
            <w:lang w:val="en-GB"/>
          </w:rPr>
          <w:t xml:space="preserve">an </w:t>
        </w:r>
        <w:r w:rsidRPr="0094787F">
          <w:rPr>
            <w:lang w:val="en-GB"/>
          </w:rPr>
          <w:t>ascending order</w:t>
        </w:r>
        <w:r>
          <w:rPr>
            <w:lang w:val="en-GB"/>
          </w:rPr>
          <w:t xml:space="preserve"> (older publications first)</w:t>
        </w:r>
        <w:r w:rsidR="0095007F">
          <w:rPr>
            <w:lang w:val="en-GB"/>
          </w:rPr>
          <w:t xml:space="preserve">. </w:t>
        </w:r>
      </w:ins>
      <w:ins w:id="104" w:author="Michael Belias" w:date="2020-10-02T14:26:00Z">
        <w:r w:rsidR="00E64C2D">
          <w:rPr>
            <w:lang w:val="en-GB"/>
          </w:rPr>
          <w:t xml:space="preserve">For </w:t>
        </w:r>
      </w:ins>
      <w:ins w:id="105" w:author="Michael Belias" w:date="2020-10-02T14:27:00Z">
        <w:r w:rsidR="00FD263C">
          <w:rPr>
            <w:lang w:val="en-GB"/>
          </w:rPr>
          <w:t xml:space="preserve">full </w:t>
        </w:r>
      </w:ins>
      <w:ins w:id="106" w:author="Michael Belias" w:date="2020-10-02T14:26:00Z">
        <w:r w:rsidR="00E64C2D">
          <w:rPr>
            <w:lang w:val="en-GB"/>
          </w:rPr>
          <w:t xml:space="preserve">text </w:t>
        </w:r>
        <w:r w:rsidR="00483D9C">
          <w:rPr>
            <w:lang w:val="en-GB"/>
          </w:rPr>
          <w:t>evalu</w:t>
        </w:r>
      </w:ins>
      <w:ins w:id="107" w:author="Michael Belias" w:date="2020-10-02T14:27:00Z">
        <w:r w:rsidR="00483D9C">
          <w:rPr>
            <w:lang w:val="en-GB"/>
          </w:rPr>
          <w:t>ation, w</w:t>
        </w:r>
      </w:ins>
      <w:ins w:id="108" w:author="Michael Belias" w:date="2020-10-02T14:25:00Z">
        <w:r w:rsidR="009228AE">
          <w:rPr>
            <w:lang w:val="en-GB"/>
          </w:rPr>
          <w:t xml:space="preserve">e </w:t>
        </w:r>
      </w:ins>
      <w:ins w:id="109" w:author="Michael Belias" w:date="2020-10-02T14:26:00Z">
        <w:r w:rsidR="009228AE">
          <w:rPr>
            <w:lang w:val="en-GB"/>
          </w:rPr>
          <w:t xml:space="preserve">selected </w:t>
        </w:r>
        <w:r w:rsidR="0016758E">
          <w:rPr>
            <w:lang w:val="en-GB"/>
          </w:rPr>
          <w:t xml:space="preserve">every </w:t>
        </w:r>
      </w:ins>
      <w:ins w:id="110" w:author="Michael Belias" w:date="2020-10-02T14:27:00Z">
        <w:r w:rsidR="00312E70">
          <w:rPr>
            <w:lang w:val="en-GB"/>
          </w:rPr>
          <w:t>sixth</w:t>
        </w:r>
      </w:ins>
      <w:ins w:id="111" w:author="Michael Belias" w:date="2020-10-02T14:26:00Z">
        <w:r w:rsidR="0016758E">
          <w:rPr>
            <w:lang w:val="en-GB"/>
          </w:rPr>
          <w:t xml:space="preserve"> </w:t>
        </w:r>
        <w:r w:rsidR="00E64C2D">
          <w:rPr>
            <w:lang w:val="en-GB"/>
          </w:rPr>
          <w:t>study</w:t>
        </w:r>
      </w:ins>
      <w:ins w:id="112" w:author="Michael Belias" w:date="2020-10-02T14:27:00Z">
        <w:r w:rsidR="00FD263C">
          <w:rPr>
            <w:lang w:val="en-GB"/>
          </w:rPr>
          <w:t>.</w:t>
        </w:r>
        <w:r w:rsidR="00806C52">
          <w:rPr>
            <w:lang w:val="en-GB"/>
          </w:rPr>
          <w:t xml:space="preserve"> I</w:t>
        </w:r>
      </w:ins>
      <w:ins w:id="113" w:author="Michael Belias" w:date="2020-10-02T14:28:00Z">
        <w:r w:rsidR="00543A00">
          <w:rPr>
            <w:lang w:val="en-GB"/>
          </w:rPr>
          <w:t>f any study</w:t>
        </w:r>
        <w:r w:rsidR="001E7479">
          <w:rPr>
            <w:lang w:val="en-GB"/>
          </w:rPr>
          <w:t xml:space="preserve"> was</w:t>
        </w:r>
      </w:ins>
      <w:ins w:id="114" w:author="Michael Belias" w:date="2020-10-02T14:27:00Z">
        <w:r w:rsidR="004C1774">
          <w:rPr>
            <w:lang w:val="en-GB"/>
          </w:rPr>
          <w:t xml:space="preserve"> </w:t>
        </w:r>
      </w:ins>
      <w:ins w:id="115" w:author="Michael Belias" w:date="2020-10-02T14:28:00Z">
        <w:r w:rsidR="00543A00">
          <w:rPr>
            <w:lang w:val="en-GB"/>
          </w:rPr>
          <w:t>no</w:t>
        </w:r>
        <w:r w:rsidR="001E7479">
          <w:rPr>
            <w:lang w:val="en-GB"/>
          </w:rPr>
          <w:t xml:space="preserve">t </w:t>
        </w:r>
        <w:proofErr w:type="gramStart"/>
        <w:r w:rsidR="00543A00">
          <w:rPr>
            <w:lang w:val="en-GB"/>
          </w:rPr>
          <w:t>eligible</w:t>
        </w:r>
        <w:proofErr w:type="gramEnd"/>
        <w:r w:rsidR="00543A00">
          <w:rPr>
            <w:lang w:val="en-GB"/>
          </w:rPr>
          <w:t xml:space="preserve"> </w:t>
        </w:r>
        <w:r w:rsidR="001E7479">
          <w:rPr>
            <w:lang w:val="en-GB"/>
          </w:rPr>
          <w:t xml:space="preserve">we </w:t>
        </w:r>
        <w:r w:rsidR="009908D5">
          <w:rPr>
            <w:lang w:val="en-GB"/>
          </w:rPr>
          <w:t xml:space="preserve">selected the next in order </w:t>
        </w:r>
        <w:r w:rsidR="003E0602">
          <w:rPr>
            <w:lang w:val="en-GB"/>
          </w:rPr>
          <w:t>study and</w:t>
        </w:r>
      </w:ins>
      <w:ins w:id="116" w:author="Michael Belias" w:date="2020-10-02T14:29:00Z">
        <w:r w:rsidR="003E0602">
          <w:rPr>
            <w:lang w:val="en-GB"/>
          </w:rPr>
          <w:t xml:space="preserve"> so on. </w:t>
        </w:r>
      </w:ins>
    </w:p>
    <w:p w14:paraId="0D5C8409" w14:textId="4E0E14DD" w:rsidR="00CA2700" w:rsidRDefault="00CA2700" w:rsidP="00CC52AB">
      <w:pPr>
        <w:spacing w:line="360" w:lineRule="auto"/>
        <w:jc w:val="both"/>
        <w:rPr>
          <w:ins w:id="117" w:author="Michael Belias" w:date="2020-10-02T14:29:00Z"/>
          <w:b/>
          <w:bCs/>
          <w:lang w:val="en-GB"/>
        </w:rPr>
      </w:pPr>
      <w:ins w:id="118" w:author="Michael Belias" w:date="2020-10-02T14:29:00Z">
        <w:r>
          <w:rPr>
            <w:b/>
            <w:bCs/>
            <w:lang w:val="en-GB"/>
          </w:rPr>
          <w:t>Extracted information</w:t>
        </w:r>
      </w:ins>
    </w:p>
    <w:p w14:paraId="0D433319" w14:textId="0FC6065D" w:rsidR="00CA2700" w:rsidRPr="006318CF" w:rsidRDefault="00A02CBB" w:rsidP="00CC52AB">
      <w:pPr>
        <w:spacing w:line="360" w:lineRule="auto"/>
        <w:jc w:val="both"/>
        <w:rPr>
          <w:ins w:id="119" w:author="Michael Belias" w:date="2020-10-02T14:02:00Z"/>
          <w:lang w:val="en-GB"/>
          <w:rPrChange w:id="120" w:author="Michael Belias" w:date="2020-10-02T14:29:00Z">
            <w:rPr>
              <w:ins w:id="121" w:author="Michael Belias" w:date="2020-10-02T14:02:00Z"/>
              <w:lang w:val="en-US"/>
            </w:rPr>
          </w:rPrChange>
        </w:rPr>
      </w:pPr>
      <w:ins w:id="122" w:author="Michael Belias" w:date="2020-10-02T14:29:00Z">
        <w:r>
          <w:rPr>
            <w:lang w:val="en-GB"/>
          </w:rPr>
          <w:t xml:space="preserve">After full text </w:t>
        </w:r>
        <w:r w:rsidR="00230690">
          <w:rPr>
            <w:lang w:val="en-GB"/>
          </w:rPr>
          <w:t>evaluation</w:t>
        </w:r>
        <w:r w:rsidR="00E4688B">
          <w:rPr>
            <w:lang w:val="en-GB"/>
          </w:rPr>
          <w:t xml:space="preserve"> we extracted the following information: </w:t>
        </w:r>
        <w:r w:rsidR="00E4688B">
          <w:rPr>
            <w:lang w:val="en-US"/>
          </w:rPr>
          <w:t xml:space="preserve">Medical field, number of studies included, number of participants included, if quality assessment was performed and the primary outcome </w:t>
        </w:r>
        <w:r w:rsidR="00E4688B" w:rsidRPr="00F62839">
          <w:rPr>
            <w:lang w:val="en-US"/>
          </w:rPr>
          <w:t>association measure</w:t>
        </w:r>
        <w:r w:rsidR="00E4688B">
          <w:rPr>
            <w:lang w:val="en-US"/>
          </w:rPr>
          <w:t>.</w:t>
        </w:r>
      </w:ins>
    </w:p>
    <w:p w14:paraId="09CDA2D1" w14:textId="5069B4A7" w:rsidR="00A9267E" w:rsidRPr="00A8311F" w:rsidRDefault="00694753" w:rsidP="00CC52AB">
      <w:pPr>
        <w:spacing w:line="360" w:lineRule="auto"/>
        <w:jc w:val="both"/>
        <w:rPr>
          <w:lang w:val="en-US"/>
        </w:rPr>
      </w:pPr>
      <w:del w:id="123" w:author="Michael Belias" w:date="2020-10-02T14:23:00Z">
        <w:r w:rsidDel="0094787F">
          <w:rPr>
            <w:lang w:val="en-US"/>
          </w:rPr>
          <w:delText>Studies were defined as</w:delText>
        </w:r>
        <w:r w:rsidR="004737D0" w:rsidDel="0094787F">
          <w:rPr>
            <w:lang w:val="en-US"/>
          </w:rPr>
          <w:delText xml:space="preserve"> </w:delText>
        </w:r>
        <w:r w:rsidR="00CA6FCF" w:rsidDel="0094787F">
          <w:rPr>
            <w:lang w:val="en-US"/>
          </w:rPr>
          <w:delText>eligible when</w:delText>
        </w:r>
        <w:r w:rsidR="004737D0" w:rsidDel="0094787F">
          <w:rPr>
            <w:lang w:val="en-US"/>
          </w:rPr>
          <w:delText xml:space="preserve"> they performed </w:delText>
        </w:r>
        <w:r w:rsidR="00A15B88" w:rsidDel="0094787F">
          <w:rPr>
            <w:lang w:val="en-US"/>
          </w:rPr>
          <w:delText>an</w:delText>
        </w:r>
        <w:r w:rsidR="004737D0" w:rsidDel="0094787F">
          <w:rPr>
            <w:lang w:val="en-US"/>
          </w:rPr>
          <w:delText xml:space="preserve"> </w:delText>
        </w:r>
        <w:r w:rsidR="00A15B88" w:rsidDel="0094787F">
          <w:rPr>
            <w:lang w:val="en-US"/>
          </w:rPr>
          <w:delText>IPD meta-analysis</w:delText>
        </w:r>
        <w:r w:rsidR="002D6474" w:rsidDel="0094787F">
          <w:rPr>
            <w:lang w:val="en-US"/>
          </w:rPr>
          <w:delText xml:space="preserve">, which compared treatments, or an intervention versus placebo. </w:delText>
        </w:r>
      </w:del>
      <w:del w:id="124" w:author="Michael Belias" w:date="2020-10-02T14:04:00Z">
        <w:r w:rsidR="0049791F" w:rsidDel="000466B1">
          <w:rPr>
            <w:lang w:val="en-US"/>
          </w:rPr>
          <w:delText>In Endnote the</w:delText>
        </w:r>
      </w:del>
      <w:del w:id="125" w:author="Michael Belias" w:date="2020-10-02T14:25:00Z">
        <w:r w:rsidR="0049791F" w:rsidDel="009228AE">
          <w:rPr>
            <w:lang w:val="en-US"/>
          </w:rPr>
          <w:delText xml:space="preserve"> publications were sorted on their publication data (from 2015 to 2019). </w:delText>
        </w:r>
      </w:del>
      <w:del w:id="126" w:author="Michael Belias" w:date="2020-10-02T14:30:00Z">
        <w:r w:rsidR="0049791F" w:rsidDel="008F34F9">
          <w:rPr>
            <w:lang w:val="en-US"/>
          </w:rPr>
          <w:delText xml:space="preserve">After sorting, every sixth article was selected for inclusion in this study. If the sixth article had to be excluded, we included the seventh and so on. </w:delText>
        </w:r>
        <w:r w:rsidR="002D6474" w:rsidDel="008F34F9">
          <w:rPr>
            <w:lang w:val="en-US"/>
          </w:rPr>
          <w:delText xml:space="preserve">The following information was extracted from the </w:delText>
        </w:r>
        <w:r w:rsidR="001E0EC6" w:rsidDel="008F34F9">
          <w:rPr>
            <w:lang w:val="en-US"/>
          </w:rPr>
          <w:delText>included</w:delText>
        </w:r>
        <w:r w:rsidR="002D6474" w:rsidDel="008F34F9">
          <w:rPr>
            <w:lang w:val="en-US"/>
          </w:rPr>
          <w:delText xml:space="preserve"> IPD meta-analyses: Medical field, number of studies included, number of participants included, if quality assessment was performed and the primary outcome </w:delText>
        </w:r>
        <w:r w:rsidR="002D6474" w:rsidRPr="00F62839" w:rsidDel="008F34F9">
          <w:rPr>
            <w:lang w:val="en-US"/>
          </w:rPr>
          <w:delText>association measure</w:delText>
        </w:r>
        <w:r w:rsidR="002D6474" w:rsidDel="008F34F9">
          <w:rPr>
            <w:lang w:val="en-US"/>
          </w:rPr>
          <w:delText>.</w:delText>
        </w:r>
        <w:r w:rsidR="006447E7" w:rsidDel="008F34F9">
          <w:rPr>
            <w:lang w:val="en-US"/>
          </w:rPr>
          <w:delText xml:space="preserve"> </w:delText>
        </w:r>
      </w:del>
    </w:p>
    <w:p w14:paraId="30EBEC24" w14:textId="77777777" w:rsidR="00605583" w:rsidRDefault="00A9267E" w:rsidP="00A9267E">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rPr>
          <w:b/>
          <w:bCs/>
          <w:lang w:val="en-US"/>
        </w:rPr>
      </w:pPr>
      <w:commentRangeStart w:id="127"/>
      <w:r w:rsidRPr="00A9267E">
        <w:rPr>
          <w:b/>
          <w:bCs/>
          <w:lang w:val="en-US"/>
        </w:rPr>
        <w:t>((((((("Meta-Analysis" [Publication Type] OR Meta-analys*[tiab] OR metaanalys*[tiab]))) AND (((individual participant[tiab] OR individual participants[tiab] OR individual participant’s[tiab] OR individual patient[tiab] OR individual patients[tiab] OR individual patient’s[tiab] OR individualized participant[tiab] OR individualized participants[tiab] OR individualized participant’s[tiab] OR individualized patient[tiab] OR individualized patients[tiab] OR individualized patient’s[tiab] OR individualised participant[tiab] OR individualised participants[tiab] OR individualised participant’s[tiab] OR individualised patient[tiab] OR individualised patients[tiab] OR individualised patient’s[tiab]) AND data[tiab])))) OR (((IPD-MA[tiab] OR IPDMA[tiab]))))) AND ((randomized controlled trial[pt] OR controlled clinical trial[pt] OR randomized[tiab] OR placebo[tiab] OR clinical trials as topic[mesh:noexp] OR randomly[tiab] OR trial[ti] NOT (animals[mh] NOT humans [mh])))</w:t>
      </w:r>
      <w:commentRangeEnd w:id="127"/>
      <w:r w:rsidR="00C5334F">
        <w:rPr>
          <w:rStyle w:val="CommentReference"/>
        </w:rPr>
        <w:commentReference w:id="127"/>
      </w:r>
    </w:p>
    <w:p w14:paraId="4E915128" w14:textId="6F3FB1BC" w:rsidR="00F22D0F" w:rsidRDefault="00F0239C" w:rsidP="00CC52AB">
      <w:pPr>
        <w:spacing w:line="360" w:lineRule="auto"/>
        <w:jc w:val="both"/>
        <w:rPr>
          <w:b/>
          <w:bCs/>
          <w:lang w:val="en-US"/>
        </w:rPr>
      </w:pPr>
      <w:r>
        <w:rPr>
          <w:b/>
          <w:bCs/>
          <w:lang w:val="en-US"/>
        </w:rPr>
        <w:t>Reporting quality</w:t>
      </w:r>
    </w:p>
    <w:p w14:paraId="275FBDB4" w14:textId="77777777" w:rsidR="00162912" w:rsidRDefault="00162912" w:rsidP="00CC52AB">
      <w:pPr>
        <w:spacing w:line="360" w:lineRule="auto"/>
        <w:jc w:val="both"/>
        <w:rPr>
          <w:ins w:id="128" w:author="Michael Belias" w:date="2020-10-22T14:47:00Z"/>
          <w:lang w:val="en-US"/>
        </w:rPr>
      </w:pPr>
    </w:p>
    <w:p w14:paraId="79AB621C" w14:textId="3B3F9E40" w:rsidR="00162912" w:rsidRPr="00162912" w:rsidRDefault="00162912" w:rsidP="00CC52AB">
      <w:pPr>
        <w:spacing w:line="360" w:lineRule="auto"/>
        <w:jc w:val="both"/>
        <w:rPr>
          <w:ins w:id="129" w:author="Michael Belias" w:date="2020-10-22T14:47:00Z"/>
          <w:lang w:val="en-GB"/>
          <w:rPrChange w:id="130" w:author="Michael Belias" w:date="2020-10-22T14:48:00Z">
            <w:rPr>
              <w:ins w:id="131" w:author="Michael Belias" w:date="2020-10-22T14:47:00Z"/>
              <w:lang w:val="en-US"/>
            </w:rPr>
          </w:rPrChange>
        </w:rPr>
      </w:pPr>
      <w:ins w:id="132" w:author="Michael Belias" w:date="2020-10-22T14:48:00Z">
        <w:r>
          <w:rPr>
            <w:lang w:val="en-GB"/>
          </w:rPr>
          <w:t>Meta-analysis query part</w:t>
        </w:r>
      </w:ins>
    </w:p>
    <w:p w14:paraId="63B316B5" w14:textId="77777777" w:rsidR="00162912" w:rsidRDefault="00162912" w:rsidP="00CC52AB">
      <w:pPr>
        <w:spacing w:line="360" w:lineRule="auto"/>
        <w:jc w:val="both"/>
        <w:rPr>
          <w:ins w:id="133" w:author="Michael Belias" w:date="2020-10-22T14:48:00Z"/>
          <w:lang w:val="en-US"/>
        </w:rPr>
      </w:pPr>
      <w:ins w:id="134" w:author="Michael Belias" w:date="2020-10-22T14:48:00Z">
        <w:r w:rsidRPr="00162912">
          <w:rPr>
            <w:lang w:val="en-US"/>
          </w:rPr>
          <w:t>("Meta-Analysis" [Publication Type] OR Meta-</w:t>
        </w:r>
        <w:proofErr w:type="spellStart"/>
        <w:r w:rsidRPr="00162912">
          <w:rPr>
            <w:lang w:val="en-US"/>
          </w:rPr>
          <w:t>analys</w:t>
        </w:r>
        <w:proofErr w:type="spellEnd"/>
        <w:r w:rsidRPr="00162912">
          <w:rPr>
            <w:lang w:val="en-US"/>
          </w:rPr>
          <w:t>*[</w:t>
        </w:r>
        <w:proofErr w:type="spellStart"/>
        <w:r w:rsidRPr="00162912">
          <w:rPr>
            <w:lang w:val="en-US"/>
          </w:rPr>
          <w:t>tiab</w:t>
        </w:r>
        <w:proofErr w:type="spellEnd"/>
        <w:r w:rsidRPr="00162912">
          <w:rPr>
            <w:lang w:val="en-US"/>
          </w:rPr>
          <w:t xml:space="preserve">] OR </w:t>
        </w:r>
        <w:proofErr w:type="spellStart"/>
        <w:r w:rsidRPr="00162912">
          <w:rPr>
            <w:lang w:val="en-US"/>
          </w:rPr>
          <w:t>metaanalys</w:t>
        </w:r>
        <w:proofErr w:type="spellEnd"/>
        <w:r w:rsidRPr="00162912">
          <w:rPr>
            <w:lang w:val="en-US"/>
          </w:rPr>
          <w:t>*[</w:t>
        </w:r>
        <w:proofErr w:type="spellStart"/>
        <w:r w:rsidRPr="00162912">
          <w:rPr>
            <w:lang w:val="en-US"/>
          </w:rPr>
          <w:t>tiab</w:t>
        </w:r>
        <w:proofErr w:type="spellEnd"/>
        <w:r w:rsidRPr="00162912">
          <w:rPr>
            <w:lang w:val="en-US"/>
          </w:rPr>
          <w:t xml:space="preserve">]) </w:t>
        </w:r>
      </w:ins>
    </w:p>
    <w:p w14:paraId="53D7AD18" w14:textId="77777777" w:rsidR="00162912" w:rsidRDefault="00162912" w:rsidP="00CC52AB">
      <w:pPr>
        <w:spacing w:line="360" w:lineRule="auto"/>
        <w:jc w:val="both"/>
        <w:rPr>
          <w:ins w:id="135" w:author="Michael Belias" w:date="2020-10-22T14:48:00Z"/>
          <w:lang w:val="en-US"/>
        </w:rPr>
      </w:pPr>
    </w:p>
    <w:p w14:paraId="699C772C" w14:textId="265EF23D" w:rsidR="00162912" w:rsidRDefault="00162912" w:rsidP="00CC52AB">
      <w:pPr>
        <w:spacing w:line="360" w:lineRule="auto"/>
        <w:jc w:val="both"/>
        <w:rPr>
          <w:ins w:id="136" w:author="Michael Belias" w:date="2020-10-22T14:49:00Z"/>
          <w:lang w:val="en-US"/>
        </w:rPr>
      </w:pPr>
      <w:ins w:id="137" w:author="Michael Belias" w:date="2020-10-22T14:48:00Z">
        <w:r w:rsidRPr="00162912">
          <w:rPr>
            <w:lang w:val="en-US"/>
          </w:rPr>
          <w:lastRenderedPageBreak/>
          <w:t>AND (</w:t>
        </w:r>
      </w:ins>
      <w:ins w:id="138" w:author="Michael Belias" w:date="2020-10-22T15:00:00Z">
        <w:r>
          <w:rPr>
            <w:lang w:val="en-US"/>
          </w:rPr>
          <w:t>“</w:t>
        </w:r>
      </w:ins>
      <w:ins w:id="139" w:author="Michael Belias" w:date="2020-10-22T14:48:00Z">
        <w:r w:rsidRPr="00162912">
          <w:rPr>
            <w:lang w:val="en-US"/>
          </w:rPr>
          <w:t>individual participant</w:t>
        </w:r>
      </w:ins>
      <w:ins w:id="140" w:author="Michael Belias" w:date="2020-10-22T15:08:00Z">
        <w:r w:rsidR="0001678B">
          <w:rPr>
            <w:lang w:val="en-US"/>
          </w:rPr>
          <w:t xml:space="preserve"> </w:t>
        </w:r>
        <w:r w:rsidR="0001678B" w:rsidRPr="00162912">
          <w:rPr>
            <w:lang w:val="en-US"/>
          </w:rPr>
          <w:t>data</w:t>
        </w:r>
      </w:ins>
      <w:ins w:id="141" w:author="Michael Belias" w:date="2020-10-22T15:00:00Z">
        <w:r>
          <w:rPr>
            <w:lang w:val="en-US"/>
          </w:rPr>
          <w:t>”</w:t>
        </w:r>
      </w:ins>
      <w:ins w:id="142" w:author="Michael Belias" w:date="2020-10-22T14:48:00Z">
        <w:r w:rsidRPr="00162912">
          <w:rPr>
            <w:lang w:val="en-US"/>
          </w:rPr>
          <w:t>[</w:t>
        </w:r>
        <w:proofErr w:type="spellStart"/>
        <w:r w:rsidRPr="00162912">
          <w:rPr>
            <w:lang w:val="en-US"/>
          </w:rPr>
          <w:t>tiab</w:t>
        </w:r>
        <w:proofErr w:type="spellEnd"/>
        <w:r w:rsidRPr="00162912">
          <w:rPr>
            <w:lang w:val="en-US"/>
          </w:rPr>
          <w:t xml:space="preserve">] OR </w:t>
        </w:r>
      </w:ins>
      <w:ins w:id="143" w:author="Michael Belias" w:date="2020-10-22T15:01:00Z">
        <w:r>
          <w:rPr>
            <w:lang w:val="en-US"/>
          </w:rPr>
          <w:t>“</w:t>
        </w:r>
      </w:ins>
      <w:ins w:id="144" w:author="Michael Belias" w:date="2020-10-22T14:48:00Z">
        <w:r w:rsidRPr="00162912">
          <w:rPr>
            <w:lang w:val="en-US"/>
          </w:rPr>
          <w:t>individual participants</w:t>
        </w:r>
      </w:ins>
      <w:ins w:id="145" w:author="Michael Belias" w:date="2020-10-22T15:08:00Z">
        <w:r w:rsidR="0001678B">
          <w:rPr>
            <w:lang w:val="en-US"/>
          </w:rPr>
          <w:t xml:space="preserve"> </w:t>
        </w:r>
        <w:r w:rsidR="0001678B" w:rsidRPr="00162912">
          <w:rPr>
            <w:lang w:val="en-US"/>
          </w:rPr>
          <w:t>data</w:t>
        </w:r>
      </w:ins>
      <w:ins w:id="146" w:author="Michael Belias" w:date="2020-10-22T15:01:00Z">
        <w:r>
          <w:rPr>
            <w:lang w:val="en-US"/>
          </w:rPr>
          <w:t>”</w:t>
        </w:r>
      </w:ins>
      <w:ins w:id="147" w:author="Michael Belias" w:date="2020-10-22T14:48:00Z">
        <w:r w:rsidRPr="00162912">
          <w:rPr>
            <w:lang w:val="en-US"/>
          </w:rPr>
          <w:t>[</w:t>
        </w:r>
        <w:proofErr w:type="spellStart"/>
        <w:r w:rsidRPr="00162912">
          <w:rPr>
            <w:lang w:val="en-US"/>
          </w:rPr>
          <w:t>tiab</w:t>
        </w:r>
        <w:proofErr w:type="spellEnd"/>
        <w:r w:rsidRPr="00162912">
          <w:rPr>
            <w:lang w:val="en-US"/>
          </w:rPr>
          <w:t xml:space="preserve">] OR </w:t>
        </w:r>
      </w:ins>
      <w:ins w:id="148" w:author="Michael Belias" w:date="2020-10-22T15:01:00Z">
        <w:r>
          <w:rPr>
            <w:lang w:val="en-US"/>
          </w:rPr>
          <w:t>“</w:t>
        </w:r>
      </w:ins>
      <w:ins w:id="149" w:author="Michael Belias" w:date="2020-10-22T14:48:00Z">
        <w:r w:rsidRPr="00162912">
          <w:rPr>
            <w:lang w:val="en-US"/>
          </w:rPr>
          <w:t>individual participant's</w:t>
        </w:r>
      </w:ins>
      <w:ins w:id="150" w:author="Michael Belias" w:date="2020-10-22T15:08:00Z">
        <w:r w:rsidR="0001678B">
          <w:rPr>
            <w:lang w:val="en-US"/>
          </w:rPr>
          <w:t xml:space="preserve"> </w:t>
        </w:r>
        <w:r w:rsidR="0001678B" w:rsidRPr="00162912">
          <w:rPr>
            <w:lang w:val="en-US"/>
          </w:rPr>
          <w:t>data</w:t>
        </w:r>
      </w:ins>
      <w:ins w:id="151" w:author="Michael Belias" w:date="2020-10-22T15:01:00Z">
        <w:r>
          <w:rPr>
            <w:lang w:val="en-US"/>
          </w:rPr>
          <w:t>”</w:t>
        </w:r>
      </w:ins>
      <w:ins w:id="152" w:author="Michael Belias" w:date="2020-10-22T14:48:00Z">
        <w:r w:rsidRPr="00162912">
          <w:rPr>
            <w:lang w:val="en-US"/>
          </w:rPr>
          <w:t>[</w:t>
        </w:r>
        <w:proofErr w:type="spellStart"/>
        <w:r w:rsidRPr="00162912">
          <w:rPr>
            <w:lang w:val="en-US"/>
          </w:rPr>
          <w:t>tiab</w:t>
        </w:r>
        <w:proofErr w:type="spellEnd"/>
        <w:r w:rsidRPr="00162912">
          <w:rPr>
            <w:lang w:val="en-US"/>
          </w:rPr>
          <w:t xml:space="preserve">] OR </w:t>
        </w:r>
      </w:ins>
      <w:ins w:id="153" w:author="Michael Belias" w:date="2020-10-22T15:02:00Z">
        <w:r>
          <w:rPr>
            <w:lang w:val="en-US"/>
          </w:rPr>
          <w:t>“</w:t>
        </w:r>
      </w:ins>
      <w:ins w:id="154" w:author="Michael Belias" w:date="2020-10-22T14:48:00Z">
        <w:r w:rsidRPr="00162912">
          <w:rPr>
            <w:lang w:val="en-US"/>
          </w:rPr>
          <w:t>individual patient</w:t>
        </w:r>
      </w:ins>
      <w:ins w:id="155" w:author="Michael Belias" w:date="2020-10-22T15:08:00Z">
        <w:r w:rsidR="0001678B">
          <w:rPr>
            <w:lang w:val="en-US"/>
          </w:rPr>
          <w:t xml:space="preserve"> </w:t>
        </w:r>
        <w:r w:rsidR="0001678B" w:rsidRPr="00162912">
          <w:rPr>
            <w:lang w:val="en-US"/>
          </w:rPr>
          <w:t>data</w:t>
        </w:r>
      </w:ins>
      <w:ins w:id="156" w:author="Michael Belias" w:date="2020-10-22T15:02:00Z">
        <w:r>
          <w:rPr>
            <w:lang w:val="en-US"/>
          </w:rPr>
          <w:t>”</w:t>
        </w:r>
      </w:ins>
      <w:ins w:id="157" w:author="Michael Belias" w:date="2020-10-22T14:48:00Z">
        <w:r w:rsidRPr="00162912">
          <w:rPr>
            <w:lang w:val="en-US"/>
          </w:rPr>
          <w:t>[</w:t>
        </w:r>
        <w:proofErr w:type="spellStart"/>
        <w:r w:rsidRPr="00162912">
          <w:rPr>
            <w:lang w:val="en-US"/>
          </w:rPr>
          <w:t>tiab</w:t>
        </w:r>
        <w:proofErr w:type="spellEnd"/>
        <w:r w:rsidRPr="00162912">
          <w:rPr>
            <w:lang w:val="en-US"/>
          </w:rPr>
          <w:t xml:space="preserve">] OR </w:t>
        </w:r>
      </w:ins>
      <w:ins w:id="158" w:author="Michael Belias" w:date="2020-10-22T15:03:00Z">
        <w:r>
          <w:rPr>
            <w:lang w:val="en-US"/>
          </w:rPr>
          <w:t>“</w:t>
        </w:r>
      </w:ins>
      <w:ins w:id="159" w:author="Michael Belias" w:date="2020-10-22T14:48:00Z">
        <w:r w:rsidRPr="00162912">
          <w:rPr>
            <w:lang w:val="en-US"/>
          </w:rPr>
          <w:t>individual patients</w:t>
        </w:r>
      </w:ins>
      <w:ins w:id="160" w:author="Michael Belias" w:date="2020-10-22T15:08:00Z">
        <w:r w:rsidR="0001678B">
          <w:rPr>
            <w:lang w:val="en-US"/>
          </w:rPr>
          <w:t xml:space="preserve"> </w:t>
        </w:r>
        <w:r w:rsidR="0001678B" w:rsidRPr="00162912">
          <w:rPr>
            <w:lang w:val="en-US"/>
          </w:rPr>
          <w:t>data</w:t>
        </w:r>
      </w:ins>
      <w:ins w:id="161" w:author="Michael Belias" w:date="2020-10-22T15:03:00Z">
        <w:r>
          <w:rPr>
            <w:lang w:val="en-US"/>
          </w:rPr>
          <w:t>”</w:t>
        </w:r>
      </w:ins>
      <w:ins w:id="162" w:author="Michael Belias" w:date="2020-10-22T14:48:00Z">
        <w:r w:rsidRPr="00162912">
          <w:rPr>
            <w:lang w:val="en-US"/>
          </w:rPr>
          <w:t>[</w:t>
        </w:r>
        <w:proofErr w:type="spellStart"/>
        <w:r w:rsidRPr="00162912">
          <w:rPr>
            <w:lang w:val="en-US"/>
          </w:rPr>
          <w:t>tiab</w:t>
        </w:r>
        <w:proofErr w:type="spellEnd"/>
        <w:r w:rsidRPr="00162912">
          <w:rPr>
            <w:lang w:val="en-US"/>
          </w:rPr>
          <w:t xml:space="preserve">] OR </w:t>
        </w:r>
      </w:ins>
      <w:ins w:id="163" w:author="Michael Belias" w:date="2020-10-22T15:03:00Z">
        <w:r>
          <w:rPr>
            <w:lang w:val="en-US"/>
          </w:rPr>
          <w:t>“</w:t>
        </w:r>
      </w:ins>
      <w:ins w:id="164" w:author="Michael Belias" w:date="2020-10-22T14:48:00Z">
        <w:r w:rsidRPr="00162912">
          <w:rPr>
            <w:lang w:val="en-US"/>
          </w:rPr>
          <w:t>individual patient's</w:t>
        </w:r>
      </w:ins>
      <w:ins w:id="165" w:author="Michael Belias" w:date="2020-10-22T15:08:00Z">
        <w:r w:rsidR="0001678B">
          <w:rPr>
            <w:lang w:val="en-US"/>
          </w:rPr>
          <w:t xml:space="preserve"> </w:t>
        </w:r>
        <w:r w:rsidR="0001678B" w:rsidRPr="00162912">
          <w:rPr>
            <w:lang w:val="en-US"/>
          </w:rPr>
          <w:t>data</w:t>
        </w:r>
      </w:ins>
      <w:ins w:id="166" w:author="Michael Belias" w:date="2020-10-22T15:03:00Z">
        <w:r>
          <w:rPr>
            <w:lang w:val="en-US"/>
          </w:rPr>
          <w:t>”</w:t>
        </w:r>
      </w:ins>
      <w:ins w:id="167" w:author="Michael Belias" w:date="2020-10-22T14:48:00Z">
        <w:r w:rsidRPr="00162912">
          <w:rPr>
            <w:lang w:val="en-US"/>
          </w:rPr>
          <w:t>[</w:t>
        </w:r>
        <w:proofErr w:type="spellStart"/>
        <w:r w:rsidRPr="00162912">
          <w:rPr>
            <w:lang w:val="en-US"/>
          </w:rPr>
          <w:t>tiab</w:t>
        </w:r>
        <w:proofErr w:type="spellEnd"/>
        <w:r w:rsidRPr="00162912">
          <w:rPr>
            <w:lang w:val="en-US"/>
          </w:rPr>
          <w:t xml:space="preserve">] OR </w:t>
        </w:r>
      </w:ins>
      <w:ins w:id="168" w:author="Michael Belias" w:date="2020-10-22T15:03:00Z">
        <w:r>
          <w:rPr>
            <w:lang w:val="en-US"/>
          </w:rPr>
          <w:t>“</w:t>
        </w:r>
      </w:ins>
      <w:ins w:id="169" w:author="Michael Belias" w:date="2020-10-22T14:48:00Z">
        <w:r w:rsidRPr="00162912">
          <w:rPr>
            <w:lang w:val="en-US"/>
          </w:rPr>
          <w:t>individualized participant</w:t>
        </w:r>
      </w:ins>
      <w:ins w:id="170" w:author="Michael Belias" w:date="2020-10-22T15:08:00Z">
        <w:r w:rsidR="0001678B">
          <w:rPr>
            <w:lang w:val="en-US"/>
          </w:rPr>
          <w:t xml:space="preserve"> </w:t>
        </w:r>
        <w:r w:rsidR="0001678B" w:rsidRPr="00162912">
          <w:rPr>
            <w:lang w:val="en-US"/>
          </w:rPr>
          <w:t>data</w:t>
        </w:r>
      </w:ins>
      <w:ins w:id="171" w:author="Michael Belias" w:date="2020-10-22T15:03:00Z">
        <w:r>
          <w:rPr>
            <w:lang w:val="en-US"/>
          </w:rPr>
          <w:t>”</w:t>
        </w:r>
      </w:ins>
      <w:ins w:id="172" w:author="Michael Belias" w:date="2020-10-22T14:48:00Z">
        <w:r w:rsidRPr="00162912">
          <w:rPr>
            <w:lang w:val="en-US"/>
          </w:rPr>
          <w:t>[</w:t>
        </w:r>
        <w:proofErr w:type="spellStart"/>
        <w:r w:rsidRPr="00162912">
          <w:rPr>
            <w:lang w:val="en-US"/>
          </w:rPr>
          <w:t>tiab</w:t>
        </w:r>
        <w:proofErr w:type="spellEnd"/>
        <w:r w:rsidRPr="00162912">
          <w:rPr>
            <w:lang w:val="en-US"/>
          </w:rPr>
          <w:t xml:space="preserve">] OR </w:t>
        </w:r>
      </w:ins>
      <w:ins w:id="173" w:author="Michael Belias" w:date="2020-10-22T15:03:00Z">
        <w:r>
          <w:rPr>
            <w:lang w:val="en-US"/>
          </w:rPr>
          <w:t>“</w:t>
        </w:r>
      </w:ins>
      <w:ins w:id="174" w:author="Michael Belias" w:date="2020-10-22T14:48:00Z">
        <w:r w:rsidRPr="00162912">
          <w:rPr>
            <w:lang w:val="en-US"/>
          </w:rPr>
          <w:t>individualized participants</w:t>
        </w:r>
      </w:ins>
      <w:ins w:id="175" w:author="Michael Belias" w:date="2020-10-22T15:08:00Z">
        <w:r w:rsidR="0001678B">
          <w:rPr>
            <w:lang w:val="en-US"/>
          </w:rPr>
          <w:t xml:space="preserve"> </w:t>
        </w:r>
        <w:r w:rsidR="0001678B" w:rsidRPr="00162912">
          <w:rPr>
            <w:lang w:val="en-US"/>
          </w:rPr>
          <w:t>data</w:t>
        </w:r>
      </w:ins>
      <w:ins w:id="176" w:author="Michael Belias" w:date="2020-10-22T15:03:00Z">
        <w:r>
          <w:rPr>
            <w:lang w:val="en-US"/>
          </w:rPr>
          <w:t>”</w:t>
        </w:r>
      </w:ins>
      <w:ins w:id="177" w:author="Michael Belias" w:date="2020-10-22T14:48:00Z">
        <w:r w:rsidRPr="00162912">
          <w:rPr>
            <w:lang w:val="en-US"/>
          </w:rPr>
          <w:t>[</w:t>
        </w:r>
        <w:proofErr w:type="spellStart"/>
        <w:r w:rsidRPr="00162912">
          <w:rPr>
            <w:lang w:val="en-US"/>
          </w:rPr>
          <w:t>tiab</w:t>
        </w:r>
        <w:proofErr w:type="spellEnd"/>
        <w:r w:rsidRPr="00162912">
          <w:rPr>
            <w:lang w:val="en-US"/>
          </w:rPr>
          <w:t xml:space="preserve">] OR </w:t>
        </w:r>
      </w:ins>
      <w:ins w:id="178" w:author="Michael Belias" w:date="2020-10-22T15:03:00Z">
        <w:r>
          <w:rPr>
            <w:lang w:val="en-US"/>
          </w:rPr>
          <w:t>“</w:t>
        </w:r>
      </w:ins>
      <w:ins w:id="179" w:author="Michael Belias" w:date="2020-10-22T14:48:00Z">
        <w:r w:rsidRPr="00162912">
          <w:rPr>
            <w:lang w:val="en-US"/>
          </w:rPr>
          <w:t>individualized participant's</w:t>
        </w:r>
      </w:ins>
      <w:ins w:id="180" w:author="Michael Belias" w:date="2020-10-22T15:08:00Z">
        <w:r w:rsidR="0001678B">
          <w:rPr>
            <w:lang w:val="en-US"/>
          </w:rPr>
          <w:t xml:space="preserve"> </w:t>
        </w:r>
        <w:r w:rsidR="0001678B" w:rsidRPr="00162912">
          <w:rPr>
            <w:lang w:val="en-US"/>
          </w:rPr>
          <w:t>data</w:t>
        </w:r>
      </w:ins>
      <w:ins w:id="181" w:author="Michael Belias" w:date="2020-10-22T15:03:00Z">
        <w:r>
          <w:rPr>
            <w:lang w:val="en-US"/>
          </w:rPr>
          <w:t>”</w:t>
        </w:r>
      </w:ins>
      <w:ins w:id="182" w:author="Michael Belias" w:date="2020-10-22T14:48:00Z">
        <w:r w:rsidRPr="00162912">
          <w:rPr>
            <w:lang w:val="en-US"/>
          </w:rPr>
          <w:t>[</w:t>
        </w:r>
        <w:proofErr w:type="spellStart"/>
        <w:r w:rsidRPr="00162912">
          <w:rPr>
            <w:lang w:val="en-US"/>
          </w:rPr>
          <w:t>tiab</w:t>
        </w:r>
        <w:proofErr w:type="spellEnd"/>
        <w:r w:rsidRPr="00162912">
          <w:rPr>
            <w:lang w:val="en-US"/>
          </w:rPr>
          <w:t xml:space="preserve">] OR </w:t>
        </w:r>
      </w:ins>
      <w:ins w:id="183" w:author="Michael Belias" w:date="2020-10-22T15:03:00Z">
        <w:r>
          <w:rPr>
            <w:lang w:val="en-US"/>
          </w:rPr>
          <w:t>“</w:t>
        </w:r>
      </w:ins>
      <w:ins w:id="184" w:author="Michael Belias" w:date="2020-10-22T14:48:00Z">
        <w:r w:rsidRPr="00162912">
          <w:rPr>
            <w:lang w:val="en-US"/>
          </w:rPr>
          <w:t>individualized patient</w:t>
        </w:r>
      </w:ins>
      <w:ins w:id="185" w:author="Michael Belias" w:date="2020-10-22T15:08:00Z">
        <w:r w:rsidR="0001678B">
          <w:rPr>
            <w:lang w:val="en-US"/>
          </w:rPr>
          <w:t xml:space="preserve"> </w:t>
        </w:r>
        <w:r w:rsidR="0001678B" w:rsidRPr="00162912">
          <w:rPr>
            <w:lang w:val="en-US"/>
          </w:rPr>
          <w:t>data</w:t>
        </w:r>
      </w:ins>
      <w:ins w:id="186" w:author="Michael Belias" w:date="2020-10-22T15:03:00Z">
        <w:r>
          <w:rPr>
            <w:lang w:val="en-US"/>
          </w:rPr>
          <w:t>”</w:t>
        </w:r>
      </w:ins>
      <w:ins w:id="187" w:author="Michael Belias" w:date="2020-10-22T14:48:00Z">
        <w:r w:rsidRPr="00162912">
          <w:rPr>
            <w:lang w:val="en-US"/>
          </w:rPr>
          <w:t>[</w:t>
        </w:r>
        <w:proofErr w:type="spellStart"/>
        <w:r w:rsidRPr="00162912">
          <w:rPr>
            <w:lang w:val="en-US"/>
          </w:rPr>
          <w:t>tiab</w:t>
        </w:r>
        <w:proofErr w:type="spellEnd"/>
        <w:r w:rsidRPr="00162912">
          <w:rPr>
            <w:lang w:val="en-US"/>
          </w:rPr>
          <w:t xml:space="preserve">] OR </w:t>
        </w:r>
      </w:ins>
      <w:ins w:id="188" w:author="Michael Belias" w:date="2020-10-22T15:03:00Z">
        <w:r>
          <w:rPr>
            <w:lang w:val="en-US"/>
          </w:rPr>
          <w:t>“</w:t>
        </w:r>
      </w:ins>
      <w:ins w:id="189" w:author="Michael Belias" w:date="2020-10-22T14:48:00Z">
        <w:r w:rsidRPr="00162912">
          <w:rPr>
            <w:lang w:val="en-US"/>
          </w:rPr>
          <w:t>individualized patients</w:t>
        </w:r>
      </w:ins>
      <w:ins w:id="190" w:author="Michael Belias" w:date="2020-10-22T15:08:00Z">
        <w:r w:rsidR="0001678B">
          <w:rPr>
            <w:lang w:val="en-US"/>
          </w:rPr>
          <w:t xml:space="preserve"> </w:t>
        </w:r>
        <w:r w:rsidR="0001678B" w:rsidRPr="00162912">
          <w:rPr>
            <w:lang w:val="en-US"/>
          </w:rPr>
          <w:t>data</w:t>
        </w:r>
      </w:ins>
      <w:ins w:id="191" w:author="Michael Belias" w:date="2020-10-22T15:03:00Z">
        <w:r>
          <w:rPr>
            <w:lang w:val="en-US"/>
          </w:rPr>
          <w:t>”</w:t>
        </w:r>
      </w:ins>
      <w:ins w:id="192" w:author="Michael Belias" w:date="2020-10-22T14:48:00Z">
        <w:r w:rsidRPr="00162912">
          <w:rPr>
            <w:lang w:val="en-US"/>
          </w:rPr>
          <w:t>[</w:t>
        </w:r>
        <w:proofErr w:type="spellStart"/>
        <w:r w:rsidRPr="00162912">
          <w:rPr>
            <w:lang w:val="en-US"/>
          </w:rPr>
          <w:t>tiab</w:t>
        </w:r>
        <w:proofErr w:type="spellEnd"/>
        <w:r w:rsidRPr="00162912">
          <w:rPr>
            <w:lang w:val="en-US"/>
          </w:rPr>
          <w:t xml:space="preserve">] OR </w:t>
        </w:r>
      </w:ins>
      <w:ins w:id="193" w:author="Michael Belias" w:date="2020-10-22T15:04:00Z">
        <w:r w:rsidR="0001678B">
          <w:rPr>
            <w:lang w:val="en-US"/>
          </w:rPr>
          <w:t>“</w:t>
        </w:r>
      </w:ins>
      <w:ins w:id="194" w:author="Michael Belias" w:date="2020-10-22T14:48:00Z">
        <w:r w:rsidRPr="00162912">
          <w:rPr>
            <w:lang w:val="en-US"/>
          </w:rPr>
          <w:t>individualized patient's</w:t>
        </w:r>
      </w:ins>
      <w:ins w:id="195" w:author="Michael Belias" w:date="2020-10-22T15:08:00Z">
        <w:r w:rsidR="0001678B">
          <w:rPr>
            <w:lang w:val="en-US"/>
          </w:rPr>
          <w:t xml:space="preserve"> </w:t>
        </w:r>
        <w:r w:rsidR="0001678B" w:rsidRPr="00162912">
          <w:rPr>
            <w:lang w:val="en-US"/>
          </w:rPr>
          <w:t>data</w:t>
        </w:r>
      </w:ins>
      <w:ins w:id="196" w:author="Michael Belias" w:date="2020-10-22T15:04:00Z">
        <w:r w:rsidR="0001678B">
          <w:rPr>
            <w:lang w:val="en-US"/>
          </w:rPr>
          <w:t>”</w:t>
        </w:r>
      </w:ins>
      <w:ins w:id="197" w:author="Michael Belias" w:date="2020-10-22T14:48:00Z">
        <w:r w:rsidRPr="00162912">
          <w:rPr>
            <w:lang w:val="en-US"/>
          </w:rPr>
          <w:t>[</w:t>
        </w:r>
        <w:proofErr w:type="spellStart"/>
        <w:r w:rsidRPr="00162912">
          <w:rPr>
            <w:lang w:val="en-US"/>
          </w:rPr>
          <w:t>tiab</w:t>
        </w:r>
        <w:proofErr w:type="spellEnd"/>
        <w:r w:rsidRPr="00162912">
          <w:rPr>
            <w:lang w:val="en-US"/>
          </w:rPr>
          <w:t xml:space="preserve">] OR </w:t>
        </w:r>
      </w:ins>
      <w:ins w:id="198" w:author="Michael Belias" w:date="2020-10-22T15:04:00Z">
        <w:r w:rsidR="0001678B">
          <w:rPr>
            <w:lang w:val="en-US"/>
          </w:rPr>
          <w:t>“</w:t>
        </w:r>
      </w:ins>
      <w:ins w:id="199" w:author="Michael Belias" w:date="2020-10-22T14:48:00Z">
        <w:r w:rsidRPr="00162912">
          <w:rPr>
            <w:lang w:val="en-US"/>
          </w:rPr>
          <w:t>individualized participant</w:t>
        </w:r>
      </w:ins>
      <w:ins w:id="200" w:author="Michael Belias" w:date="2020-10-22T15:08:00Z">
        <w:r w:rsidR="0001678B">
          <w:rPr>
            <w:lang w:val="en-US"/>
          </w:rPr>
          <w:t xml:space="preserve"> </w:t>
        </w:r>
        <w:r w:rsidR="0001678B" w:rsidRPr="00162912">
          <w:rPr>
            <w:lang w:val="en-US"/>
          </w:rPr>
          <w:t>data</w:t>
        </w:r>
      </w:ins>
      <w:ins w:id="201" w:author="Michael Belias" w:date="2020-10-22T15:04:00Z">
        <w:r w:rsidR="0001678B">
          <w:rPr>
            <w:lang w:val="en-US"/>
          </w:rPr>
          <w:t>”</w:t>
        </w:r>
      </w:ins>
      <w:ins w:id="202" w:author="Michael Belias" w:date="2020-10-22T14:48:00Z">
        <w:r w:rsidRPr="00162912">
          <w:rPr>
            <w:lang w:val="en-US"/>
          </w:rPr>
          <w:t>[</w:t>
        </w:r>
        <w:proofErr w:type="spellStart"/>
        <w:r w:rsidRPr="00162912">
          <w:rPr>
            <w:lang w:val="en-US"/>
          </w:rPr>
          <w:t>tiab</w:t>
        </w:r>
        <w:proofErr w:type="spellEnd"/>
        <w:r w:rsidRPr="00162912">
          <w:rPr>
            <w:lang w:val="en-US"/>
          </w:rPr>
          <w:t xml:space="preserve">] OR </w:t>
        </w:r>
      </w:ins>
      <w:ins w:id="203" w:author="Michael Belias" w:date="2020-10-22T15:03:00Z">
        <w:r>
          <w:rPr>
            <w:lang w:val="en-US"/>
          </w:rPr>
          <w:t>“</w:t>
        </w:r>
      </w:ins>
      <w:ins w:id="204" w:author="Michael Belias" w:date="2020-10-22T14:48:00Z">
        <w:r w:rsidRPr="00162912">
          <w:rPr>
            <w:lang w:val="en-US"/>
          </w:rPr>
          <w:t>individualized participants</w:t>
        </w:r>
      </w:ins>
      <w:ins w:id="205" w:author="Michael Belias" w:date="2020-10-22T15:08:00Z">
        <w:r w:rsidR="0001678B">
          <w:rPr>
            <w:lang w:val="en-US"/>
          </w:rPr>
          <w:t xml:space="preserve"> </w:t>
        </w:r>
        <w:r w:rsidR="0001678B" w:rsidRPr="00162912">
          <w:rPr>
            <w:lang w:val="en-US"/>
          </w:rPr>
          <w:t>data</w:t>
        </w:r>
      </w:ins>
      <w:ins w:id="206" w:author="Michael Belias" w:date="2020-10-22T15:03:00Z">
        <w:r>
          <w:rPr>
            <w:lang w:val="en-US"/>
          </w:rPr>
          <w:t>”</w:t>
        </w:r>
      </w:ins>
      <w:ins w:id="207" w:author="Michael Belias" w:date="2020-10-22T14:48:00Z">
        <w:r w:rsidRPr="00162912">
          <w:rPr>
            <w:lang w:val="en-US"/>
          </w:rPr>
          <w:t>[</w:t>
        </w:r>
        <w:proofErr w:type="spellStart"/>
        <w:r w:rsidRPr="00162912">
          <w:rPr>
            <w:lang w:val="en-US"/>
          </w:rPr>
          <w:t>tiab</w:t>
        </w:r>
        <w:proofErr w:type="spellEnd"/>
        <w:r w:rsidRPr="00162912">
          <w:rPr>
            <w:lang w:val="en-US"/>
          </w:rPr>
          <w:t xml:space="preserve">] OR </w:t>
        </w:r>
      </w:ins>
      <w:ins w:id="208" w:author="Michael Belias" w:date="2020-10-22T15:04:00Z">
        <w:r w:rsidR="0001678B">
          <w:rPr>
            <w:lang w:val="en-US"/>
          </w:rPr>
          <w:t>“</w:t>
        </w:r>
      </w:ins>
      <w:ins w:id="209" w:author="Michael Belias" w:date="2020-10-22T14:48:00Z">
        <w:r w:rsidRPr="00162912">
          <w:rPr>
            <w:lang w:val="en-US"/>
          </w:rPr>
          <w:t>individualized participan</w:t>
        </w:r>
      </w:ins>
      <w:ins w:id="210" w:author="Michael Belias" w:date="2020-10-22T15:04:00Z">
        <w:r w:rsidR="0001678B">
          <w:rPr>
            <w:lang w:val="en-US"/>
          </w:rPr>
          <w:t>ts</w:t>
        </w:r>
      </w:ins>
      <w:ins w:id="211" w:author="Michael Belias" w:date="2020-10-22T15:08:00Z">
        <w:r w:rsidR="0001678B">
          <w:rPr>
            <w:lang w:val="en-US"/>
          </w:rPr>
          <w:t xml:space="preserve"> </w:t>
        </w:r>
        <w:r w:rsidR="0001678B" w:rsidRPr="00162912">
          <w:rPr>
            <w:lang w:val="en-US"/>
          </w:rPr>
          <w:t>data</w:t>
        </w:r>
      </w:ins>
      <w:ins w:id="212" w:author="Michael Belias" w:date="2020-10-22T15:04:00Z">
        <w:r w:rsidR="0001678B">
          <w:rPr>
            <w:lang w:val="en-US"/>
          </w:rPr>
          <w:t>”</w:t>
        </w:r>
      </w:ins>
      <w:ins w:id="213" w:author="Michael Belias" w:date="2020-10-22T14:48:00Z">
        <w:r w:rsidRPr="00162912">
          <w:rPr>
            <w:lang w:val="en-US"/>
          </w:rPr>
          <w:t>[</w:t>
        </w:r>
        <w:proofErr w:type="spellStart"/>
        <w:r w:rsidRPr="00162912">
          <w:rPr>
            <w:lang w:val="en-US"/>
          </w:rPr>
          <w:t>tiab</w:t>
        </w:r>
        <w:proofErr w:type="spellEnd"/>
        <w:r w:rsidRPr="00162912">
          <w:rPr>
            <w:lang w:val="en-US"/>
          </w:rPr>
          <w:t xml:space="preserve">] OR </w:t>
        </w:r>
      </w:ins>
      <w:ins w:id="214" w:author="Michael Belias" w:date="2020-10-22T15:04:00Z">
        <w:r w:rsidR="0001678B">
          <w:rPr>
            <w:lang w:val="en-US"/>
          </w:rPr>
          <w:t>“</w:t>
        </w:r>
      </w:ins>
      <w:proofErr w:type="spellStart"/>
      <w:ins w:id="215" w:author="Michael Belias" w:date="2020-10-22T14:48:00Z">
        <w:r w:rsidRPr="00162912">
          <w:rPr>
            <w:lang w:val="en-US"/>
          </w:rPr>
          <w:t>individualised</w:t>
        </w:r>
        <w:proofErr w:type="spellEnd"/>
        <w:r w:rsidRPr="00162912">
          <w:rPr>
            <w:lang w:val="en-US"/>
          </w:rPr>
          <w:t xml:space="preserve"> patient</w:t>
        </w:r>
      </w:ins>
      <w:ins w:id="216" w:author="Michael Belias" w:date="2020-10-22T15:09:00Z">
        <w:r w:rsidR="0001678B">
          <w:rPr>
            <w:lang w:val="en-US"/>
          </w:rPr>
          <w:t xml:space="preserve"> </w:t>
        </w:r>
        <w:r w:rsidR="0001678B" w:rsidRPr="00162912">
          <w:rPr>
            <w:lang w:val="en-US"/>
          </w:rPr>
          <w:t>data</w:t>
        </w:r>
      </w:ins>
      <w:ins w:id="217" w:author="Michael Belias" w:date="2020-10-22T15:04:00Z">
        <w:r w:rsidR="0001678B">
          <w:rPr>
            <w:lang w:val="en-US"/>
          </w:rPr>
          <w:t>”</w:t>
        </w:r>
      </w:ins>
      <w:ins w:id="218" w:author="Michael Belias" w:date="2020-10-22T14:48:00Z">
        <w:r w:rsidRPr="00162912">
          <w:rPr>
            <w:lang w:val="en-US"/>
          </w:rPr>
          <w:t>[</w:t>
        </w:r>
        <w:proofErr w:type="spellStart"/>
        <w:r w:rsidRPr="00162912">
          <w:rPr>
            <w:lang w:val="en-US"/>
          </w:rPr>
          <w:t>tiab</w:t>
        </w:r>
        <w:proofErr w:type="spellEnd"/>
        <w:r w:rsidRPr="00162912">
          <w:rPr>
            <w:lang w:val="en-US"/>
          </w:rPr>
          <w:t xml:space="preserve">] OR </w:t>
        </w:r>
      </w:ins>
      <w:ins w:id="219" w:author="Michael Belias" w:date="2020-10-22T15:04:00Z">
        <w:r w:rsidR="0001678B">
          <w:rPr>
            <w:lang w:val="en-US"/>
          </w:rPr>
          <w:t>“</w:t>
        </w:r>
      </w:ins>
      <w:ins w:id="220" w:author="Michael Belias" w:date="2020-10-22T15:05:00Z">
        <w:r w:rsidR="0001678B" w:rsidRPr="00162912">
          <w:rPr>
            <w:lang w:val="en-US"/>
          </w:rPr>
          <w:t>individualized</w:t>
        </w:r>
      </w:ins>
      <w:ins w:id="221" w:author="Michael Belias" w:date="2020-10-22T14:48:00Z">
        <w:r w:rsidRPr="00162912">
          <w:rPr>
            <w:lang w:val="en-US"/>
          </w:rPr>
          <w:t xml:space="preserve"> patient</w:t>
        </w:r>
      </w:ins>
      <w:ins w:id="222" w:author="Michael Belias" w:date="2020-10-22T15:09:00Z">
        <w:r w:rsidR="0001678B">
          <w:rPr>
            <w:lang w:val="en-US"/>
          </w:rPr>
          <w:t xml:space="preserve"> </w:t>
        </w:r>
        <w:r w:rsidR="0001678B" w:rsidRPr="00162912">
          <w:rPr>
            <w:lang w:val="en-US"/>
          </w:rPr>
          <w:t>data</w:t>
        </w:r>
      </w:ins>
      <w:ins w:id="223" w:author="Michael Belias" w:date="2020-10-22T15:04:00Z">
        <w:r w:rsidR="0001678B">
          <w:rPr>
            <w:lang w:val="en-US"/>
          </w:rPr>
          <w:t>”</w:t>
        </w:r>
      </w:ins>
      <w:ins w:id="224" w:author="Michael Belias" w:date="2020-10-22T14:48:00Z">
        <w:r w:rsidRPr="00162912">
          <w:rPr>
            <w:lang w:val="en-US"/>
          </w:rPr>
          <w:t>[</w:t>
        </w:r>
        <w:proofErr w:type="spellStart"/>
        <w:r w:rsidRPr="00162912">
          <w:rPr>
            <w:lang w:val="en-US"/>
          </w:rPr>
          <w:t>tiab</w:t>
        </w:r>
        <w:proofErr w:type="spellEnd"/>
        <w:r w:rsidRPr="00162912">
          <w:rPr>
            <w:lang w:val="en-US"/>
          </w:rPr>
          <w:t xml:space="preserve">] OR </w:t>
        </w:r>
      </w:ins>
      <w:ins w:id="225" w:author="Michael Belias" w:date="2020-10-22T15:05:00Z">
        <w:r w:rsidR="0001678B">
          <w:rPr>
            <w:lang w:val="en-US"/>
          </w:rPr>
          <w:t>“</w:t>
        </w:r>
        <w:r w:rsidR="0001678B" w:rsidRPr="00162912">
          <w:rPr>
            <w:lang w:val="en-US"/>
          </w:rPr>
          <w:t>individualized</w:t>
        </w:r>
      </w:ins>
      <w:ins w:id="226" w:author="Michael Belias" w:date="2020-10-22T14:48:00Z">
        <w:r w:rsidRPr="00162912">
          <w:rPr>
            <w:lang w:val="en-US"/>
          </w:rPr>
          <w:t xml:space="preserve"> patient's</w:t>
        </w:r>
      </w:ins>
      <w:ins w:id="227" w:author="Michael Belias" w:date="2020-10-22T15:09:00Z">
        <w:r w:rsidR="0001678B">
          <w:rPr>
            <w:lang w:val="en-US"/>
          </w:rPr>
          <w:t xml:space="preserve"> </w:t>
        </w:r>
        <w:r w:rsidR="0001678B" w:rsidRPr="00162912">
          <w:rPr>
            <w:lang w:val="en-US"/>
          </w:rPr>
          <w:t>data</w:t>
        </w:r>
      </w:ins>
      <w:ins w:id="228" w:author="Michael Belias" w:date="2020-10-22T15:05:00Z">
        <w:r w:rsidR="0001678B">
          <w:rPr>
            <w:lang w:val="en-US"/>
          </w:rPr>
          <w:t>”</w:t>
        </w:r>
      </w:ins>
      <w:ins w:id="229" w:author="Michael Belias" w:date="2020-10-22T14:48:00Z">
        <w:r w:rsidRPr="00162912">
          <w:rPr>
            <w:lang w:val="en-US"/>
          </w:rPr>
          <w:t>[</w:t>
        </w:r>
        <w:proofErr w:type="spellStart"/>
        <w:r w:rsidRPr="00162912">
          <w:rPr>
            <w:lang w:val="en-US"/>
          </w:rPr>
          <w:t>tiab</w:t>
        </w:r>
        <w:proofErr w:type="spellEnd"/>
        <w:r w:rsidRPr="00162912">
          <w:rPr>
            <w:lang w:val="en-US"/>
          </w:rPr>
          <w:t>]) OR (IPD-MA[</w:t>
        </w:r>
        <w:proofErr w:type="spellStart"/>
        <w:r w:rsidRPr="00162912">
          <w:rPr>
            <w:lang w:val="en-US"/>
          </w:rPr>
          <w:t>tiab</w:t>
        </w:r>
        <w:proofErr w:type="spellEnd"/>
        <w:r w:rsidRPr="00162912">
          <w:rPr>
            <w:lang w:val="en-US"/>
          </w:rPr>
          <w:t>] OR IPDMA[</w:t>
        </w:r>
        <w:proofErr w:type="spellStart"/>
        <w:r w:rsidRPr="00162912">
          <w:rPr>
            <w:lang w:val="en-US"/>
          </w:rPr>
          <w:t>tiab</w:t>
        </w:r>
        <w:proofErr w:type="spellEnd"/>
        <w:r w:rsidRPr="00162912">
          <w:rPr>
            <w:lang w:val="en-US"/>
          </w:rPr>
          <w:t xml:space="preserve">]) </w:t>
        </w:r>
      </w:ins>
    </w:p>
    <w:p w14:paraId="1106BAAB" w14:textId="77777777" w:rsidR="00162912" w:rsidRDefault="00162912" w:rsidP="00CC52AB">
      <w:pPr>
        <w:spacing w:line="360" w:lineRule="auto"/>
        <w:jc w:val="both"/>
        <w:rPr>
          <w:ins w:id="230" w:author="Michael Belias" w:date="2020-10-22T14:49:00Z"/>
          <w:lang w:val="en-US"/>
        </w:rPr>
      </w:pPr>
    </w:p>
    <w:p w14:paraId="427AC195" w14:textId="77777777" w:rsidR="00162912" w:rsidRDefault="00162912" w:rsidP="00CC52AB">
      <w:pPr>
        <w:spacing w:line="360" w:lineRule="auto"/>
        <w:jc w:val="both"/>
        <w:rPr>
          <w:ins w:id="231" w:author="Michael Belias" w:date="2020-10-22T14:49:00Z"/>
          <w:lang w:val="en-US"/>
        </w:rPr>
      </w:pPr>
    </w:p>
    <w:p w14:paraId="2712BA44" w14:textId="4A33DB8E" w:rsidR="00162912" w:rsidRDefault="00162912" w:rsidP="00CC52AB">
      <w:pPr>
        <w:spacing w:line="360" w:lineRule="auto"/>
        <w:jc w:val="both"/>
        <w:rPr>
          <w:ins w:id="232" w:author="Michael Belias" w:date="2020-10-22T14:47:00Z"/>
          <w:lang w:val="en-US"/>
        </w:rPr>
      </w:pPr>
      <w:ins w:id="233" w:author="Michael Belias" w:date="2020-10-22T14:48:00Z">
        <w:r w:rsidRPr="00162912">
          <w:rPr>
            <w:lang w:val="en-US"/>
          </w:rPr>
          <w:t>AND (randomized controlled trial[</w:t>
        </w:r>
        <w:proofErr w:type="spellStart"/>
        <w:r w:rsidRPr="00162912">
          <w:rPr>
            <w:lang w:val="en-US"/>
          </w:rPr>
          <w:t>pt</w:t>
        </w:r>
        <w:proofErr w:type="spellEnd"/>
        <w:r w:rsidRPr="00162912">
          <w:rPr>
            <w:lang w:val="en-US"/>
          </w:rPr>
          <w:t>] OR controlled clinical trial[</w:t>
        </w:r>
        <w:proofErr w:type="spellStart"/>
        <w:r w:rsidRPr="00162912">
          <w:rPr>
            <w:lang w:val="en-US"/>
          </w:rPr>
          <w:t>pt</w:t>
        </w:r>
        <w:proofErr w:type="spellEnd"/>
        <w:r w:rsidRPr="00162912">
          <w:rPr>
            <w:lang w:val="en-US"/>
          </w:rPr>
          <w:t>] OR randomized[</w:t>
        </w:r>
        <w:proofErr w:type="spellStart"/>
        <w:r w:rsidRPr="00162912">
          <w:rPr>
            <w:lang w:val="en-US"/>
          </w:rPr>
          <w:t>tiab</w:t>
        </w:r>
        <w:proofErr w:type="spellEnd"/>
        <w:r w:rsidRPr="00162912">
          <w:rPr>
            <w:lang w:val="en-US"/>
          </w:rPr>
          <w:t>] OR placebo[</w:t>
        </w:r>
        <w:proofErr w:type="spellStart"/>
        <w:r w:rsidRPr="00162912">
          <w:rPr>
            <w:lang w:val="en-US"/>
          </w:rPr>
          <w:t>tiab</w:t>
        </w:r>
        <w:proofErr w:type="spellEnd"/>
        <w:r w:rsidRPr="00162912">
          <w:rPr>
            <w:lang w:val="en-US"/>
          </w:rPr>
          <w:t>] OR clinical trials as topic[</w:t>
        </w:r>
        <w:proofErr w:type="spellStart"/>
        <w:proofErr w:type="gramStart"/>
        <w:r w:rsidRPr="00162912">
          <w:rPr>
            <w:lang w:val="en-US"/>
          </w:rPr>
          <w:t>mesh:noexp</w:t>
        </w:r>
        <w:proofErr w:type="spellEnd"/>
        <w:proofErr w:type="gramEnd"/>
        <w:r w:rsidRPr="00162912">
          <w:rPr>
            <w:lang w:val="en-US"/>
          </w:rPr>
          <w:t>] OR randomly[</w:t>
        </w:r>
        <w:proofErr w:type="spellStart"/>
        <w:r w:rsidRPr="00162912">
          <w:rPr>
            <w:lang w:val="en-US"/>
          </w:rPr>
          <w:t>tiab</w:t>
        </w:r>
        <w:proofErr w:type="spellEnd"/>
        <w:r w:rsidRPr="00162912">
          <w:rPr>
            <w:lang w:val="en-US"/>
          </w:rPr>
          <w:t>] OR trial[</w:t>
        </w:r>
        <w:proofErr w:type="spellStart"/>
        <w:r w:rsidRPr="00162912">
          <w:rPr>
            <w:lang w:val="en-US"/>
          </w:rPr>
          <w:t>ti</w:t>
        </w:r>
        <w:proofErr w:type="spellEnd"/>
        <w:r w:rsidRPr="00162912">
          <w:rPr>
            <w:lang w:val="en-US"/>
          </w:rPr>
          <w:t>]))</w:t>
        </w:r>
      </w:ins>
    </w:p>
    <w:p w14:paraId="23A0C214" w14:textId="77777777" w:rsidR="00162912" w:rsidRDefault="00162912" w:rsidP="00CC52AB">
      <w:pPr>
        <w:spacing w:line="360" w:lineRule="auto"/>
        <w:jc w:val="both"/>
        <w:rPr>
          <w:ins w:id="234" w:author="Michael Belias" w:date="2020-10-22T14:47:00Z"/>
          <w:lang w:val="en-US"/>
        </w:rPr>
      </w:pPr>
    </w:p>
    <w:p w14:paraId="26F72785" w14:textId="14809354" w:rsidR="00DC44F9" w:rsidRDefault="00F22D0F" w:rsidP="00CC52AB">
      <w:pPr>
        <w:spacing w:line="360" w:lineRule="auto"/>
        <w:jc w:val="both"/>
        <w:rPr>
          <w:lang w:val="en-US"/>
        </w:rPr>
      </w:pPr>
      <w:del w:id="235" w:author="Michael Belias" w:date="2020-10-02T14:31:00Z">
        <w:r w:rsidRPr="00EC41A1" w:rsidDel="00021021">
          <w:rPr>
            <w:lang w:val="en-US"/>
          </w:rPr>
          <w:delText>Using the</w:delText>
        </w:r>
      </w:del>
      <w:ins w:id="236" w:author="Michael Belias" w:date="2020-10-02T14:31:00Z">
        <w:r w:rsidR="00F57220">
          <w:rPr>
            <w:lang w:val="en-US"/>
          </w:rPr>
          <w:t xml:space="preserve">To overview the </w:t>
        </w:r>
        <w:r w:rsidR="00F57220" w:rsidRPr="00EC41A1">
          <w:rPr>
            <w:lang w:val="en-US"/>
          </w:rPr>
          <w:t>reporting quality</w:t>
        </w:r>
        <w:r w:rsidR="003572E8">
          <w:rPr>
            <w:lang w:val="en-US"/>
          </w:rPr>
          <w:t xml:space="preserve"> of the IPD-MAs</w:t>
        </w:r>
        <w:r w:rsidR="00F57220">
          <w:rPr>
            <w:lang w:val="en-US"/>
          </w:rPr>
          <w:t xml:space="preserve"> </w:t>
        </w:r>
        <w:r w:rsidR="00043C89">
          <w:rPr>
            <w:lang w:val="en-US"/>
          </w:rPr>
          <w:t>w</w:t>
        </w:r>
        <w:r w:rsidR="00021021">
          <w:rPr>
            <w:lang w:val="en-US"/>
          </w:rPr>
          <w:t>e used</w:t>
        </w:r>
      </w:ins>
      <w:r w:rsidRPr="00EC41A1">
        <w:rPr>
          <w:lang w:val="en-US"/>
        </w:rPr>
        <w:t xml:space="preserve"> PRISMA-IPD</w:t>
      </w:r>
      <w:del w:id="237" w:author="Michael Belias" w:date="2020-10-02T14:31:00Z">
        <w:r w:rsidRPr="00EC41A1" w:rsidDel="00B31B7C">
          <w:rPr>
            <w:lang w:val="en-US"/>
          </w:rPr>
          <w:delText xml:space="preserve"> </w:delText>
        </w:r>
      </w:del>
      <w:ins w:id="238" w:author="Michael Belias" w:date="2020-10-02T14:32:00Z">
        <w:r w:rsidR="00B31B7C">
          <w:rPr>
            <w:lang w:val="en-US"/>
          </w:rPr>
          <w:t xml:space="preserve"> </w:t>
        </w:r>
      </w:ins>
      <w:ins w:id="239" w:author="Michael Belias" w:date="2020-10-02T14:31:00Z">
        <w:r w:rsidR="00B31B7C">
          <w:rPr>
            <w:lang w:val="en-US"/>
          </w:rPr>
          <w:t>gui</w:t>
        </w:r>
      </w:ins>
      <w:ins w:id="240" w:author="Michael Belias" w:date="2020-10-02T14:32:00Z">
        <w:r w:rsidR="00B31B7C">
          <w:rPr>
            <w:lang w:val="en-US"/>
          </w:rPr>
          <w:t>deline</w:t>
        </w:r>
      </w:ins>
      <w:del w:id="241" w:author="Michael Belias" w:date="2020-10-02T14:31:00Z">
        <w:r w:rsidR="00FB5882" w:rsidRPr="00EC41A1" w:rsidDel="00B31B7C">
          <w:rPr>
            <w:lang w:val="en-US"/>
          </w:rPr>
          <w:delText>an overview of the reporting quality w</w:delText>
        </w:r>
        <w:r w:rsidR="00E73DC6" w:rsidRPr="00EC41A1" w:rsidDel="00B31B7C">
          <w:rPr>
            <w:lang w:val="en-US"/>
          </w:rPr>
          <w:delText>as created</w:delText>
        </w:r>
      </w:del>
      <w:r w:rsidR="00E73DC6" w:rsidRPr="00EC41A1">
        <w:rPr>
          <w:lang w:val="en-US"/>
        </w:rPr>
        <w:t>. The PRISMA-IPD consist</w:t>
      </w:r>
      <w:r w:rsidR="001105FF">
        <w:rPr>
          <w:lang w:val="en-US"/>
        </w:rPr>
        <w:t>s</w:t>
      </w:r>
      <w:r w:rsidR="00E73DC6" w:rsidRPr="00EC41A1">
        <w:rPr>
          <w:lang w:val="en-US"/>
        </w:rPr>
        <w:t xml:space="preserve"> of </w:t>
      </w:r>
      <w:r w:rsidR="00E228BC" w:rsidRPr="00EC41A1">
        <w:rPr>
          <w:lang w:val="en-US"/>
        </w:rPr>
        <w:t xml:space="preserve">27 items which are applicable to </w:t>
      </w:r>
      <w:r w:rsidR="00EC41A1" w:rsidRPr="00EC41A1">
        <w:rPr>
          <w:lang w:val="en-US"/>
        </w:rPr>
        <w:t>meta-analysis, and 4 items which are specific for conducting an IPD</w:t>
      </w:r>
      <w:r w:rsidR="00086CD6">
        <w:rPr>
          <w:lang w:val="en-US"/>
        </w:rPr>
        <w:t xml:space="preserve"> meta-analysis</w:t>
      </w:r>
      <w:r w:rsidR="00196CB9">
        <w:rPr>
          <w:lang w:val="en-US"/>
        </w:rPr>
        <w:fldChar w:fldCharType="begin">
          <w:fldData xml:space="preserve">PEVuZE5vdGU+PENpdGU+PEF1dGhvcj5TdGV3YXJ0PC9BdXRob3I+PFllYXI+MjAxNTwvWWVhcj48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</w:fldData>
        </w:fldChar>
      </w:r>
      <w:r w:rsidR="002626AA">
        <w:rPr>
          <w:lang w:val="en-US"/>
        </w:rPr>
        <w:instrText xml:space="preserve"> ADDIN EN.CITE </w:instrText>
      </w:r>
      <w:r w:rsidR="002626AA">
        <w:rPr>
          <w:lang w:val="en-US"/>
        </w:rPr>
        <w:fldChar w:fldCharType="begin">
          <w:fldData xml:space="preserve">PEVuZE5vdGU+PENpdGU+PEF1dGhvcj5TdGV3YXJ0PC9BdXRob3I+PFllYXI+MjAxNTwvWWVhcj48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</w:fldData>
        </w:fldChar>
      </w:r>
      <w:r w:rsidR="002626AA">
        <w:rPr>
          <w:lang w:val="en-US"/>
        </w:rPr>
        <w:instrText xml:space="preserve"> ADDIN EN.CITE.DATA </w:instrText>
      </w:r>
      <w:r w:rsidR="002626AA">
        <w:rPr>
          <w:lang w:val="en-US"/>
        </w:rPr>
      </w:r>
      <w:r w:rsidR="002626AA">
        <w:rPr>
          <w:lang w:val="en-US"/>
        </w:rPr>
        <w:fldChar w:fldCharType="end"/>
      </w:r>
      <w:r w:rsidR="00196CB9">
        <w:rPr>
          <w:lang w:val="en-US"/>
        </w:rPr>
      </w:r>
      <w:r w:rsidR="00196CB9">
        <w:rPr>
          <w:lang w:val="en-US"/>
        </w:rPr>
        <w:fldChar w:fldCharType="separate"/>
      </w:r>
      <w:r w:rsidR="002626AA">
        <w:rPr>
          <w:noProof/>
          <w:lang w:val="en-US"/>
        </w:rPr>
        <w:t>(9)</w:t>
      </w:r>
      <w:r w:rsidR="00196CB9">
        <w:rPr>
          <w:lang w:val="en-US"/>
        </w:rPr>
        <w:fldChar w:fldCharType="end"/>
      </w:r>
      <w:r w:rsidR="00EC41A1" w:rsidRPr="00EC41A1">
        <w:rPr>
          <w:lang w:val="en-US"/>
        </w:rPr>
        <w:t>.</w:t>
      </w:r>
      <w:r w:rsidR="00576278">
        <w:rPr>
          <w:lang w:val="en-US"/>
        </w:rPr>
        <w:t xml:space="preserve"> </w:t>
      </w:r>
      <w:del w:id="242" w:author="Michael Belias" w:date="2020-10-02T14:36:00Z">
        <w:r w:rsidR="00576278" w:rsidDel="004E5AD1">
          <w:rPr>
            <w:lang w:val="en-US"/>
          </w:rPr>
          <w:delText xml:space="preserve">The included studies were </w:delText>
        </w:r>
        <w:r w:rsidR="00F55AB0" w:rsidDel="004E5AD1">
          <w:rPr>
            <w:lang w:val="en-US"/>
          </w:rPr>
          <w:delText>read by trained researcher</w:delText>
        </w:r>
      </w:del>
      <w:commentRangeStart w:id="243"/>
      <w:del w:id="244" w:author="Michael Belias" w:date="2020-10-02T14:37:00Z">
        <w:r w:rsidR="00F55AB0" w:rsidDel="004E5AD1">
          <w:rPr>
            <w:lang w:val="en-US"/>
          </w:rPr>
          <w:delText xml:space="preserve"> </w:delText>
        </w:r>
        <w:commentRangeEnd w:id="243"/>
        <w:r w:rsidR="004E5AD1" w:rsidDel="004E5AD1">
          <w:rPr>
            <w:rStyle w:val="CommentReference"/>
          </w:rPr>
          <w:commentReference w:id="243"/>
        </w:r>
      </w:del>
      <w:ins w:id="245" w:author="Michael Belias" w:date="2020-10-02T14:38:00Z">
        <w:r w:rsidR="00AD10B1">
          <w:rPr>
            <w:lang w:val="en-US"/>
          </w:rPr>
          <w:t>T</w:t>
        </w:r>
      </w:ins>
      <w:del w:id="246" w:author="Michael Belias" w:date="2020-10-02T14:38:00Z">
        <w:r w:rsidR="00F55AB0" w:rsidDel="00AD10B1">
          <w:rPr>
            <w:lang w:val="en-US"/>
          </w:rPr>
          <w:delText>t</w:delText>
        </w:r>
      </w:del>
      <w:r w:rsidR="00F55AB0">
        <w:rPr>
          <w:lang w:val="en-US"/>
        </w:rPr>
        <w:t xml:space="preserve">o </w:t>
      </w:r>
      <w:del w:id="247" w:author="Michael Belias" w:date="2020-10-02T14:37:00Z">
        <w:r w:rsidR="00B529E2" w:rsidDel="004E5AD1">
          <w:rPr>
            <w:lang w:val="en-US"/>
          </w:rPr>
          <w:delText xml:space="preserve">determine </w:delText>
        </w:r>
      </w:del>
      <w:ins w:id="248" w:author="Michael Belias" w:date="2020-10-02T14:37:00Z">
        <w:r w:rsidR="004E5AD1">
          <w:rPr>
            <w:lang w:val="en-US"/>
          </w:rPr>
          <w:t xml:space="preserve">assess </w:t>
        </w:r>
      </w:ins>
      <w:del w:id="249" w:author="Michael Belias" w:date="2020-10-02T14:38:00Z">
        <w:r w:rsidR="00B529E2" w:rsidDel="00AD10B1">
          <w:rPr>
            <w:lang w:val="en-US"/>
          </w:rPr>
          <w:delText xml:space="preserve">the </w:delText>
        </w:r>
      </w:del>
      <w:r w:rsidR="00B529E2">
        <w:rPr>
          <w:lang w:val="en-US"/>
        </w:rPr>
        <w:t>compliance to the PRISMA-IPD</w:t>
      </w:r>
      <w:r w:rsidR="00BE4CFA">
        <w:rPr>
          <w:lang w:val="en-US"/>
        </w:rPr>
        <w:t xml:space="preserve"> items</w:t>
      </w:r>
      <w:ins w:id="250" w:author="Michael Belias" w:date="2020-10-02T14:37:00Z">
        <w:r w:rsidR="004E5AD1">
          <w:rPr>
            <w:lang w:val="en-US"/>
          </w:rPr>
          <w:t xml:space="preserve"> </w:t>
        </w:r>
        <w:commentRangeStart w:id="251"/>
        <w:r w:rsidR="004E5AD1">
          <w:rPr>
            <w:lang w:val="en-US"/>
          </w:rPr>
          <w:t>MB, JH, MR</w:t>
        </w:r>
      </w:ins>
      <w:ins w:id="252" w:author="Michael Belias" w:date="2020-10-02T14:38:00Z">
        <w:r w:rsidR="003F1024">
          <w:rPr>
            <w:lang w:val="en-US"/>
          </w:rPr>
          <w:t xml:space="preserve"> ….</w:t>
        </w:r>
      </w:ins>
      <w:ins w:id="253" w:author="Michael Belias" w:date="2020-10-02T14:37:00Z">
        <w:r w:rsidR="004E5AD1">
          <w:rPr>
            <w:lang w:val="en-US"/>
          </w:rPr>
          <w:t xml:space="preserve"> </w:t>
        </w:r>
        <w:commentRangeEnd w:id="251"/>
        <w:r w:rsidR="004E5AD1">
          <w:rPr>
            <w:rStyle w:val="CommentReference"/>
          </w:rPr>
          <w:commentReference w:id="251"/>
        </w:r>
      </w:ins>
      <w:r w:rsidR="00BE4CFA">
        <w:rPr>
          <w:lang w:val="en-US"/>
        </w:rPr>
        <w:t>.</w:t>
      </w:r>
      <w:r w:rsidR="00FF1058">
        <w:rPr>
          <w:lang w:val="en-US"/>
        </w:rPr>
        <w:t xml:space="preserve"> </w:t>
      </w:r>
      <w:r w:rsidR="000B6DC2">
        <w:rPr>
          <w:lang w:val="en-US"/>
        </w:rPr>
        <w:t>T</w:t>
      </w:r>
      <w:r w:rsidR="009B7CD4">
        <w:rPr>
          <w:lang w:val="en-US"/>
        </w:rPr>
        <w:t xml:space="preserve">he PRISMA-IPD </w:t>
      </w:r>
      <w:r w:rsidR="000B6DC2">
        <w:rPr>
          <w:lang w:val="en-US"/>
        </w:rPr>
        <w:t>allows t</w:t>
      </w:r>
      <w:r w:rsidR="009B7CD4">
        <w:rPr>
          <w:lang w:val="en-US"/>
        </w:rPr>
        <w:t xml:space="preserve">wo possible </w:t>
      </w:r>
      <w:r w:rsidR="006F4B3B">
        <w:rPr>
          <w:lang w:val="en-US"/>
        </w:rPr>
        <w:t xml:space="preserve">scoring options: </w:t>
      </w:r>
      <w:r w:rsidR="0020350B">
        <w:rPr>
          <w:lang w:val="en-US"/>
        </w:rPr>
        <w:t>reported or not reported</w:t>
      </w:r>
      <w:r w:rsidR="00256E82">
        <w:rPr>
          <w:lang w:val="en-US"/>
        </w:rPr>
        <w:t xml:space="preserve">. </w:t>
      </w:r>
      <w:r w:rsidR="00F07596">
        <w:rPr>
          <w:lang w:val="en-US"/>
        </w:rPr>
        <w:t xml:space="preserve">Most of the items adhere to this format, however some items </w:t>
      </w:r>
      <w:r w:rsidR="00CB3C17">
        <w:rPr>
          <w:lang w:val="en-US"/>
        </w:rPr>
        <w:t>consist of</w:t>
      </w:r>
      <w:r w:rsidR="00F07596">
        <w:rPr>
          <w:lang w:val="en-US"/>
        </w:rPr>
        <w:t xml:space="preserve"> multiple </w:t>
      </w:r>
      <w:r w:rsidR="00FB131D">
        <w:rPr>
          <w:lang w:val="en-US"/>
        </w:rPr>
        <w:t>p</w:t>
      </w:r>
      <w:r w:rsidR="00CB3C17">
        <w:rPr>
          <w:lang w:val="en-US"/>
        </w:rPr>
        <w:t>arts</w:t>
      </w:r>
      <w:r w:rsidR="00FB131D">
        <w:rPr>
          <w:lang w:val="en-US"/>
        </w:rPr>
        <w:t xml:space="preserve"> that need to be included.</w:t>
      </w:r>
      <w:r w:rsidR="00087A3E">
        <w:rPr>
          <w:lang w:val="en-US"/>
        </w:rPr>
        <w:t xml:space="preserve"> The items </w:t>
      </w:r>
      <w:r w:rsidR="003E2286">
        <w:rPr>
          <w:lang w:val="en-US"/>
        </w:rPr>
        <w:t xml:space="preserve">which contain multiple parts are item 2 </w:t>
      </w:r>
      <w:r w:rsidR="00D222AF">
        <w:rPr>
          <w:lang w:val="en-US"/>
        </w:rPr>
        <w:t xml:space="preserve">on the structured summary, item </w:t>
      </w:r>
      <w:r w:rsidR="00DA63E8">
        <w:rPr>
          <w:lang w:val="en-US"/>
        </w:rPr>
        <w:t xml:space="preserve">10 on the </w:t>
      </w:r>
      <w:r w:rsidR="000205D4">
        <w:rPr>
          <w:lang w:val="en-US"/>
        </w:rPr>
        <w:t>data collection pro</w:t>
      </w:r>
      <w:r w:rsidR="001F6647">
        <w:rPr>
          <w:lang w:val="en-US"/>
        </w:rPr>
        <w:t>cesses</w:t>
      </w:r>
      <w:r w:rsidR="00DA63E8">
        <w:rPr>
          <w:lang w:val="en-US"/>
        </w:rPr>
        <w:t>, item 14 on the synthesis method</w:t>
      </w:r>
      <w:r w:rsidR="00E629AA">
        <w:rPr>
          <w:lang w:val="en-US"/>
        </w:rPr>
        <w:t>s</w:t>
      </w:r>
      <w:r w:rsidR="00DA63E8">
        <w:rPr>
          <w:lang w:val="en-US"/>
        </w:rPr>
        <w:t>,</w:t>
      </w:r>
      <w:r w:rsidR="00E629AA">
        <w:rPr>
          <w:lang w:val="en-US"/>
        </w:rPr>
        <w:t xml:space="preserve"> and item 21 on the results of syntheses.</w:t>
      </w:r>
      <w:r w:rsidR="00CA37B3">
        <w:rPr>
          <w:lang w:val="en-US"/>
        </w:rPr>
        <w:t xml:space="preserve"> </w:t>
      </w:r>
      <w:r w:rsidR="00EA3AC6">
        <w:rPr>
          <w:lang w:val="en-US"/>
        </w:rPr>
        <w:t>In this study t</w:t>
      </w:r>
      <w:r w:rsidR="00B41824">
        <w:rPr>
          <w:lang w:val="en-US"/>
        </w:rPr>
        <w:t>he decision was made</w:t>
      </w:r>
      <w:r w:rsidR="00CD4C85">
        <w:rPr>
          <w:lang w:val="en-US"/>
        </w:rPr>
        <w:t xml:space="preserve"> </w:t>
      </w:r>
      <w:r w:rsidR="00B41824">
        <w:rPr>
          <w:lang w:val="en-US"/>
        </w:rPr>
        <w:t>that when items had multiple part</w:t>
      </w:r>
      <w:r w:rsidR="00CB3C17">
        <w:rPr>
          <w:lang w:val="en-US"/>
        </w:rPr>
        <w:t>s</w:t>
      </w:r>
      <w:r w:rsidR="00513B36">
        <w:rPr>
          <w:lang w:val="en-US"/>
        </w:rPr>
        <w:t xml:space="preserve">, that at least half or more than half of the parts needed to </w:t>
      </w:r>
      <w:r w:rsidR="00BE2E39">
        <w:rPr>
          <w:lang w:val="en-US"/>
        </w:rPr>
        <w:t>be included</w:t>
      </w:r>
      <w:r w:rsidR="00513B36">
        <w:rPr>
          <w:lang w:val="en-US"/>
        </w:rPr>
        <w:t xml:space="preserve"> to be </w:t>
      </w:r>
      <w:r w:rsidR="00560590">
        <w:rPr>
          <w:lang w:val="en-US"/>
        </w:rPr>
        <w:t>scored as</w:t>
      </w:r>
      <w:r w:rsidR="00BB2B44">
        <w:rPr>
          <w:lang w:val="en-US"/>
        </w:rPr>
        <w:t xml:space="preserve"> </w:t>
      </w:r>
      <w:r w:rsidR="00342E15">
        <w:rPr>
          <w:lang w:val="en-US"/>
        </w:rPr>
        <w:t>reported</w:t>
      </w:r>
      <w:r w:rsidR="00BB2B44">
        <w:rPr>
          <w:lang w:val="en-US"/>
        </w:rPr>
        <w:t>.</w:t>
      </w:r>
    </w:p>
    <w:p w14:paraId="72B3D974" w14:textId="2115A416" w:rsidR="00BB2B44" w:rsidRDefault="00BB2B44" w:rsidP="00CC52AB">
      <w:pPr>
        <w:spacing w:line="360" w:lineRule="auto"/>
        <w:jc w:val="both"/>
        <w:rPr>
          <w:b/>
          <w:bCs/>
          <w:lang w:val="en-US"/>
        </w:rPr>
      </w:pPr>
      <w:r>
        <w:rPr>
          <w:b/>
          <w:bCs/>
          <w:lang w:val="en-US"/>
        </w:rPr>
        <w:t xml:space="preserve">Statistical </w:t>
      </w:r>
      <w:r w:rsidR="00A235E6">
        <w:rPr>
          <w:b/>
          <w:bCs/>
          <w:lang w:val="en-US"/>
        </w:rPr>
        <w:t>practices</w:t>
      </w:r>
      <w:r>
        <w:rPr>
          <w:b/>
          <w:bCs/>
          <w:lang w:val="en-US"/>
        </w:rPr>
        <w:t xml:space="preserve"> for </w:t>
      </w:r>
      <w:r w:rsidR="00D63B45">
        <w:rPr>
          <w:b/>
          <w:bCs/>
          <w:lang w:val="en-US"/>
        </w:rPr>
        <w:t>subgroup</w:t>
      </w:r>
      <w:r w:rsidR="00721329">
        <w:rPr>
          <w:b/>
          <w:bCs/>
          <w:lang w:val="en-US"/>
        </w:rPr>
        <w:t xml:space="preserve"> analysis</w:t>
      </w:r>
    </w:p>
    <w:p w14:paraId="18D7E9EC" w14:textId="5BCDC2FE" w:rsidR="00C87307" w:rsidRDefault="00FF1058" w:rsidP="00CC52AB">
      <w:pPr>
        <w:spacing w:line="360" w:lineRule="auto"/>
        <w:jc w:val="both"/>
        <w:rPr>
          <w:lang w:val="en-US"/>
        </w:rPr>
      </w:pPr>
      <w:r>
        <w:rPr>
          <w:lang w:val="en-US"/>
        </w:rPr>
        <w:t>W</w:t>
      </w:r>
      <w:r w:rsidR="00C87307" w:rsidRPr="00615BF4">
        <w:rPr>
          <w:lang w:val="en-US"/>
        </w:rPr>
        <w:t xml:space="preserve">e also </w:t>
      </w:r>
      <w:r w:rsidR="00ED2F89">
        <w:rPr>
          <w:lang w:val="en-US"/>
        </w:rPr>
        <w:t>want</w:t>
      </w:r>
      <w:r w:rsidR="00AD1797">
        <w:rPr>
          <w:lang w:val="en-US"/>
        </w:rPr>
        <w:t>ed</w:t>
      </w:r>
      <w:r w:rsidR="00ED2F89">
        <w:rPr>
          <w:lang w:val="en-US"/>
        </w:rPr>
        <w:t xml:space="preserve"> to </w:t>
      </w:r>
      <w:r w:rsidR="00C87307" w:rsidRPr="00615BF4">
        <w:rPr>
          <w:lang w:val="en-US"/>
        </w:rPr>
        <w:t xml:space="preserve">create an overview of the statistical practices that were used </w:t>
      </w:r>
      <w:r w:rsidR="00C7613C" w:rsidRPr="00615BF4">
        <w:rPr>
          <w:lang w:val="en-US"/>
        </w:rPr>
        <w:t>when studies</w:t>
      </w:r>
      <w:r w:rsidR="005F3F50" w:rsidRPr="00615BF4">
        <w:rPr>
          <w:lang w:val="en-US"/>
        </w:rPr>
        <w:t xml:space="preserve"> </w:t>
      </w:r>
      <w:r w:rsidR="00C7613C" w:rsidRPr="00615BF4">
        <w:rPr>
          <w:lang w:val="en-US"/>
        </w:rPr>
        <w:t>investigated effect modification. The first step w</w:t>
      </w:r>
      <w:r w:rsidR="00280CBF" w:rsidRPr="00615BF4">
        <w:rPr>
          <w:lang w:val="en-US"/>
        </w:rPr>
        <w:t>as to determine if a study performed subgroup analysis.</w:t>
      </w:r>
      <w:r w:rsidR="00A37944" w:rsidRPr="00615BF4">
        <w:rPr>
          <w:lang w:val="en-US"/>
        </w:rPr>
        <w:t xml:space="preserve"> If</w:t>
      </w:r>
      <w:r w:rsidR="00590AB3">
        <w:rPr>
          <w:lang w:val="en-US"/>
        </w:rPr>
        <w:t xml:space="preserve"> a study performed subgroup analysis</w:t>
      </w:r>
      <w:r w:rsidR="00A37944" w:rsidRPr="00615BF4">
        <w:rPr>
          <w:lang w:val="en-US"/>
        </w:rPr>
        <w:t>, th</w:t>
      </w:r>
      <w:r w:rsidR="00801A68">
        <w:rPr>
          <w:lang w:val="en-US"/>
        </w:rPr>
        <w:t>e</w:t>
      </w:r>
      <w:r w:rsidR="00A37944" w:rsidRPr="00615BF4">
        <w:rPr>
          <w:lang w:val="en-US"/>
        </w:rPr>
        <w:t>n the f</w:t>
      </w:r>
      <w:r w:rsidR="00D66132" w:rsidRPr="00615BF4">
        <w:rPr>
          <w:lang w:val="en-US"/>
        </w:rPr>
        <w:t xml:space="preserve">ollowing information would be extracted from the </w:t>
      </w:r>
      <w:r w:rsidR="005F3F50" w:rsidRPr="00615BF4">
        <w:rPr>
          <w:lang w:val="en-US"/>
        </w:rPr>
        <w:t>stud</w:t>
      </w:r>
      <w:r w:rsidR="005E41C4" w:rsidRPr="00615BF4">
        <w:rPr>
          <w:lang w:val="en-US"/>
        </w:rPr>
        <w:t>y: If they used a one or two stage approach,</w:t>
      </w:r>
      <w:r w:rsidR="00D816EA" w:rsidRPr="00615BF4">
        <w:rPr>
          <w:lang w:val="en-US"/>
        </w:rPr>
        <w:t xml:space="preserve"> </w:t>
      </w:r>
      <w:r w:rsidR="0040188D">
        <w:rPr>
          <w:lang w:val="en-US"/>
        </w:rPr>
        <w:t>the use of a</w:t>
      </w:r>
      <w:r w:rsidR="00D816EA" w:rsidRPr="00615BF4">
        <w:rPr>
          <w:lang w:val="en-US"/>
        </w:rPr>
        <w:t xml:space="preserve"> random or fixed effect model,</w:t>
      </w:r>
      <w:r w:rsidR="00417648" w:rsidRPr="00615BF4">
        <w:rPr>
          <w:lang w:val="en-US"/>
        </w:rPr>
        <w:t xml:space="preserve"> the specific regression method for the primary outcome, the type of effect </w:t>
      </w:r>
      <w:r w:rsidR="00FF3D48" w:rsidRPr="00615BF4">
        <w:rPr>
          <w:lang w:val="en-US"/>
        </w:rPr>
        <w:t>modifier</w:t>
      </w:r>
      <w:r w:rsidR="009B7B0A" w:rsidRPr="00615BF4">
        <w:rPr>
          <w:lang w:val="en-US"/>
        </w:rPr>
        <w:t xml:space="preserve"> (e.g. continuous or categorical), and the</w:t>
      </w:r>
      <w:r w:rsidR="00615BF4" w:rsidRPr="00615BF4">
        <w:rPr>
          <w:lang w:val="en-US"/>
        </w:rPr>
        <w:t xml:space="preserve"> reporting measure used to determine heterogeneity. </w:t>
      </w:r>
    </w:p>
    <w:p w14:paraId="17914564" w14:textId="3B1819F0" w:rsidR="00B05186" w:rsidRPr="00B05186" w:rsidRDefault="00393AE2" w:rsidP="004367A5">
      <w:pPr>
        <w:rPr>
          <w:b/>
          <w:bCs/>
          <w:sz w:val="24"/>
          <w:szCs w:val="24"/>
          <w:lang w:val="en-US"/>
        </w:rPr>
      </w:pPr>
      <w:r w:rsidRPr="00B05186">
        <w:rPr>
          <w:b/>
          <w:bCs/>
          <w:sz w:val="24"/>
          <w:szCs w:val="24"/>
          <w:lang w:val="en-US"/>
        </w:rPr>
        <w:t>Results</w:t>
      </w:r>
    </w:p>
    <w:p w14:paraId="0E0A8BE3" w14:textId="7FBE6588" w:rsidR="00A816F9" w:rsidRPr="00B05186" w:rsidRDefault="00D12662" w:rsidP="004367A5">
      <w:pPr>
        <w:rPr>
          <w:b/>
          <w:bCs/>
          <w:lang w:val="en-US"/>
        </w:rPr>
      </w:pPr>
      <w:r w:rsidRPr="00B05186">
        <w:rPr>
          <w:noProof/>
          <w:sz w:val="24"/>
          <w:szCs w:val="24"/>
        </w:rPr>
        <w:lastRenderedPageBreak/>
        <w:drawing>
          <wp:anchor distT="0" distB="0" distL="114300" distR="114300" simplePos="0" relativeHeight="251665408" behindDoc="0" locked="0" layoutInCell="1" allowOverlap="1" wp14:anchorId="38C5208D" wp14:editId="76CE4CFB">
            <wp:simplePos x="0" y="0"/>
            <wp:positionH relativeFrom="column">
              <wp:posOffset>3344545</wp:posOffset>
            </wp:positionH>
            <wp:positionV relativeFrom="paragraph">
              <wp:posOffset>1905</wp:posOffset>
            </wp:positionV>
            <wp:extent cx="3128020" cy="42672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8020" cy="4267200"/>
                    </a:xfrm>
                    <a:prstGeom prst="rect">
                      <a:avLst/>
                    </a:prstGeom>
                  </pic:spPr>
                </pic:pic>
              </a:graphicData>
            </a:graphic>
            <wp14:sizeRelH relativeFrom="page">
              <wp14:pctWidth>0</wp14:pctWidth>
            </wp14:sizeRelH>
            <wp14:sizeRelV relativeFrom="page">
              <wp14:pctHeight>0</wp14:pctHeight>
            </wp14:sizeRelV>
          </wp:anchor>
        </w:drawing>
      </w:r>
      <w:r w:rsidR="00A816F9" w:rsidRPr="00B05186">
        <w:rPr>
          <w:b/>
          <w:bCs/>
          <w:lang w:val="en-US"/>
        </w:rPr>
        <w:t>Study selection process</w:t>
      </w:r>
    </w:p>
    <w:p w14:paraId="5C849058" w14:textId="0E065C39" w:rsidR="00393AE2" w:rsidRPr="00987617" w:rsidRDefault="00E47572" w:rsidP="00F92561">
      <w:pPr>
        <w:spacing w:line="360" w:lineRule="auto"/>
        <w:ind w:right="4392"/>
        <w:jc w:val="both"/>
        <w:rPr>
          <w:lang w:val="en-US"/>
        </w:rPr>
      </w:pPr>
      <w:r w:rsidRPr="00987617">
        <w:rPr>
          <w:lang w:val="en-US"/>
        </w:rPr>
        <w:t xml:space="preserve">The </w:t>
      </w:r>
      <w:r w:rsidR="007906B3">
        <w:rPr>
          <w:lang w:val="en-US"/>
        </w:rPr>
        <w:t xml:space="preserve">literature </w:t>
      </w:r>
      <w:r w:rsidRPr="00987617">
        <w:rPr>
          <w:lang w:val="en-US"/>
        </w:rPr>
        <w:t xml:space="preserve">search </w:t>
      </w:r>
      <w:r w:rsidR="002377E9">
        <w:rPr>
          <w:lang w:val="en-US"/>
        </w:rPr>
        <w:t xml:space="preserve">resulted in a </w:t>
      </w:r>
      <w:r w:rsidR="00684242" w:rsidRPr="00987617">
        <w:rPr>
          <w:lang w:val="en-US"/>
        </w:rPr>
        <w:t xml:space="preserve">total of 639 articles. </w:t>
      </w:r>
      <w:r w:rsidR="007906B3">
        <w:rPr>
          <w:lang w:val="en-US"/>
        </w:rPr>
        <w:t xml:space="preserve">After screening for </w:t>
      </w:r>
      <w:r w:rsidR="00987617" w:rsidRPr="00987617">
        <w:rPr>
          <w:lang w:val="en-US"/>
        </w:rPr>
        <w:t>eligibility</w:t>
      </w:r>
      <w:r w:rsidR="007906B3">
        <w:rPr>
          <w:lang w:val="en-US"/>
        </w:rPr>
        <w:t>, 281 papers could be included</w:t>
      </w:r>
      <w:r w:rsidR="005071D1">
        <w:rPr>
          <w:lang w:val="en-US"/>
        </w:rPr>
        <w:t xml:space="preserve">. </w:t>
      </w:r>
      <w:r w:rsidR="00AF479A">
        <w:rPr>
          <w:lang w:val="en-US"/>
        </w:rPr>
        <w:t>Eventually, a</w:t>
      </w:r>
      <w:r w:rsidR="005071D1">
        <w:rPr>
          <w:lang w:val="en-US"/>
        </w:rPr>
        <w:t>fter the selection of every sixth</w:t>
      </w:r>
      <w:r w:rsidR="00287BDD">
        <w:rPr>
          <w:lang w:val="en-US"/>
        </w:rPr>
        <w:t xml:space="preserve"> or next eligible article</w:t>
      </w:r>
      <w:r w:rsidR="00AF479A">
        <w:rPr>
          <w:lang w:val="en-US"/>
        </w:rPr>
        <w:t>,</w:t>
      </w:r>
      <w:r w:rsidR="007906B3">
        <w:rPr>
          <w:lang w:val="en-US"/>
        </w:rPr>
        <w:t xml:space="preserve"> </w:t>
      </w:r>
      <w:r w:rsidR="00987617" w:rsidRPr="00987617">
        <w:rPr>
          <w:lang w:val="en-US"/>
        </w:rPr>
        <w:t>4</w:t>
      </w:r>
      <w:r w:rsidR="00F25DF4">
        <w:rPr>
          <w:lang w:val="en-US"/>
        </w:rPr>
        <w:t>6</w:t>
      </w:r>
      <w:r w:rsidR="00987617" w:rsidRPr="00987617">
        <w:rPr>
          <w:lang w:val="en-US"/>
        </w:rPr>
        <w:t xml:space="preserve"> articles were </w:t>
      </w:r>
      <w:r w:rsidR="004C50E0">
        <w:rPr>
          <w:lang w:val="en-US"/>
        </w:rPr>
        <w:t xml:space="preserve">included </w:t>
      </w:r>
      <w:r w:rsidR="007906B3">
        <w:rPr>
          <w:lang w:val="en-US"/>
        </w:rPr>
        <w:t xml:space="preserve">in this report </w:t>
      </w:r>
      <w:r w:rsidR="00DC4D98">
        <w:rPr>
          <w:lang w:val="en-US"/>
        </w:rPr>
        <w:fldChar w:fldCharType="begin">
          <w:fldData xml:space="preserve">cmVjb3JkPjxyZWMtbnVtYmVyPjUxOTwvcmVjLW51bWJlcj48Zm9yZWlnbi1rZXlzPjxrZXkgYXBw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</w:fldData>
        </w:fldChar>
      </w:r>
      <w:r w:rsidR="002626AA">
        <w:rPr>
          <w:lang w:val="en-US"/>
        </w:rPr>
        <w:instrText xml:space="preserve"> ADDIN EN.CITE </w:instrText>
      </w:r>
      <w:r w:rsidR="002626AA">
        <w:rPr>
          <w:lang w:val="en-US"/>
        </w:rPr>
        <w:fldChar w:fldCharType="begin">
          <w:fldData xml:space="preserve">PEVuZE5vdGU+PENpdGU+PEF1dGhvcj5CcmV1Z29tPC9BdXRob3I+PFllYXI+MjAxNTwvWWVhcj48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==
</w:fldData>
        </w:fldChar>
      </w:r>
      <w:r w:rsidR="002626AA">
        <w:rPr>
          <w:lang w:val="en-US"/>
        </w:rPr>
        <w:instrText xml:space="preserve"> ADDIN EN.CITE.DATA </w:instrText>
      </w:r>
      <w:r w:rsidR="002626AA">
        <w:rPr>
          <w:lang w:val="en-US"/>
        </w:rPr>
      </w:r>
      <w:r w:rsidR="002626AA">
        <w:rPr>
          <w:lang w:val="en-US"/>
        </w:rPr>
        <w:fldChar w:fldCharType="end"/>
      </w:r>
      <w:r w:rsidR="002626AA">
        <w:rPr>
          <w:lang w:val="en-US"/>
        </w:rPr>
        <w:fldChar w:fldCharType="begin">
          <w:fldData xml:space="preserve">YW0uYWMudWsuJiN4RDtJbnRlcm5hbCBNZWRpY2luZSBEZXBhcnRtZW50LCBIb3NwaXRhbCBVbml2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==
</w:fldData>
        </w:fldChar>
      </w:r>
      <w:r w:rsidR="002626AA">
        <w:rPr>
          <w:lang w:val="en-US"/>
        </w:rPr>
        <w:instrText xml:space="preserve"> ADDIN EN.CITE.DATA </w:instrText>
      </w:r>
      <w:r w:rsidR="002626AA">
        <w:rPr>
          <w:lang w:val="en-US"/>
        </w:rPr>
      </w:r>
      <w:r w:rsidR="002626AA">
        <w:rPr>
          <w:lang w:val="en-US"/>
        </w:rPr>
        <w:fldChar w:fldCharType="end"/>
      </w:r>
      <w:r w:rsidR="002626AA">
        <w:rPr>
          <w:lang w:val="en-US"/>
        </w:rPr>
        <w:fldChar w:fldCharType="begin">
          <w:fldData xml:space="preserve">Wi4pOyBTa2FuZSBVbml2ZXJzaXR5IEhvc3BpdGFsLUx1bmQvTHVuZCBVbml2ZXJzaXR5LCBMdW5k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==
</w:fldData>
        </w:fldChar>
      </w:r>
      <w:r w:rsidR="002626AA">
        <w:rPr>
          <w:lang w:val="en-US"/>
        </w:rPr>
        <w:instrText xml:space="preserve"> ADDIN EN.CITE.DATA </w:instrText>
      </w:r>
      <w:r w:rsidR="002626AA">
        <w:rPr>
          <w:lang w:val="en-US"/>
        </w:rPr>
      </w:r>
      <w:r w:rsidR="002626AA">
        <w:rPr>
          <w:lang w:val="en-US"/>
        </w:rPr>
        <w:fldChar w:fldCharType="end"/>
      </w:r>
      <w:r w:rsidR="002626AA">
        <w:rPr>
          <w:lang w:val="en-US"/>
        </w:rPr>
        <w:fldChar w:fldCharType="begin">
          <w:fldData xml:space="preserve">UkMgUG9wdWxhdGlvbiBIZWFsdGggUmVzZWFyY2ggVW5pdCAoUEhSVSksIE51ZmZpZWxkIERlcGFy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==
</w:fldData>
        </w:fldChar>
      </w:r>
      <w:r w:rsidR="002626AA">
        <w:rPr>
          <w:lang w:val="en-US"/>
        </w:rPr>
        <w:instrText xml:space="preserve"> ADDIN EN.CITE.DATA </w:instrText>
      </w:r>
      <w:r w:rsidR="002626AA">
        <w:rPr>
          <w:lang w:val="en-US"/>
        </w:rPr>
      </w:r>
      <w:r w:rsidR="002626AA">
        <w:rPr>
          <w:lang w:val="en-US"/>
        </w:rPr>
        <w:fldChar w:fldCharType="end"/>
      </w:r>
      <w:r w:rsidR="002626AA">
        <w:rPr>
          <w:lang w:val="en-US"/>
        </w:rPr>
        <w:fldChar w:fldCharType="begin">
          <w:fldData xml:space="preserve">cmVjb3JkPjxyZWMtbnVtYmVyPjUxOTwvcmVjLW51bWJlcj48Zm9yZWlnbi1rZXlzPjxrZXkgYXBw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</w:fldData>
        </w:fldChar>
      </w:r>
      <w:r w:rsidR="002626AA">
        <w:rPr>
          <w:lang w:val="en-US"/>
        </w:rPr>
        <w:instrText xml:space="preserve"> ADDIN EN.CITE.DATA </w:instrText>
      </w:r>
      <w:r w:rsidR="002626AA">
        <w:rPr>
          <w:lang w:val="en-US"/>
        </w:rPr>
      </w:r>
      <w:r w:rsidR="002626AA">
        <w:rPr>
          <w:lang w:val="en-US"/>
        </w:rPr>
        <w:fldChar w:fldCharType="end"/>
      </w:r>
      <w:r w:rsidR="00DC4D98">
        <w:rPr>
          <w:lang w:val="en-US"/>
        </w:rPr>
      </w:r>
      <w:r w:rsidR="00DC4D98">
        <w:rPr>
          <w:lang w:val="en-US"/>
        </w:rPr>
        <w:fldChar w:fldCharType="separate"/>
      </w:r>
      <w:r w:rsidR="002626AA">
        <w:rPr>
          <w:noProof/>
          <w:lang w:val="en-US"/>
        </w:rPr>
        <w:t>(10-55)</w:t>
      </w:r>
      <w:r w:rsidR="00DC4D98">
        <w:rPr>
          <w:lang w:val="en-US"/>
        </w:rPr>
        <w:fldChar w:fldCharType="end"/>
      </w:r>
      <w:r w:rsidR="00A14D9F">
        <w:rPr>
          <w:lang w:val="en-US"/>
        </w:rPr>
        <w:t>.</w:t>
      </w:r>
      <w:r w:rsidR="00987617" w:rsidRPr="00987617">
        <w:rPr>
          <w:lang w:val="en-US"/>
        </w:rPr>
        <w:t xml:space="preserve"> </w:t>
      </w:r>
    </w:p>
    <w:p w14:paraId="71DBA48C" w14:textId="60CC38DD" w:rsidR="00FC6D24" w:rsidRDefault="00FC6D24" w:rsidP="004367A5">
      <w:pPr>
        <w:rPr>
          <w:lang w:val="en-US"/>
        </w:rPr>
      </w:pPr>
    </w:p>
    <w:p w14:paraId="6B4A658D" w14:textId="3F708C86" w:rsidR="00C2727B" w:rsidRPr="00204CDB" w:rsidRDefault="00C2727B" w:rsidP="00C2727B">
      <w:pPr>
        <w:keepNext/>
        <w:jc w:val="center"/>
        <w:rPr>
          <w:lang w:val="en-US"/>
        </w:rPr>
      </w:pPr>
    </w:p>
    <w:p w14:paraId="32521807" w14:textId="77777777" w:rsidR="00DD43E6" w:rsidRDefault="00DD43E6" w:rsidP="004367A5">
      <w:pPr>
        <w:rPr>
          <w:lang w:val="en-US"/>
        </w:rPr>
      </w:pPr>
    </w:p>
    <w:p w14:paraId="75233AE6" w14:textId="77777777" w:rsidR="00665369" w:rsidRPr="00665369" w:rsidRDefault="00665369" w:rsidP="00665369">
      <w:pPr>
        <w:rPr>
          <w:lang w:val="en-US"/>
        </w:rPr>
      </w:pPr>
    </w:p>
    <w:p w14:paraId="481F59A1" w14:textId="77777777" w:rsidR="00665369" w:rsidRPr="00665369" w:rsidRDefault="00665369" w:rsidP="00665369">
      <w:pPr>
        <w:rPr>
          <w:lang w:val="en-US"/>
        </w:rPr>
      </w:pPr>
    </w:p>
    <w:p w14:paraId="0D3D30A2" w14:textId="77777777" w:rsidR="00665369" w:rsidRPr="00665369" w:rsidRDefault="00665369" w:rsidP="00665369">
      <w:pPr>
        <w:rPr>
          <w:lang w:val="en-US"/>
        </w:rPr>
      </w:pPr>
    </w:p>
    <w:p w14:paraId="6115F2F8" w14:textId="144B7498" w:rsidR="00B5520B" w:rsidRDefault="00CA3B9E" w:rsidP="004367A5">
      <w:pPr>
        <w:rPr>
          <w:b/>
          <w:bCs/>
          <w:lang w:val="en-US"/>
        </w:rPr>
      </w:pPr>
      <w:r w:rsidRPr="00B05186">
        <w:rPr>
          <w:noProof/>
          <w:sz w:val="24"/>
          <w:szCs w:val="24"/>
        </w:rPr>
        <mc:AlternateContent>
          <mc:Choice Requires="wps">
            <w:drawing>
              <wp:anchor distT="0" distB="0" distL="114300" distR="114300" simplePos="0" relativeHeight="251667456" behindDoc="0" locked="0" layoutInCell="1" allowOverlap="1" wp14:anchorId="03DE863D" wp14:editId="717B9CA0">
                <wp:simplePos x="0" y="0"/>
                <wp:positionH relativeFrom="column">
                  <wp:posOffset>3115945</wp:posOffset>
                </wp:positionH>
                <wp:positionV relativeFrom="paragraph">
                  <wp:posOffset>523875</wp:posOffset>
                </wp:positionV>
                <wp:extent cx="3128010" cy="635"/>
                <wp:effectExtent l="0" t="0" r="0" b="0"/>
                <wp:wrapNone/>
                <wp:docPr id="4" name="Tekstvak 4"/>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1A40C856" w14:textId="58478DC8" w:rsidR="00D12662" w:rsidRPr="006947CE" w:rsidRDefault="00D12662" w:rsidP="00EA7232">
                            <w:pPr>
                              <w:pStyle w:val="Caption"/>
                              <w:jc w:val="both"/>
                              <w:rPr>
                                <w:noProof/>
                                <w:lang w:val="en-US"/>
                              </w:rPr>
                            </w:pPr>
                            <w:r w:rsidRPr="006947CE">
                              <w:rPr>
                                <w:lang w:val="en-US"/>
                              </w:rPr>
                              <w:t xml:space="preserve">Figure </w:t>
                            </w:r>
                            <w:r>
                              <w:fldChar w:fldCharType="begin"/>
                            </w:r>
                            <w:r w:rsidRPr="006947CE">
                              <w:rPr>
                                <w:lang w:val="en-US"/>
                              </w:rPr>
                              <w:instrText xml:space="preserve"> SEQ Figure \* ARABIC </w:instrText>
                            </w:r>
                            <w:r>
                              <w:fldChar w:fldCharType="separate"/>
                            </w:r>
                            <w:r w:rsidRPr="006947CE">
                              <w:rPr>
                                <w:noProof/>
                                <w:lang w:val="en-US"/>
                              </w:rPr>
                              <w:t>1</w:t>
                            </w:r>
                            <w:r>
                              <w:fldChar w:fldCharType="end"/>
                            </w:r>
                            <w:r w:rsidRPr="006947CE">
                              <w:rPr>
                                <w:lang w:val="en-US"/>
                              </w:rPr>
                              <w:t>.Flowchart presenting the process o</w:t>
                            </w:r>
                            <w:r>
                              <w:rPr>
                                <w:lang w:val="en-US"/>
                              </w:rPr>
                              <w:t>f study inclusion. After inclusion a distinction was made between studies that performed subgroup analyses and studies who did not perform subgroup analyses.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DE863D" id="_x0000_t202" coordsize="21600,21600" o:spt="202" path="m,l,21600r21600,l21600,xe">
                <v:stroke joinstyle="miter"/>
                <v:path gradientshapeok="t" o:connecttype="rect"/>
              </v:shapetype>
              <v:shape id="Tekstvak 4" o:spid="_x0000_s1026" type="#_x0000_t202" style="position:absolute;margin-left:245.35pt;margin-top:41.25pt;width:246.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" stroked="f">
                <v:textbox style="mso-fit-shape-to-text:t" inset="0,0,0,0">
                  <w:txbxContent>
                    <w:p w14:paraId="1A40C856" w14:textId="58478DC8" w:rsidR="00D12662" w:rsidRPr="006947CE" w:rsidRDefault="00D12662" w:rsidP="00EA7232">
                      <w:pPr>
                        <w:pStyle w:val="Caption"/>
                        <w:jc w:val="both"/>
                        <w:rPr>
                          <w:noProof/>
                          <w:lang w:val="en-US"/>
                        </w:rPr>
                      </w:pPr>
                      <w:r w:rsidRPr="006947CE">
                        <w:rPr>
                          <w:lang w:val="en-US"/>
                        </w:rPr>
                        <w:t xml:space="preserve">Figure </w:t>
                      </w:r>
                      <w:r>
                        <w:fldChar w:fldCharType="begin"/>
                      </w:r>
                      <w:r w:rsidRPr="006947CE">
                        <w:rPr>
                          <w:lang w:val="en-US"/>
                        </w:rPr>
                        <w:instrText xml:space="preserve"> SEQ Figure \* ARABIC </w:instrText>
                      </w:r>
                      <w:r>
                        <w:fldChar w:fldCharType="separate"/>
                      </w:r>
                      <w:r w:rsidRPr="006947CE">
                        <w:rPr>
                          <w:noProof/>
                          <w:lang w:val="en-US"/>
                        </w:rPr>
                        <w:t>1</w:t>
                      </w:r>
                      <w:r>
                        <w:fldChar w:fldCharType="end"/>
                      </w:r>
                      <w:r w:rsidRPr="006947CE">
                        <w:rPr>
                          <w:lang w:val="en-US"/>
                        </w:rPr>
                        <w:t>.Flowchart presenting the process o</w:t>
                      </w:r>
                      <w:r>
                        <w:rPr>
                          <w:lang w:val="en-US"/>
                        </w:rPr>
                        <w:t>f study inclusion. After inclusion a distinction was made between studies that performed subgroup analyses and studies who did not perform subgroup analyses.</w:t>
                      </w:r>
                    </w:p>
                  </w:txbxContent>
                </v:textbox>
              </v:shape>
            </w:pict>
          </mc:Fallback>
        </mc:AlternateContent>
      </w:r>
    </w:p>
    <w:p w14:paraId="68E2A576" w14:textId="0EE0ECEB" w:rsidR="00D84AED" w:rsidRPr="00B05186" w:rsidRDefault="00F25DF4" w:rsidP="004367A5">
      <w:pPr>
        <w:rPr>
          <w:b/>
          <w:bCs/>
          <w:lang w:val="en-US"/>
        </w:rPr>
      </w:pPr>
      <w:r w:rsidRPr="00B05186">
        <w:rPr>
          <w:b/>
          <w:bCs/>
          <w:lang w:val="en-US"/>
        </w:rPr>
        <w:t xml:space="preserve">Study </w:t>
      </w:r>
      <w:r w:rsidR="007A3EE6" w:rsidRPr="00B05186">
        <w:rPr>
          <w:b/>
          <w:bCs/>
          <w:lang w:val="en-US"/>
        </w:rPr>
        <w:t>characteristics</w:t>
      </w:r>
    </w:p>
    <w:p w14:paraId="11666283" w14:textId="0B81F5C3" w:rsidR="00B75B3A" w:rsidRDefault="00D447DD" w:rsidP="00B75B3A">
      <w:pPr>
        <w:spacing w:line="360" w:lineRule="auto"/>
        <w:jc w:val="both"/>
        <w:rPr>
          <w:lang w:val="en-US"/>
        </w:rPr>
      </w:pPr>
      <w:r>
        <w:rPr>
          <w:lang w:val="en-US"/>
        </w:rPr>
        <w:t xml:space="preserve">Of the </w:t>
      </w:r>
      <w:r w:rsidR="00AD61C6">
        <w:rPr>
          <w:lang w:val="en-US"/>
        </w:rPr>
        <w:t xml:space="preserve">46 </w:t>
      </w:r>
      <w:r>
        <w:rPr>
          <w:lang w:val="en-US"/>
        </w:rPr>
        <w:t>included IPDMAs</w:t>
      </w:r>
      <w:r w:rsidR="00AD61C6">
        <w:rPr>
          <w:lang w:val="en-US"/>
        </w:rPr>
        <w:t xml:space="preserve">, </w:t>
      </w:r>
      <w:r w:rsidR="00067DCE">
        <w:rPr>
          <w:lang w:val="en-US"/>
        </w:rPr>
        <w:t xml:space="preserve">28 </w:t>
      </w:r>
      <w:r w:rsidR="00A35D91">
        <w:rPr>
          <w:lang w:val="en-US"/>
        </w:rPr>
        <w:t xml:space="preserve">performed </w:t>
      </w:r>
      <w:r w:rsidR="009C54BF">
        <w:rPr>
          <w:lang w:val="en-US"/>
        </w:rPr>
        <w:t>subgroup analys</w:t>
      </w:r>
      <w:r>
        <w:rPr>
          <w:lang w:val="en-US"/>
        </w:rPr>
        <w:t>e</w:t>
      </w:r>
      <w:r w:rsidR="009C54BF">
        <w:rPr>
          <w:lang w:val="en-US"/>
        </w:rPr>
        <w:t>s.</w:t>
      </w:r>
      <w:r w:rsidR="00AD61C6">
        <w:rPr>
          <w:lang w:val="en-US"/>
        </w:rPr>
        <w:t xml:space="preserve"> Figure </w:t>
      </w:r>
      <w:r w:rsidR="00C23399">
        <w:rPr>
          <w:lang w:val="en-US"/>
        </w:rPr>
        <w:t>2</w:t>
      </w:r>
      <w:r w:rsidR="00AD61C6">
        <w:rPr>
          <w:lang w:val="en-US"/>
        </w:rPr>
        <w:t xml:space="preserve"> </w:t>
      </w:r>
      <w:r>
        <w:rPr>
          <w:lang w:val="en-US"/>
        </w:rPr>
        <w:t xml:space="preserve">provides </w:t>
      </w:r>
      <w:r w:rsidR="00AD61C6">
        <w:rPr>
          <w:lang w:val="en-US"/>
        </w:rPr>
        <w:t xml:space="preserve">an overview of the </w:t>
      </w:r>
      <w:r>
        <w:rPr>
          <w:lang w:val="en-US"/>
        </w:rPr>
        <w:t>number of IPDMAs per publication year and the percentages that performed subgroup analyses.</w:t>
      </w:r>
      <w:r w:rsidR="008B0D69">
        <w:rPr>
          <w:lang w:val="en-US"/>
        </w:rPr>
        <w:t xml:space="preserve"> </w:t>
      </w:r>
      <w:r w:rsidR="00001F8E">
        <w:rPr>
          <w:lang w:val="en-US"/>
        </w:rPr>
        <w:t xml:space="preserve">The medical fields under investigation are shown in figure </w:t>
      </w:r>
      <w:r w:rsidR="00C23399">
        <w:rPr>
          <w:lang w:val="en-US"/>
        </w:rPr>
        <w:t>3</w:t>
      </w:r>
      <w:r w:rsidR="00001F8E">
        <w:rPr>
          <w:lang w:val="en-US"/>
        </w:rPr>
        <w:t xml:space="preserve">. </w:t>
      </w:r>
      <w:r w:rsidR="00253767">
        <w:rPr>
          <w:lang w:val="en-US"/>
        </w:rPr>
        <w:t xml:space="preserve">Cardiovascular disease is the medical field which is </w:t>
      </w:r>
      <w:r w:rsidR="000266EF">
        <w:rPr>
          <w:lang w:val="en-US"/>
        </w:rPr>
        <w:t>investigated the most</w:t>
      </w:r>
      <w:r w:rsidR="00001F8E">
        <w:rPr>
          <w:lang w:val="en-US"/>
        </w:rPr>
        <w:t xml:space="preserve"> </w:t>
      </w:r>
      <w:r w:rsidR="000266EF">
        <w:rPr>
          <w:lang w:val="en-US"/>
        </w:rPr>
        <w:t>(n= 16)</w:t>
      </w:r>
      <w:r w:rsidR="00925F20">
        <w:rPr>
          <w:lang w:val="en-US"/>
        </w:rPr>
        <w:t xml:space="preserve"> followed by,</w:t>
      </w:r>
      <w:r w:rsidR="00142A7B">
        <w:rPr>
          <w:lang w:val="en-US"/>
        </w:rPr>
        <w:t xml:space="preserve"> </w:t>
      </w:r>
      <w:r w:rsidR="001E2B9D">
        <w:rPr>
          <w:lang w:val="en-US"/>
        </w:rPr>
        <w:t xml:space="preserve">oncology (n=6), </w:t>
      </w:r>
      <w:r w:rsidR="00F144BB">
        <w:rPr>
          <w:lang w:val="en-US"/>
        </w:rPr>
        <w:t>Psy</w:t>
      </w:r>
      <w:r w:rsidR="005A6CF9">
        <w:rPr>
          <w:lang w:val="en-US"/>
        </w:rPr>
        <w:t>chiatry</w:t>
      </w:r>
      <w:r w:rsidR="00F144BB">
        <w:rPr>
          <w:lang w:val="en-US"/>
        </w:rPr>
        <w:t xml:space="preserve"> (n=</w:t>
      </w:r>
      <w:r w:rsidR="00790264">
        <w:rPr>
          <w:lang w:val="en-US"/>
        </w:rPr>
        <w:t>5</w:t>
      </w:r>
      <w:r w:rsidR="00F144BB">
        <w:rPr>
          <w:lang w:val="en-US"/>
        </w:rPr>
        <w:t>)</w:t>
      </w:r>
      <w:r w:rsidR="00142A7B">
        <w:rPr>
          <w:lang w:val="en-US"/>
        </w:rPr>
        <w:t xml:space="preserve"> </w:t>
      </w:r>
      <w:r w:rsidR="00790264">
        <w:rPr>
          <w:lang w:val="en-US"/>
        </w:rPr>
        <w:t>and Obstetrics (n=4)</w:t>
      </w:r>
      <w:r w:rsidR="00855536">
        <w:rPr>
          <w:lang w:val="en-US"/>
        </w:rPr>
        <w:t xml:space="preserve">. </w:t>
      </w:r>
      <w:r w:rsidR="005F4BD3">
        <w:rPr>
          <w:lang w:val="en-US"/>
        </w:rPr>
        <w:t xml:space="preserve">The </w:t>
      </w:r>
      <w:r w:rsidR="00DF694C">
        <w:rPr>
          <w:lang w:val="en-US"/>
        </w:rPr>
        <w:t>number</w:t>
      </w:r>
      <w:r w:rsidR="005F4BD3">
        <w:rPr>
          <w:lang w:val="en-US"/>
        </w:rPr>
        <w:t xml:space="preserve"> of studies that were included </w:t>
      </w:r>
      <w:r w:rsidR="00973E4C">
        <w:rPr>
          <w:lang w:val="en-US"/>
        </w:rPr>
        <w:t xml:space="preserve">in the </w:t>
      </w:r>
      <w:r w:rsidR="004E0622">
        <w:rPr>
          <w:lang w:val="en-US"/>
        </w:rPr>
        <w:t xml:space="preserve">reviewed </w:t>
      </w:r>
      <w:r w:rsidR="00973E4C">
        <w:rPr>
          <w:lang w:val="en-US"/>
        </w:rPr>
        <w:t>IPD meta-analy</w:t>
      </w:r>
      <w:r w:rsidR="004A241A">
        <w:rPr>
          <w:lang w:val="en-US"/>
        </w:rPr>
        <w:t>se</w:t>
      </w:r>
      <w:r w:rsidR="00973E4C">
        <w:rPr>
          <w:lang w:val="en-US"/>
        </w:rPr>
        <w:t xml:space="preserve">s varied widely from </w:t>
      </w:r>
      <w:r w:rsidR="00FB18A5">
        <w:rPr>
          <w:lang w:val="en-US"/>
        </w:rPr>
        <w:t xml:space="preserve">2 </w:t>
      </w:r>
      <w:r w:rsidR="00DF137F">
        <w:rPr>
          <w:lang w:val="en-US"/>
        </w:rPr>
        <w:t>till 2</w:t>
      </w:r>
      <w:r w:rsidR="00CA23D4">
        <w:rPr>
          <w:lang w:val="en-US"/>
        </w:rPr>
        <w:t>9</w:t>
      </w:r>
      <w:r w:rsidR="00DF137F">
        <w:rPr>
          <w:lang w:val="en-US"/>
        </w:rPr>
        <w:t xml:space="preserve"> studies</w:t>
      </w:r>
      <w:r w:rsidR="00BE5BB8">
        <w:rPr>
          <w:lang w:val="en-US"/>
        </w:rPr>
        <w:t xml:space="preserve"> and the </w:t>
      </w:r>
      <w:r w:rsidR="005036BF">
        <w:rPr>
          <w:lang w:val="en-US"/>
        </w:rPr>
        <w:t>number</w:t>
      </w:r>
      <w:r w:rsidR="00BE5BB8">
        <w:rPr>
          <w:lang w:val="en-US"/>
        </w:rPr>
        <w:t xml:space="preserve"> of participants</w:t>
      </w:r>
      <w:r w:rsidR="00C23399">
        <w:rPr>
          <w:lang w:val="en-US"/>
        </w:rPr>
        <w:t xml:space="preserve"> data</w:t>
      </w:r>
      <w:r w:rsidR="00BE5BB8">
        <w:rPr>
          <w:lang w:val="en-US"/>
        </w:rPr>
        <w:t xml:space="preserve"> included varied from </w:t>
      </w:r>
      <w:r w:rsidR="00C86AE1">
        <w:rPr>
          <w:lang w:val="en-US"/>
        </w:rPr>
        <w:t>341 participants t</w:t>
      </w:r>
      <w:r w:rsidR="002A7906">
        <w:rPr>
          <w:lang w:val="en-US"/>
        </w:rPr>
        <w:t>o</w:t>
      </w:r>
      <w:r w:rsidR="003B1207">
        <w:rPr>
          <w:lang w:val="en-US"/>
        </w:rPr>
        <w:t xml:space="preserve"> 163</w:t>
      </w:r>
      <w:r w:rsidR="00D60A98">
        <w:rPr>
          <w:lang w:val="en-US"/>
        </w:rPr>
        <w:t>,</w:t>
      </w:r>
      <w:r w:rsidR="003B1207">
        <w:rPr>
          <w:lang w:val="en-US"/>
        </w:rPr>
        <w:t>457</w:t>
      </w:r>
      <w:r w:rsidR="00B75B3A">
        <w:rPr>
          <w:lang w:val="en-US"/>
        </w:rPr>
        <w:t xml:space="preserve"> </w:t>
      </w:r>
      <w:r w:rsidR="003F51A3">
        <w:rPr>
          <w:lang w:val="en-US"/>
        </w:rPr>
        <w:t>participants.</w:t>
      </w:r>
    </w:p>
    <w:p w14:paraId="5FD82676" w14:textId="477163CB" w:rsidR="00253767" w:rsidRDefault="006C2402" w:rsidP="00B75B3A">
      <w:pPr>
        <w:spacing w:line="360" w:lineRule="auto"/>
        <w:jc w:val="both"/>
        <w:rPr>
          <w:lang w:val="en-US"/>
        </w:rPr>
      </w:pPr>
      <w:r>
        <w:rPr>
          <w:lang w:val="en-US"/>
        </w:rPr>
        <w:t>18</w:t>
      </w:r>
      <w:r w:rsidR="00755C17">
        <w:rPr>
          <w:lang w:val="en-US"/>
        </w:rPr>
        <w:t xml:space="preserve"> IPDMAs</w:t>
      </w:r>
      <w:r>
        <w:rPr>
          <w:lang w:val="en-US"/>
        </w:rPr>
        <w:t xml:space="preserve"> used the Cochrane risk-of-bias tool to assess the quality of the included studies, 2</w:t>
      </w:r>
      <w:r w:rsidR="008C5FFA">
        <w:rPr>
          <w:lang w:val="en-US"/>
        </w:rPr>
        <w:t xml:space="preserve"> studies used an adjusted version of the Cochrane risk-of-bias tool,</w:t>
      </w:r>
      <w:r w:rsidR="00C50AF0">
        <w:rPr>
          <w:lang w:val="en-US"/>
        </w:rPr>
        <w:t xml:space="preserve"> 1 study used the Newcastle</w:t>
      </w:r>
      <w:r w:rsidR="004868A5">
        <w:rPr>
          <w:lang w:val="en-US"/>
        </w:rPr>
        <w:t>-Ottawa scale</w:t>
      </w:r>
      <w:r w:rsidR="002A7906">
        <w:rPr>
          <w:lang w:val="en-US"/>
        </w:rPr>
        <w:t xml:space="preserve">. The other </w:t>
      </w:r>
      <w:r w:rsidR="004868A5">
        <w:rPr>
          <w:lang w:val="en-US"/>
        </w:rPr>
        <w:t>2</w:t>
      </w:r>
      <w:r w:rsidR="00EA1474">
        <w:rPr>
          <w:lang w:val="en-US"/>
        </w:rPr>
        <w:t>5</w:t>
      </w:r>
      <w:r w:rsidR="004868A5">
        <w:rPr>
          <w:lang w:val="en-US"/>
        </w:rPr>
        <w:t xml:space="preserve"> </w:t>
      </w:r>
      <w:r w:rsidR="00534E5B">
        <w:rPr>
          <w:lang w:val="en-US"/>
        </w:rPr>
        <w:t>studies</w:t>
      </w:r>
      <w:r w:rsidR="006E262D">
        <w:rPr>
          <w:lang w:val="en-US"/>
        </w:rPr>
        <w:t xml:space="preserve"> did not perform any </w:t>
      </w:r>
      <w:r w:rsidR="003A36CB">
        <w:rPr>
          <w:lang w:val="en-US"/>
        </w:rPr>
        <w:t xml:space="preserve">quality assessment. </w:t>
      </w:r>
      <w:r w:rsidR="00000456">
        <w:rPr>
          <w:lang w:val="en-US"/>
        </w:rPr>
        <w:t xml:space="preserve">The studies that investigated </w:t>
      </w:r>
      <w:r w:rsidR="00EE2402">
        <w:rPr>
          <w:lang w:val="en-US"/>
        </w:rPr>
        <w:t xml:space="preserve">effect modification used a quality assessment tool in half of </w:t>
      </w:r>
      <w:r w:rsidR="00B4386A">
        <w:rPr>
          <w:lang w:val="en-US"/>
        </w:rPr>
        <w:t>all</w:t>
      </w:r>
      <w:r w:rsidR="00EE2402">
        <w:rPr>
          <w:lang w:val="en-US"/>
        </w:rPr>
        <w:t xml:space="preserve"> cases, 14 studies used a</w:t>
      </w:r>
      <w:r w:rsidR="007154F7">
        <w:rPr>
          <w:lang w:val="en-US"/>
        </w:rPr>
        <w:t>n</w:t>
      </w:r>
      <w:r w:rsidR="00EE2402">
        <w:rPr>
          <w:lang w:val="en-US"/>
        </w:rPr>
        <w:t xml:space="preserve"> </w:t>
      </w:r>
      <w:r w:rsidR="007154F7">
        <w:rPr>
          <w:lang w:val="en-US"/>
        </w:rPr>
        <w:t>assessment tool and 14 studies did not use any quality assessment tool.</w:t>
      </w:r>
      <w:r w:rsidR="00CA1F2E">
        <w:rPr>
          <w:lang w:val="en-US"/>
        </w:rPr>
        <w:t xml:space="preserve"> The studies that did not take effect modification into account used a quality assessment tool </w:t>
      </w:r>
      <w:r w:rsidR="00EF3D53">
        <w:rPr>
          <w:lang w:val="en-US"/>
        </w:rPr>
        <w:t xml:space="preserve">in </w:t>
      </w:r>
      <w:r w:rsidR="00112AD1">
        <w:rPr>
          <w:lang w:val="en-US"/>
        </w:rPr>
        <w:t>7</w:t>
      </w:r>
      <w:r w:rsidR="00EF3D53">
        <w:rPr>
          <w:lang w:val="en-US"/>
        </w:rPr>
        <w:t xml:space="preserve"> studies and did not use a quality assessment tool in 1</w:t>
      </w:r>
      <w:r w:rsidR="00E60499">
        <w:rPr>
          <w:lang w:val="en-US"/>
        </w:rPr>
        <w:t>1</w:t>
      </w:r>
      <w:r w:rsidR="00112AD1">
        <w:rPr>
          <w:lang w:val="en-US"/>
        </w:rPr>
        <w:t xml:space="preserve"> studies.</w:t>
      </w:r>
    </w:p>
    <w:p w14:paraId="43865934" w14:textId="5BDEEF5F" w:rsidR="005228DB" w:rsidRDefault="006955B1" w:rsidP="00B75B3A">
      <w:pPr>
        <w:spacing w:line="360" w:lineRule="auto"/>
        <w:jc w:val="both"/>
        <w:rPr>
          <w:lang w:val="en-US"/>
        </w:rPr>
      </w:pPr>
      <w:r>
        <w:rPr>
          <w:lang w:val="en-US"/>
        </w:rPr>
        <w:t xml:space="preserve">The </w:t>
      </w:r>
      <w:r w:rsidR="00955140">
        <w:rPr>
          <w:lang w:val="en-US"/>
        </w:rPr>
        <w:t>association measure</w:t>
      </w:r>
      <w:r w:rsidR="00D07D3A">
        <w:rPr>
          <w:lang w:val="en-US"/>
        </w:rPr>
        <w:t>s</w:t>
      </w:r>
      <w:r w:rsidR="00955140">
        <w:rPr>
          <w:lang w:val="en-US"/>
        </w:rPr>
        <w:t xml:space="preserve"> that w</w:t>
      </w:r>
      <w:r w:rsidR="00D07D3A">
        <w:rPr>
          <w:lang w:val="en-US"/>
        </w:rPr>
        <w:t>ere</w:t>
      </w:r>
      <w:r w:rsidR="00955140">
        <w:rPr>
          <w:lang w:val="en-US"/>
        </w:rPr>
        <w:t xml:space="preserve"> used </w:t>
      </w:r>
      <w:r w:rsidR="003702F1">
        <w:rPr>
          <w:lang w:val="en-US"/>
        </w:rPr>
        <w:t xml:space="preserve">for the primary outcome </w:t>
      </w:r>
      <w:r w:rsidR="00BD0558">
        <w:rPr>
          <w:lang w:val="en-US"/>
        </w:rPr>
        <w:t xml:space="preserve">are depicted in figure </w:t>
      </w:r>
      <w:r w:rsidR="00797580">
        <w:rPr>
          <w:lang w:val="en-US"/>
        </w:rPr>
        <w:t>4</w:t>
      </w:r>
      <w:r w:rsidR="007153B3">
        <w:rPr>
          <w:lang w:val="en-US"/>
        </w:rPr>
        <w:t>.</w:t>
      </w:r>
      <w:r w:rsidR="00861719">
        <w:rPr>
          <w:lang w:val="en-US"/>
        </w:rPr>
        <w:t xml:space="preserve"> The </w:t>
      </w:r>
      <w:r w:rsidR="003D6F6A">
        <w:rPr>
          <w:lang w:val="en-US"/>
        </w:rPr>
        <w:t>most used</w:t>
      </w:r>
      <w:r w:rsidR="00861719">
        <w:rPr>
          <w:lang w:val="en-US"/>
        </w:rPr>
        <w:t xml:space="preserve"> </w:t>
      </w:r>
      <w:r w:rsidR="003B0616">
        <w:rPr>
          <w:lang w:val="en-US"/>
        </w:rPr>
        <w:t>association measure was</w:t>
      </w:r>
      <w:r w:rsidR="00797580">
        <w:rPr>
          <w:lang w:val="en-US"/>
        </w:rPr>
        <w:t xml:space="preserve"> </w:t>
      </w:r>
      <w:r w:rsidR="003B0616">
        <w:rPr>
          <w:lang w:val="en-US"/>
        </w:rPr>
        <w:t>hazard ratio</w:t>
      </w:r>
      <w:r w:rsidR="005A3579">
        <w:rPr>
          <w:lang w:val="en-US"/>
        </w:rPr>
        <w:t>, this measure</w:t>
      </w:r>
      <w:r w:rsidR="00AB1FFB">
        <w:rPr>
          <w:lang w:val="en-US"/>
        </w:rPr>
        <w:t xml:space="preserve"> was</w:t>
      </w:r>
      <w:r w:rsidR="00746280">
        <w:rPr>
          <w:lang w:val="en-US"/>
        </w:rPr>
        <w:t xml:space="preserve"> used </w:t>
      </w:r>
      <w:r w:rsidR="006F2C81">
        <w:rPr>
          <w:lang w:val="en-US"/>
        </w:rPr>
        <w:t>in 16 studies.</w:t>
      </w:r>
      <w:r w:rsidR="00F376D2">
        <w:rPr>
          <w:lang w:val="en-US"/>
        </w:rPr>
        <w:t xml:space="preserve"> </w:t>
      </w:r>
      <w:r w:rsidR="00DB36B1">
        <w:rPr>
          <w:lang w:val="en-US"/>
        </w:rPr>
        <w:t>Additionally, relative risk</w:t>
      </w:r>
      <w:r w:rsidR="00C73723">
        <w:rPr>
          <w:lang w:val="en-US"/>
        </w:rPr>
        <w:t xml:space="preserve"> (n=9)</w:t>
      </w:r>
      <w:r w:rsidR="00F77AEA">
        <w:rPr>
          <w:lang w:val="en-US"/>
        </w:rPr>
        <w:t>, odds ratio</w:t>
      </w:r>
      <w:r w:rsidR="00C73723">
        <w:rPr>
          <w:lang w:val="en-US"/>
        </w:rPr>
        <w:t xml:space="preserve"> (n=</w:t>
      </w:r>
      <w:r w:rsidR="00BE4D40">
        <w:rPr>
          <w:lang w:val="en-US"/>
        </w:rPr>
        <w:t>7)</w:t>
      </w:r>
      <w:r w:rsidR="00F77AEA">
        <w:rPr>
          <w:lang w:val="en-US"/>
        </w:rPr>
        <w:t xml:space="preserve"> and mean difference</w:t>
      </w:r>
      <w:r w:rsidR="00BE4D40">
        <w:rPr>
          <w:lang w:val="en-US"/>
        </w:rPr>
        <w:t xml:space="preserve"> (n=8)</w:t>
      </w:r>
      <w:r w:rsidR="00F77AEA">
        <w:rPr>
          <w:lang w:val="en-US"/>
        </w:rPr>
        <w:t xml:space="preserve"> were </w:t>
      </w:r>
      <w:r w:rsidR="00F376D2">
        <w:rPr>
          <w:lang w:val="en-US"/>
        </w:rPr>
        <w:t>used as outcome measure</w:t>
      </w:r>
      <w:r w:rsidR="001C36CA">
        <w:rPr>
          <w:lang w:val="en-US"/>
        </w:rPr>
        <w:t xml:space="preserve">. </w:t>
      </w:r>
    </w:p>
    <w:p w14:paraId="54119494" w14:textId="546691ED" w:rsidR="00441DB9" w:rsidRDefault="00441DB9" w:rsidP="004367A5">
      <w:pPr>
        <w:rPr>
          <w:lang w:val="en-US"/>
        </w:rPr>
      </w:pPr>
    </w:p>
    <w:p w14:paraId="05ED7FBC" w14:textId="67020AD6" w:rsidR="00473171" w:rsidRDefault="00BC57D0" w:rsidP="00473171">
      <w:pPr>
        <w:keepNext/>
      </w:pPr>
      <w:commentRangeStart w:id="254"/>
      <w:r>
        <w:rPr>
          <w:noProof/>
          <w:lang w:val="en-US"/>
        </w:rPr>
        <w:lastRenderedPageBreak/>
        <w:drawing>
          <wp:inline distT="0" distB="0" distL="0" distR="0" wp14:anchorId="2C69A81E" wp14:editId="211BDBF9">
            <wp:extent cx="3810000" cy="2331720"/>
            <wp:effectExtent l="0" t="0" r="0" b="1143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254"/>
      <w:r w:rsidR="004C7DD3">
        <w:rPr>
          <w:rStyle w:val="CommentReference"/>
        </w:rPr>
        <w:commentReference w:id="254"/>
      </w:r>
    </w:p>
    <w:p w14:paraId="22B62B6F" w14:textId="4BD9F343" w:rsidR="00441DB9" w:rsidRPr="00473171" w:rsidRDefault="00473171" w:rsidP="00EA7232">
      <w:pPr>
        <w:pStyle w:val="Caption"/>
        <w:jc w:val="both"/>
        <w:rPr>
          <w:lang w:val="en-US"/>
        </w:rPr>
      </w:pPr>
      <w:r w:rsidRPr="00473171">
        <w:rPr>
          <w:lang w:val="en-US"/>
        </w:rPr>
        <w:t xml:space="preserve">Figure </w:t>
      </w:r>
      <w:r>
        <w:fldChar w:fldCharType="begin"/>
      </w:r>
      <w:r w:rsidRPr="00473171">
        <w:rPr>
          <w:lang w:val="en-US"/>
        </w:rPr>
        <w:instrText xml:space="preserve"> SEQ Figure \* ARABIC </w:instrText>
      </w:r>
      <w:r>
        <w:fldChar w:fldCharType="separate"/>
      </w:r>
      <w:r w:rsidR="00F92561">
        <w:rPr>
          <w:noProof/>
          <w:lang w:val="en-US"/>
        </w:rPr>
        <w:t>2</w:t>
      </w:r>
      <w:r>
        <w:fldChar w:fldCharType="end"/>
      </w:r>
      <w:r w:rsidRPr="00473171">
        <w:rPr>
          <w:lang w:val="en-US"/>
        </w:rPr>
        <w:t xml:space="preserve">. The </w:t>
      </w:r>
      <w:r w:rsidR="00907D1F">
        <w:rPr>
          <w:lang w:val="en-US"/>
        </w:rPr>
        <w:t>number</w:t>
      </w:r>
      <w:r w:rsidRPr="00473171">
        <w:rPr>
          <w:lang w:val="en-US"/>
        </w:rPr>
        <w:t xml:space="preserve"> of publications per year.</w:t>
      </w:r>
      <w:r w:rsidR="00D30B25">
        <w:rPr>
          <w:lang w:val="en-US"/>
        </w:rPr>
        <w:t xml:space="preserve"> </w:t>
      </w:r>
      <w:r w:rsidR="00D30B25" w:rsidRPr="007E5C45">
        <w:rPr>
          <w:lang w:val="en-US"/>
        </w:rPr>
        <w:t xml:space="preserve">Distinguished based on if a study performed </w:t>
      </w:r>
      <w:r w:rsidR="00B05186">
        <w:rPr>
          <w:lang w:val="en-US"/>
        </w:rPr>
        <w:t xml:space="preserve">a </w:t>
      </w:r>
      <w:r w:rsidR="00D30B25" w:rsidRPr="007E5C45">
        <w:rPr>
          <w:lang w:val="en-US"/>
        </w:rPr>
        <w:t>subgroup analysis or not.</w:t>
      </w:r>
    </w:p>
    <w:p w14:paraId="5E93EB02" w14:textId="77777777" w:rsidR="00E727BC" w:rsidRPr="008C3E37" w:rsidRDefault="00E727BC" w:rsidP="00E727BC">
      <w:pPr>
        <w:rPr>
          <w:lang w:val="en-US"/>
        </w:rPr>
      </w:pPr>
    </w:p>
    <w:p w14:paraId="31E09A12" w14:textId="77777777" w:rsidR="007E5C45" w:rsidRDefault="00977F9F" w:rsidP="007E5C45">
      <w:pPr>
        <w:keepNext/>
      </w:pPr>
      <w:r>
        <w:rPr>
          <w:noProof/>
          <w:lang w:val="en-US"/>
        </w:rPr>
        <w:drawing>
          <wp:inline distT="0" distB="0" distL="0" distR="0" wp14:anchorId="42694920" wp14:editId="68321C51">
            <wp:extent cx="3810000" cy="2581275"/>
            <wp:effectExtent l="0" t="0" r="0" b="9525"/>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DAE300" w14:textId="2E348A01" w:rsidR="005354D7" w:rsidRDefault="007E5C45" w:rsidP="00EA7232">
      <w:pPr>
        <w:pStyle w:val="Caption"/>
        <w:jc w:val="both"/>
        <w:rPr>
          <w:lang w:val="en-US"/>
        </w:rPr>
      </w:pPr>
      <w:r w:rsidRPr="007E5C45">
        <w:rPr>
          <w:lang w:val="en-US"/>
        </w:rPr>
        <w:t xml:space="preserve">Figure </w:t>
      </w:r>
      <w:r>
        <w:fldChar w:fldCharType="begin"/>
      </w:r>
      <w:r w:rsidRPr="007E5C45">
        <w:rPr>
          <w:lang w:val="en-US"/>
        </w:rPr>
        <w:instrText xml:space="preserve"> SEQ Figure \* ARABIC </w:instrText>
      </w:r>
      <w:r>
        <w:fldChar w:fldCharType="separate"/>
      </w:r>
      <w:r w:rsidR="00F92561">
        <w:rPr>
          <w:noProof/>
          <w:lang w:val="en-US"/>
        </w:rPr>
        <w:t>3</w:t>
      </w:r>
      <w:r>
        <w:fldChar w:fldCharType="end"/>
      </w:r>
      <w:r w:rsidRPr="007E5C45">
        <w:rPr>
          <w:lang w:val="en-US"/>
        </w:rPr>
        <w:t>. The medical field that is under investigation. Distinguished based on if a study performed</w:t>
      </w:r>
      <w:r w:rsidR="00B05186">
        <w:rPr>
          <w:lang w:val="en-US"/>
        </w:rPr>
        <w:t xml:space="preserve"> a</w:t>
      </w:r>
      <w:r w:rsidRPr="007E5C45">
        <w:rPr>
          <w:lang w:val="en-US"/>
        </w:rPr>
        <w:t xml:space="preserve"> subgroup analys</w:t>
      </w:r>
      <w:r w:rsidR="00B05186">
        <w:rPr>
          <w:lang w:val="en-US"/>
        </w:rPr>
        <w:t>i</w:t>
      </w:r>
      <w:r w:rsidRPr="007E5C45">
        <w:rPr>
          <w:lang w:val="en-US"/>
        </w:rPr>
        <w:t>s or not.</w:t>
      </w:r>
    </w:p>
    <w:p w14:paraId="309F2726" w14:textId="64ADAE06" w:rsidR="00506EB0" w:rsidRDefault="00506EB0" w:rsidP="00506EB0">
      <w:pPr>
        <w:rPr>
          <w:lang w:val="en-US"/>
        </w:rPr>
      </w:pPr>
    </w:p>
    <w:p w14:paraId="75FA187C" w14:textId="77777777" w:rsidR="00506EB0" w:rsidRPr="00506EB0" w:rsidRDefault="00506EB0" w:rsidP="00506EB0">
      <w:pPr>
        <w:rPr>
          <w:lang w:val="en-US"/>
        </w:rPr>
      </w:pPr>
    </w:p>
    <w:p w14:paraId="15F1EFA6" w14:textId="77777777" w:rsidR="000E7CB9" w:rsidRDefault="00685AB1" w:rsidP="000E7CB9">
      <w:pPr>
        <w:keepNext/>
      </w:pPr>
      <w:commentRangeStart w:id="255"/>
      <w:r>
        <w:rPr>
          <w:noProof/>
          <w:lang w:val="en-US"/>
        </w:rPr>
        <w:lastRenderedPageBreak/>
        <w:drawing>
          <wp:inline distT="0" distB="0" distL="0" distR="0" wp14:anchorId="00F46500" wp14:editId="600D8D75">
            <wp:extent cx="3810000" cy="2638425"/>
            <wp:effectExtent l="0" t="0" r="0" b="9525"/>
            <wp:docPr id="9" name="Grafie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255"/>
      <w:r w:rsidR="00F66E79">
        <w:rPr>
          <w:rStyle w:val="CommentReference"/>
        </w:rPr>
        <w:commentReference w:id="255"/>
      </w:r>
    </w:p>
    <w:p w14:paraId="5FA2E9D3" w14:textId="075BC3F1" w:rsidR="005354D7" w:rsidRDefault="000E7CB9" w:rsidP="00EA7232">
      <w:pPr>
        <w:pStyle w:val="Caption"/>
        <w:jc w:val="both"/>
        <w:rPr>
          <w:lang w:val="en-US"/>
        </w:rPr>
      </w:pPr>
      <w:r w:rsidRPr="000E7CB9">
        <w:rPr>
          <w:lang w:val="en-US"/>
        </w:rPr>
        <w:t xml:space="preserve">Figure </w:t>
      </w:r>
      <w:r>
        <w:fldChar w:fldCharType="begin"/>
      </w:r>
      <w:r w:rsidRPr="000E7CB9">
        <w:rPr>
          <w:lang w:val="en-US"/>
        </w:rPr>
        <w:instrText xml:space="preserve"> SEQ Figure \* ARABIC </w:instrText>
      </w:r>
      <w:r>
        <w:fldChar w:fldCharType="separate"/>
      </w:r>
      <w:r w:rsidR="00F92561">
        <w:rPr>
          <w:noProof/>
          <w:lang w:val="en-US"/>
        </w:rPr>
        <w:t>4</w:t>
      </w:r>
      <w:r>
        <w:fldChar w:fldCharType="end"/>
      </w:r>
      <w:r w:rsidRPr="000E7CB9">
        <w:rPr>
          <w:lang w:val="en-US"/>
        </w:rPr>
        <w:t>. The association measure used to compare the primary outcome.</w:t>
      </w:r>
      <w:r w:rsidR="006C42D3" w:rsidRPr="007E5C45">
        <w:rPr>
          <w:lang w:val="en-US"/>
        </w:rPr>
        <w:t xml:space="preserve"> Distinguished based on if a study performed </w:t>
      </w:r>
      <w:r w:rsidR="00B05186">
        <w:rPr>
          <w:lang w:val="en-US"/>
        </w:rPr>
        <w:t xml:space="preserve">a </w:t>
      </w:r>
      <w:r w:rsidR="006C42D3" w:rsidRPr="007E5C45">
        <w:rPr>
          <w:lang w:val="en-US"/>
        </w:rPr>
        <w:t>subgroup analysis or not.</w:t>
      </w:r>
    </w:p>
    <w:p w14:paraId="667897B1" w14:textId="3B604269" w:rsidR="00CB29BA" w:rsidRDefault="00CB29BA" w:rsidP="00CB29BA">
      <w:pPr>
        <w:rPr>
          <w:lang w:val="en-US"/>
        </w:rPr>
      </w:pPr>
    </w:p>
    <w:p w14:paraId="76E07934" w14:textId="1C96AF89" w:rsidR="00CB29BA" w:rsidRDefault="00CB29BA" w:rsidP="00CB29BA">
      <w:pPr>
        <w:rPr>
          <w:lang w:val="en-US"/>
        </w:rPr>
      </w:pPr>
    </w:p>
    <w:p w14:paraId="5BD8E71F" w14:textId="2B276DA0" w:rsidR="00CB29BA" w:rsidRDefault="00CB29BA" w:rsidP="00CB29BA">
      <w:pPr>
        <w:rPr>
          <w:lang w:val="en-US"/>
        </w:rPr>
      </w:pPr>
    </w:p>
    <w:p w14:paraId="22A5530A" w14:textId="3B6F7E26" w:rsidR="00CB29BA" w:rsidRDefault="00CB29BA" w:rsidP="00CB29BA">
      <w:pPr>
        <w:rPr>
          <w:lang w:val="en-US"/>
        </w:rPr>
      </w:pPr>
    </w:p>
    <w:p w14:paraId="3F4757A3" w14:textId="2EF9EE45" w:rsidR="00CB29BA" w:rsidRDefault="00CB29BA" w:rsidP="00CB29BA">
      <w:pPr>
        <w:rPr>
          <w:lang w:val="en-US"/>
        </w:rPr>
      </w:pPr>
    </w:p>
    <w:p w14:paraId="45368FAD" w14:textId="5932CC0B" w:rsidR="00CB29BA" w:rsidRDefault="00CB29BA" w:rsidP="00CB29BA">
      <w:pPr>
        <w:rPr>
          <w:lang w:val="en-US"/>
        </w:rPr>
      </w:pPr>
    </w:p>
    <w:p w14:paraId="0CCAA6EE" w14:textId="467C1597" w:rsidR="00CB29BA" w:rsidRDefault="00CB29BA" w:rsidP="00CB29BA">
      <w:pPr>
        <w:rPr>
          <w:lang w:val="en-US"/>
        </w:rPr>
      </w:pPr>
    </w:p>
    <w:p w14:paraId="21551A33" w14:textId="77777777" w:rsidR="00EA7232" w:rsidRDefault="00EA7232" w:rsidP="00CB29BA">
      <w:pPr>
        <w:rPr>
          <w:lang w:val="en-US"/>
        </w:rPr>
      </w:pPr>
    </w:p>
    <w:p w14:paraId="67A974A3" w14:textId="6BF1B66B" w:rsidR="007E4887" w:rsidRPr="00B05186" w:rsidRDefault="003D5479" w:rsidP="004367A5">
      <w:pPr>
        <w:rPr>
          <w:b/>
          <w:bCs/>
          <w:lang w:val="en-US"/>
        </w:rPr>
      </w:pPr>
      <w:r w:rsidRPr="00B05186">
        <w:rPr>
          <w:b/>
          <w:bCs/>
          <w:lang w:val="en-US"/>
        </w:rPr>
        <w:t>The PRISMA-IPD guideline adherence</w:t>
      </w:r>
    </w:p>
    <w:p w14:paraId="2FC4ACAC" w14:textId="73A8F1F8" w:rsidR="004C345C" w:rsidRDefault="000B385F" w:rsidP="00C05B4F">
      <w:pPr>
        <w:spacing w:line="360" w:lineRule="auto"/>
        <w:jc w:val="both"/>
        <w:rPr>
          <w:lang w:val="en-US"/>
        </w:rPr>
      </w:pPr>
      <w:r>
        <w:rPr>
          <w:lang w:val="en-US"/>
        </w:rPr>
        <w:t xml:space="preserve">The </w:t>
      </w:r>
      <w:r w:rsidR="00F06E3D">
        <w:rPr>
          <w:lang w:val="en-US"/>
        </w:rPr>
        <w:t xml:space="preserve">adherence regarding </w:t>
      </w:r>
      <w:r w:rsidR="004F5BBA">
        <w:rPr>
          <w:lang w:val="en-US"/>
        </w:rPr>
        <w:t xml:space="preserve">to </w:t>
      </w:r>
      <w:r w:rsidR="00F06E3D">
        <w:rPr>
          <w:lang w:val="en-US"/>
        </w:rPr>
        <w:t xml:space="preserve">the PRISM-IPD reporting guideline </w:t>
      </w:r>
      <w:r w:rsidR="00540F4C">
        <w:rPr>
          <w:lang w:val="en-US"/>
        </w:rPr>
        <w:t>is</w:t>
      </w:r>
      <w:r>
        <w:rPr>
          <w:lang w:val="en-US"/>
        </w:rPr>
        <w:t xml:space="preserve"> shown in table 1.</w:t>
      </w:r>
      <w:r w:rsidR="00A47FD8">
        <w:rPr>
          <w:lang w:val="en-US"/>
        </w:rPr>
        <w:t xml:space="preserve"> </w:t>
      </w:r>
      <w:r w:rsidR="008A5987">
        <w:rPr>
          <w:lang w:val="en-US"/>
        </w:rPr>
        <w:t>The adherence on the items varied widely</w:t>
      </w:r>
      <w:r w:rsidR="00F06A18">
        <w:rPr>
          <w:lang w:val="en-US"/>
        </w:rPr>
        <w:t>,</w:t>
      </w:r>
      <w:r w:rsidR="0010561B">
        <w:rPr>
          <w:lang w:val="en-US"/>
        </w:rPr>
        <w:t xml:space="preserve"> with</w:t>
      </w:r>
      <w:r w:rsidR="00F06E3D">
        <w:rPr>
          <w:lang w:val="en-US"/>
        </w:rPr>
        <w:t xml:space="preserve"> the </w:t>
      </w:r>
      <w:r w:rsidR="008A5987">
        <w:rPr>
          <w:lang w:val="en-US"/>
        </w:rPr>
        <w:t xml:space="preserve">lowest adherence </w:t>
      </w:r>
      <w:r w:rsidR="006E37E3">
        <w:rPr>
          <w:lang w:val="en-US"/>
        </w:rPr>
        <w:t>scores</w:t>
      </w:r>
      <w:r w:rsidR="00F06E3D">
        <w:rPr>
          <w:lang w:val="en-US"/>
        </w:rPr>
        <w:t xml:space="preserve"> found for</w:t>
      </w:r>
      <w:r w:rsidR="00900C0B">
        <w:rPr>
          <w:lang w:val="en-US"/>
        </w:rPr>
        <w:t xml:space="preserve"> the </w:t>
      </w:r>
      <w:r w:rsidR="008A5987">
        <w:rPr>
          <w:lang w:val="en-US"/>
        </w:rPr>
        <w:t>item</w:t>
      </w:r>
      <w:r w:rsidR="004C345C">
        <w:rPr>
          <w:lang w:val="en-US"/>
        </w:rPr>
        <w:t>s</w:t>
      </w:r>
      <w:r w:rsidR="008A5987">
        <w:rPr>
          <w:lang w:val="en-US"/>
        </w:rPr>
        <w:t xml:space="preserve"> </w:t>
      </w:r>
      <w:r w:rsidR="0010561B">
        <w:rPr>
          <w:lang w:val="en-US"/>
        </w:rPr>
        <w:t>15</w:t>
      </w:r>
      <w:r w:rsidR="004C345C">
        <w:rPr>
          <w:lang w:val="en-US"/>
        </w:rPr>
        <w:t xml:space="preserve"> and </w:t>
      </w:r>
      <w:r w:rsidR="0010561B">
        <w:rPr>
          <w:lang w:val="en-US"/>
        </w:rPr>
        <w:t>22</w:t>
      </w:r>
      <w:r w:rsidR="004C345C">
        <w:rPr>
          <w:lang w:val="en-US"/>
        </w:rPr>
        <w:t xml:space="preserve"> both</w:t>
      </w:r>
      <w:r w:rsidR="008A49B9">
        <w:rPr>
          <w:lang w:val="en-US"/>
        </w:rPr>
        <w:t xml:space="preserve"> on</w:t>
      </w:r>
      <w:r w:rsidR="004C345C">
        <w:rPr>
          <w:lang w:val="en-US"/>
        </w:rPr>
        <w:t xml:space="preserve"> the</w:t>
      </w:r>
      <w:r w:rsidR="006E37E3">
        <w:rPr>
          <w:lang w:val="en-US"/>
        </w:rPr>
        <w:t xml:space="preserve"> risk of bias across studies</w:t>
      </w:r>
      <w:r w:rsidR="00985C72">
        <w:rPr>
          <w:lang w:val="en-US"/>
        </w:rPr>
        <w:t>,</w:t>
      </w:r>
      <w:r w:rsidR="004C345C">
        <w:rPr>
          <w:lang w:val="en-US"/>
        </w:rPr>
        <w:t xml:space="preserve"> and item A3 on the IPD integrity</w:t>
      </w:r>
      <w:r w:rsidR="008A5987">
        <w:rPr>
          <w:lang w:val="en-US"/>
        </w:rPr>
        <w:t xml:space="preserve">. </w:t>
      </w:r>
      <w:r w:rsidR="003D0A9B">
        <w:rPr>
          <w:lang w:val="en-US"/>
        </w:rPr>
        <w:t>All 46 papers did follow the guideline regarding the</w:t>
      </w:r>
      <w:r w:rsidR="00DC6D50">
        <w:rPr>
          <w:lang w:val="en-US"/>
        </w:rPr>
        <w:t xml:space="preserve"> following items</w:t>
      </w:r>
      <w:r w:rsidR="003D0A9B">
        <w:rPr>
          <w:lang w:val="en-US"/>
        </w:rPr>
        <w:t>:</w:t>
      </w:r>
      <w:r w:rsidR="00DC6D50">
        <w:rPr>
          <w:lang w:val="en-US"/>
        </w:rPr>
        <w:t xml:space="preserve"> item 2</w:t>
      </w:r>
      <w:r w:rsidR="003D0A9B">
        <w:rPr>
          <w:lang w:val="en-US"/>
        </w:rPr>
        <w:t xml:space="preserve"> s</w:t>
      </w:r>
      <w:r w:rsidR="00CD0E68">
        <w:rPr>
          <w:lang w:val="en-US"/>
        </w:rPr>
        <w:t xml:space="preserve">tructured summary, </w:t>
      </w:r>
      <w:r w:rsidR="00DC6D50">
        <w:rPr>
          <w:lang w:val="en-US"/>
        </w:rPr>
        <w:t>item</w:t>
      </w:r>
      <w:r w:rsidR="003455E9">
        <w:rPr>
          <w:lang w:val="en-US"/>
        </w:rPr>
        <w:t xml:space="preserve"> 3 </w:t>
      </w:r>
      <w:r w:rsidR="00CD0E68">
        <w:rPr>
          <w:lang w:val="en-US"/>
        </w:rPr>
        <w:t>rationale,</w:t>
      </w:r>
      <w:r w:rsidR="005A5BB0">
        <w:rPr>
          <w:lang w:val="en-US"/>
        </w:rPr>
        <w:t xml:space="preserve"> </w:t>
      </w:r>
      <w:r w:rsidR="003455E9">
        <w:rPr>
          <w:lang w:val="en-US"/>
        </w:rPr>
        <w:t xml:space="preserve">item </w:t>
      </w:r>
      <w:r w:rsidR="00137978">
        <w:rPr>
          <w:lang w:val="en-US"/>
        </w:rPr>
        <w:t xml:space="preserve">21 </w:t>
      </w:r>
      <w:r w:rsidR="005A5BB0">
        <w:rPr>
          <w:lang w:val="en-US"/>
        </w:rPr>
        <w:t>results of synthesis</w:t>
      </w:r>
      <w:r w:rsidR="003D0A9B">
        <w:rPr>
          <w:lang w:val="en-US"/>
        </w:rPr>
        <w:t>,</w:t>
      </w:r>
      <w:r w:rsidR="00ED617B">
        <w:rPr>
          <w:lang w:val="en-US"/>
        </w:rPr>
        <w:t xml:space="preserve"> and</w:t>
      </w:r>
      <w:r w:rsidR="00137978">
        <w:rPr>
          <w:lang w:val="en-US"/>
        </w:rPr>
        <w:t xml:space="preserve"> item</w:t>
      </w:r>
      <w:r w:rsidR="00F10534">
        <w:rPr>
          <w:lang w:val="en-US"/>
        </w:rPr>
        <w:t xml:space="preserve"> 24</w:t>
      </w:r>
      <w:r w:rsidR="00ED617B">
        <w:rPr>
          <w:lang w:val="en-US"/>
        </w:rPr>
        <w:t xml:space="preserve"> summary of evidence.</w:t>
      </w:r>
      <w:r w:rsidR="00580EA7">
        <w:rPr>
          <w:lang w:val="en-US"/>
        </w:rPr>
        <w:t xml:space="preserve"> </w:t>
      </w:r>
    </w:p>
    <w:p w14:paraId="185E01F7" w14:textId="25A84D00" w:rsidR="00B5520B" w:rsidRDefault="00C718E8" w:rsidP="00C05B4F">
      <w:pPr>
        <w:spacing w:line="360" w:lineRule="auto"/>
        <w:jc w:val="both"/>
        <w:rPr>
          <w:lang w:val="en-US"/>
        </w:rPr>
      </w:pPr>
      <w:r>
        <w:rPr>
          <w:lang w:val="en-US"/>
        </w:rPr>
        <w:t xml:space="preserve">The </w:t>
      </w:r>
      <w:r w:rsidR="0033065F">
        <w:rPr>
          <w:lang w:val="en-US"/>
        </w:rPr>
        <w:t xml:space="preserve">three items with the lowest adherence scores for </w:t>
      </w:r>
      <w:r>
        <w:rPr>
          <w:lang w:val="en-US"/>
        </w:rPr>
        <w:t>studies that performed</w:t>
      </w:r>
      <w:r w:rsidR="00842755">
        <w:rPr>
          <w:lang w:val="en-US"/>
        </w:rPr>
        <w:t xml:space="preserve"> </w:t>
      </w:r>
      <w:r w:rsidR="00432AAB">
        <w:rPr>
          <w:lang w:val="en-US"/>
        </w:rPr>
        <w:t>subgroup</w:t>
      </w:r>
      <w:r w:rsidR="00472E3D">
        <w:rPr>
          <w:lang w:val="en-US"/>
        </w:rPr>
        <w:t xml:space="preserve"> analys</w:t>
      </w:r>
      <w:r w:rsidR="00842755">
        <w:rPr>
          <w:lang w:val="en-US"/>
        </w:rPr>
        <w:t>e</w:t>
      </w:r>
      <w:r w:rsidR="00472E3D">
        <w:rPr>
          <w:lang w:val="en-US"/>
        </w:rPr>
        <w:t>s</w:t>
      </w:r>
      <w:r w:rsidR="00432AAB">
        <w:rPr>
          <w:lang w:val="en-US"/>
        </w:rPr>
        <w:t xml:space="preserve"> </w:t>
      </w:r>
      <w:r w:rsidR="0033065F">
        <w:rPr>
          <w:lang w:val="en-US"/>
        </w:rPr>
        <w:t>were</w:t>
      </w:r>
      <w:r w:rsidR="008D4F07">
        <w:rPr>
          <w:lang w:val="en-US"/>
        </w:rPr>
        <w:t xml:space="preserve"> </w:t>
      </w:r>
      <w:r w:rsidR="00BB02D8">
        <w:rPr>
          <w:lang w:val="en-US"/>
        </w:rPr>
        <w:t>ite</w:t>
      </w:r>
      <w:r w:rsidR="009F7C32">
        <w:rPr>
          <w:lang w:val="en-US"/>
        </w:rPr>
        <w:t>m</w:t>
      </w:r>
      <w:r w:rsidR="002A5834">
        <w:rPr>
          <w:lang w:val="en-US"/>
        </w:rPr>
        <w:t xml:space="preserve"> </w:t>
      </w:r>
      <w:r w:rsidR="002707E6">
        <w:rPr>
          <w:lang w:val="en-US"/>
        </w:rPr>
        <w:t xml:space="preserve">15 </w:t>
      </w:r>
      <w:r w:rsidR="002A5834">
        <w:rPr>
          <w:lang w:val="en-US"/>
        </w:rPr>
        <w:t xml:space="preserve">the </w:t>
      </w:r>
      <w:r w:rsidR="003D0A9B">
        <w:rPr>
          <w:lang w:val="en-US"/>
        </w:rPr>
        <w:t>r</w:t>
      </w:r>
      <w:r w:rsidR="0033065F">
        <w:rPr>
          <w:lang w:val="en-US"/>
        </w:rPr>
        <w:t>isk of bias across studies</w:t>
      </w:r>
      <w:r w:rsidR="002A5834">
        <w:rPr>
          <w:lang w:val="en-US"/>
        </w:rPr>
        <w:t xml:space="preserve"> within the method section</w:t>
      </w:r>
      <w:r w:rsidR="0033065F">
        <w:rPr>
          <w:lang w:val="en-US"/>
        </w:rPr>
        <w:t>,</w:t>
      </w:r>
      <w:r w:rsidR="00DD30D3">
        <w:rPr>
          <w:lang w:val="en-US"/>
        </w:rPr>
        <w:t xml:space="preserve"> item</w:t>
      </w:r>
      <w:r w:rsidR="00217CBB">
        <w:rPr>
          <w:lang w:val="en-US"/>
        </w:rPr>
        <w:t xml:space="preserve"> </w:t>
      </w:r>
      <w:r w:rsidR="00F96C4F">
        <w:rPr>
          <w:lang w:val="en-US"/>
        </w:rPr>
        <w:t xml:space="preserve"> 22 </w:t>
      </w:r>
      <w:r w:rsidR="00217CBB">
        <w:rPr>
          <w:lang w:val="en-US"/>
        </w:rPr>
        <w:t xml:space="preserve">the </w:t>
      </w:r>
      <w:r w:rsidR="003D0A9B">
        <w:rPr>
          <w:lang w:val="en-US"/>
        </w:rPr>
        <w:t>r</w:t>
      </w:r>
      <w:r w:rsidR="0033065F">
        <w:rPr>
          <w:lang w:val="en-US"/>
        </w:rPr>
        <w:t>isk of bias across studies</w:t>
      </w:r>
      <w:r w:rsidR="00217CBB">
        <w:rPr>
          <w:lang w:val="en-US"/>
        </w:rPr>
        <w:t xml:space="preserve"> within the results section</w:t>
      </w:r>
      <w:r w:rsidR="003D0A9B">
        <w:rPr>
          <w:lang w:val="en-US"/>
        </w:rPr>
        <w:t>,</w:t>
      </w:r>
      <w:r w:rsidR="0033065F">
        <w:rPr>
          <w:lang w:val="en-US"/>
        </w:rPr>
        <w:t xml:space="preserve"> and</w:t>
      </w:r>
      <w:r w:rsidR="00F96C4F">
        <w:rPr>
          <w:lang w:val="en-US"/>
        </w:rPr>
        <w:t xml:space="preserve"> item 5</w:t>
      </w:r>
      <w:r w:rsidR="0033065F">
        <w:rPr>
          <w:lang w:val="en-US"/>
        </w:rPr>
        <w:t xml:space="preserve"> </w:t>
      </w:r>
      <w:r w:rsidR="003D0A9B">
        <w:rPr>
          <w:lang w:val="en-US"/>
        </w:rPr>
        <w:t>p</w:t>
      </w:r>
      <w:r w:rsidR="0033065F">
        <w:rPr>
          <w:lang w:val="en-US"/>
        </w:rPr>
        <w:t>rotocol and registration</w:t>
      </w:r>
      <w:r w:rsidR="004B3BDB">
        <w:rPr>
          <w:lang w:val="en-US"/>
        </w:rPr>
        <w:t xml:space="preserve"> of the study</w:t>
      </w:r>
      <w:r w:rsidR="00AF2429">
        <w:rPr>
          <w:lang w:val="en-US"/>
        </w:rPr>
        <w:t xml:space="preserve">. </w:t>
      </w:r>
      <w:r w:rsidR="00AB7C39">
        <w:rPr>
          <w:lang w:val="en-US"/>
        </w:rPr>
        <w:t>The studies that did not perform subgroup analysis score</w:t>
      </w:r>
      <w:r w:rsidR="00017BBC">
        <w:rPr>
          <w:lang w:val="en-US"/>
        </w:rPr>
        <w:t>d</w:t>
      </w:r>
      <w:r w:rsidR="00AB7C39">
        <w:rPr>
          <w:lang w:val="en-US"/>
        </w:rPr>
        <w:t xml:space="preserve"> </w:t>
      </w:r>
      <w:r w:rsidR="00517004">
        <w:rPr>
          <w:lang w:val="en-US"/>
        </w:rPr>
        <w:t xml:space="preserve">reported poorly on </w:t>
      </w:r>
      <w:r w:rsidR="00F96C4F">
        <w:rPr>
          <w:lang w:val="en-US"/>
        </w:rPr>
        <w:t xml:space="preserve">item 15 </w:t>
      </w:r>
      <w:r w:rsidR="00517004">
        <w:rPr>
          <w:lang w:val="en-US"/>
        </w:rPr>
        <w:t xml:space="preserve">risk of bias across studies within their </w:t>
      </w:r>
      <w:r w:rsidR="00EE0518">
        <w:rPr>
          <w:lang w:val="en-US"/>
        </w:rPr>
        <w:t>method</w:t>
      </w:r>
      <w:r w:rsidR="00517004">
        <w:rPr>
          <w:lang w:val="en-US"/>
        </w:rPr>
        <w:t xml:space="preserve"> section</w:t>
      </w:r>
      <w:r w:rsidR="00295281">
        <w:rPr>
          <w:lang w:val="en-US"/>
        </w:rPr>
        <w:t xml:space="preserve">, </w:t>
      </w:r>
      <w:r w:rsidR="00F96C4F">
        <w:rPr>
          <w:lang w:val="en-US"/>
        </w:rPr>
        <w:t>item</w:t>
      </w:r>
      <w:r w:rsidR="00476F92">
        <w:rPr>
          <w:lang w:val="en-US"/>
        </w:rPr>
        <w:t xml:space="preserve"> 22</w:t>
      </w:r>
      <w:r w:rsidR="00295281">
        <w:rPr>
          <w:lang w:val="en-US"/>
        </w:rPr>
        <w:t xml:space="preserve"> risk of bias across studies in their</w:t>
      </w:r>
      <w:r w:rsidR="00EE0518">
        <w:rPr>
          <w:lang w:val="en-US"/>
        </w:rPr>
        <w:t xml:space="preserve"> results section and</w:t>
      </w:r>
      <w:r w:rsidR="00476F92">
        <w:rPr>
          <w:lang w:val="en-US"/>
        </w:rPr>
        <w:t xml:space="preserve"> item A3</w:t>
      </w:r>
      <w:r w:rsidR="00EE0518">
        <w:rPr>
          <w:lang w:val="en-US"/>
        </w:rPr>
        <w:t xml:space="preserve"> </w:t>
      </w:r>
      <w:r w:rsidR="00836038">
        <w:rPr>
          <w:lang w:val="en-US"/>
        </w:rPr>
        <w:t xml:space="preserve">IPD integrity. </w:t>
      </w:r>
      <w:r w:rsidR="00934251">
        <w:rPr>
          <w:lang w:val="en-US"/>
        </w:rPr>
        <w:t xml:space="preserve">The average adherence score </w:t>
      </w:r>
      <w:r w:rsidR="00E65EA0">
        <w:rPr>
          <w:lang w:val="en-US"/>
        </w:rPr>
        <w:t>for the</w:t>
      </w:r>
      <w:r w:rsidR="00934251">
        <w:rPr>
          <w:lang w:val="en-US"/>
        </w:rPr>
        <w:t xml:space="preserve"> studies that performed subgroup analyses and the studies that did not perform subgroup analyses w</w:t>
      </w:r>
      <w:r w:rsidR="00E65EA0">
        <w:rPr>
          <w:lang w:val="en-US"/>
        </w:rPr>
        <w:t>ere</w:t>
      </w:r>
      <w:r w:rsidR="00934251">
        <w:rPr>
          <w:lang w:val="en-US"/>
        </w:rPr>
        <w:t xml:space="preserve"> </w:t>
      </w:r>
      <w:r w:rsidR="00F94967">
        <w:rPr>
          <w:lang w:val="en-US"/>
        </w:rPr>
        <w:t>7</w:t>
      </w:r>
      <w:r w:rsidR="00CA1C18">
        <w:rPr>
          <w:lang w:val="en-US"/>
        </w:rPr>
        <w:t>7</w:t>
      </w:r>
      <w:r w:rsidR="00F94967">
        <w:rPr>
          <w:lang w:val="en-US"/>
        </w:rPr>
        <w:t>% and 7</w:t>
      </w:r>
      <w:r w:rsidR="00CA1C18">
        <w:rPr>
          <w:lang w:val="en-US"/>
        </w:rPr>
        <w:t>2</w:t>
      </w:r>
      <w:r w:rsidR="0078068D">
        <w:rPr>
          <w:lang w:val="en-US"/>
        </w:rPr>
        <w:t>%</w:t>
      </w:r>
      <w:r w:rsidR="00F94967">
        <w:rPr>
          <w:lang w:val="en-US"/>
        </w:rPr>
        <w:t xml:space="preserve"> respectively. </w:t>
      </w:r>
      <w:r w:rsidR="0078068D">
        <w:rPr>
          <w:lang w:val="en-US"/>
        </w:rPr>
        <w:t xml:space="preserve">Table 2 </w:t>
      </w:r>
      <w:r w:rsidR="00CA1C18">
        <w:rPr>
          <w:lang w:val="en-US"/>
        </w:rPr>
        <w:t>provides</w:t>
      </w:r>
      <w:r w:rsidR="0078068D">
        <w:rPr>
          <w:lang w:val="en-US"/>
        </w:rPr>
        <w:t xml:space="preserve"> </w:t>
      </w:r>
      <w:r w:rsidR="00BB65D3">
        <w:rPr>
          <w:lang w:val="en-US"/>
        </w:rPr>
        <w:t>a</w:t>
      </w:r>
      <w:r w:rsidR="0078068D">
        <w:rPr>
          <w:lang w:val="en-US"/>
        </w:rPr>
        <w:t xml:space="preserve"> graphical </w:t>
      </w:r>
      <w:r w:rsidR="0078068D">
        <w:rPr>
          <w:lang w:val="en-US"/>
        </w:rPr>
        <w:lastRenderedPageBreak/>
        <w:t xml:space="preserve">representation of the </w:t>
      </w:r>
      <w:r w:rsidR="00C57CEB">
        <w:rPr>
          <w:lang w:val="en-US"/>
        </w:rPr>
        <w:t>varying adherence scores for both the studies that performed subgroup analys</w:t>
      </w:r>
      <w:r w:rsidR="00CA1C18">
        <w:rPr>
          <w:lang w:val="en-US"/>
        </w:rPr>
        <w:t>e</w:t>
      </w:r>
      <w:r w:rsidR="00C57CEB">
        <w:rPr>
          <w:lang w:val="en-US"/>
        </w:rPr>
        <w:t>s and the studies that did not perform subgroup analys</w:t>
      </w:r>
      <w:r w:rsidR="00CA1C18">
        <w:rPr>
          <w:lang w:val="en-US"/>
        </w:rPr>
        <w:t>e</w:t>
      </w:r>
      <w:r w:rsidR="00C57CEB">
        <w:rPr>
          <w:lang w:val="en-US"/>
        </w:rPr>
        <w:t xml:space="preserve">s. </w:t>
      </w:r>
      <w:r w:rsidR="00982552">
        <w:rPr>
          <w:lang w:val="en-US"/>
        </w:rPr>
        <w:t>For the full PRISMA-IPD checklist</w:t>
      </w:r>
      <w:r w:rsidR="00D52AB0">
        <w:rPr>
          <w:lang w:val="en-US"/>
        </w:rPr>
        <w:t>, filled in for a</w:t>
      </w:r>
      <w:r w:rsidR="0074232D">
        <w:rPr>
          <w:lang w:val="en-US"/>
        </w:rPr>
        <w:t>l</w:t>
      </w:r>
      <w:r w:rsidR="00D52AB0">
        <w:rPr>
          <w:lang w:val="en-US"/>
        </w:rPr>
        <w:t xml:space="preserve">l studies, </w:t>
      </w:r>
      <w:r w:rsidR="001A0071">
        <w:rPr>
          <w:lang w:val="en-US"/>
        </w:rPr>
        <w:t>see Appendix 1.</w:t>
      </w:r>
    </w:p>
    <w:p w14:paraId="4C441486" w14:textId="6AD42541" w:rsidR="00506EB0" w:rsidRDefault="00506EB0" w:rsidP="00C05B4F">
      <w:pPr>
        <w:spacing w:line="360" w:lineRule="auto"/>
        <w:jc w:val="both"/>
        <w:rPr>
          <w:lang w:val="en-US"/>
        </w:rPr>
      </w:pPr>
    </w:p>
    <w:p w14:paraId="67A620E0" w14:textId="6B4831BA" w:rsidR="00506EB0" w:rsidRDefault="00506EB0" w:rsidP="00C05B4F">
      <w:pPr>
        <w:spacing w:line="360" w:lineRule="auto"/>
        <w:jc w:val="both"/>
        <w:rPr>
          <w:lang w:val="en-US"/>
        </w:rPr>
      </w:pPr>
    </w:p>
    <w:p w14:paraId="4BA88C2E" w14:textId="1C1691DC" w:rsidR="00506EB0" w:rsidRDefault="00506EB0" w:rsidP="00C05B4F">
      <w:pPr>
        <w:spacing w:line="360" w:lineRule="auto"/>
        <w:jc w:val="both"/>
        <w:rPr>
          <w:lang w:val="en-US"/>
        </w:rPr>
      </w:pPr>
    </w:p>
    <w:p w14:paraId="28E673E6" w14:textId="2BF90344" w:rsidR="00506EB0" w:rsidRDefault="00506EB0" w:rsidP="00C05B4F">
      <w:pPr>
        <w:spacing w:line="360" w:lineRule="auto"/>
        <w:jc w:val="both"/>
        <w:rPr>
          <w:lang w:val="en-US"/>
        </w:rPr>
      </w:pPr>
    </w:p>
    <w:p w14:paraId="0AFF10D6" w14:textId="7635A001" w:rsidR="00506EB0" w:rsidRDefault="00506EB0" w:rsidP="00C05B4F">
      <w:pPr>
        <w:spacing w:line="360" w:lineRule="auto"/>
        <w:jc w:val="both"/>
        <w:rPr>
          <w:lang w:val="en-US"/>
        </w:rPr>
      </w:pPr>
    </w:p>
    <w:p w14:paraId="02484466" w14:textId="29749E40" w:rsidR="00506EB0" w:rsidRDefault="00506EB0" w:rsidP="00C05B4F">
      <w:pPr>
        <w:spacing w:line="360" w:lineRule="auto"/>
        <w:jc w:val="both"/>
        <w:rPr>
          <w:lang w:val="en-US"/>
        </w:rPr>
      </w:pPr>
    </w:p>
    <w:p w14:paraId="79E7C2A2" w14:textId="4B22B956" w:rsidR="00506EB0" w:rsidRDefault="00506EB0" w:rsidP="00C05B4F">
      <w:pPr>
        <w:spacing w:line="360" w:lineRule="auto"/>
        <w:jc w:val="both"/>
        <w:rPr>
          <w:lang w:val="en-US"/>
        </w:rPr>
      </w:pPr>
    </w:p>
    <w:p w14:paraId="0E2CF515" w14:textId="6DC2DC20" w:rsidR="00506EB0" w:rsidRDefault="00506EB0" w:rsidP="00C05B4F">
      <w:pPr>
        <w:spacing w:line="360" w:lineRule="auto"/>
        <w:jc w:val="both"/>
        <w:rPr>
          <w:lang w:val="en-US"/>
        </w:rPr>
      </w:pPr>
    </w:p>
    <w:p w14:paraId="6783ABFD" w14:textId="4169E632" w:rsidR="00506EB0" w:rsidRDefault="00506EB0" w:rsidP="00C05B4F">
      <w:pPr>
        <w:spacing w:line="360" w:lineRule="auto"/>
        <w:jc w:val="both"/>
        <w:rPr>
          <w:lang w:val="en-US"/>
        </w:rPr>
      </w:pPr>
    </w:p>
    <w:p w14:paraId="16B0EB7A" w14:textId="1C465C99" w:rsidR="00506EB0" w:rsidRDefault="00506EB0" w:rsidP="00C05B4F">
      <w:pPr>
        <w:spacing w:line="360" w:lineRule="auto"/>
        <w:jc w:val="both"/>
        <w:rPr>
          <w:lang w:val="en-US"/>
        </w:rPr>
      </w:pPr>
    </w:p>
    <w:p w14:paraId="525B12AD" w14:textId="0AE8606D" w:rsidR="00506EB0" w:rsidRDefault="00506EB0" w:rsidP="00C05B4F">
      <w:pPr>
        <w:spacing w:line="360" w:lineRule="auto"/>
        <w:jc w:val="both"/>
        <w:rPr>
          <w:lang w:val="en-US"/>
        </w:rPr>
      </w:pPr>
    </w:p>
    <w:p w14:paraId="0FC7E674" w14:textId="77777777" w:rsidR="00506EB0" w:rsidRDefault="00506EB0" w:rsidP="00C05B4F">
      <w:pPr>
        <w:spacing w:line="360" w:lineRule="auto"/>
        <w:jc w:val="both"/>
        <w:rPr>
          <w:lang w:val="en-US"/>
        </w:rPr>
      </w:pPr>
    </w:p>
    <w:p w14:paraId="25B38D13" w14:textId="004DC2A5" w:rsidR="00C308A2" w:rsidRPr="00C308A2" w:rsidRDefault="00C308A2" w:rsidP="00EA7232">
      <w:pPr>
        <w:pStyle w:val="Caption"/>
        <w:keepNext/>
        <w:jc w:val="both"/>
        <w:rPr>
          <w:lang w:val="en-US"/>
        </w:rPr>
      </w:pPr>
      <w:r w:rsidRPr="00C308A2">
        <w:rPr>
          <w:lang w:val="en-US"/>
        </w:rPr>
        <w:t xml:space="preserve">Table </w:t>
      </w:r>
      <w:r>
        <w:fldChar w:fldCharType="begin"/>
      </w:r>
      <w:r w:rsidRPr="00C308A2">
        <w:rPr>
          <w:lang w:val="en-US"/>
        </w:rPr>
        <w:instrText xml:space="preserve"> SEQ Table \* ARABIC </w:instrText>
      </w:r>
      <w:r>
        <w:fldChar w:fldCharType="separate"/>
      </w:r>
      <w:r w:rsidR="004D2267">
        <w:rPr>
          <w:noProof/>
          <w:lang w:val="en-US"/>
        </w:rPr>
        <w:t>1</w:t>
      </w:r>
      <w:r>
        <w:fldChar w:fldCharType="end"/>
      </w:r>
      <w:r w:rsidRPr="00C308A2">
        <w:rPr>
          <w:lang w:val="en-US"/>
        </w:rPr>
        <w:t>. PRISMA-IPD guideline adh</w:t>
      </w:r>
      <w:r>
        <w:rPr>
          <w:lang w:val="en-US"/>
        </w:rPr>
        <w:t>erence</w:t>
      </w:r>
      <w:r w:rsidR="002B2191">
        <w:rPr>
          <w:lang w:val="en-US"/>
        </w:rPr>
        <w:t xml:space="preserve">. The three </w:t>
      </w:r>
      <w:r w:rsidR="00500AD0">
        <w:rPr>
          <w:lang w:val="en-US"/>
        </w:rPr>
        <w:t>columns</w:t>
      </w:r>
      <w:r w:rsidR="002B2191">
        <w:rPr>
          <w:lang w:val="en-US"/>
        </w:rPr>
        <w:t xml:space="preserve"> from left to right represent the overall adherence of </w:t>
      </w:r>
      <w:r w:rsidR="00A72870">
        <w:rPr>
          <w:lang w:val="en-US"/>
        </w:rPr>
        <w:t xml:space="preserve">all studies, </w:t>
      </w:r>
      <w:r w:rsidR="00BB65D3">
        <w:rPr>
          <w:lang w:val="en-US"/>
        </w:rPr>
        <w:t>the</w:t>
      </w:r>
      <w:r w:rsidR="00A72870">
        <w:rPr>
          <w:lang w:val="en-US"/>
        </w:rPr>
        <w:t xml:space="preserve"> adherence of studies that performed subgroup analysis </w:t>
      </w:r>
      <w:r w:rsidR="00500AD0">
        <w:rPr>
          <w:lang w:val="en-US"/>
        </w:rPr>
        <w:t>and the adherence of studies that</w:t>
      </w:r>
      <w:r w:rsidR="009454E6">
        <w:rPr>
          <w:lang w:val="en-US"/>
        </w:rPr>
        <w:t xml:space="preserve"> did not perform</w:t>
      </w:r>
      <w:r w:rsidR="00500AD0">
        <w:rPr>
          <w:lang w:val="en-US"/>
        </w:rPr>
        <w:t xml:space="preserve"> subgroup analysis.</w:t>
      </w:r>
      <w:r w:rsidR="0025251F">
        <w:rPr>
          <w:lang w:val="en-US"/>
        </w:rPr>
        <w:t xml:space="preserve"> The numbers are given as </w:t>
      </w:r>
      <w:r w:rsidR="00BB65D3">
        <w:rPr>
          <w:lang w:val="en-US"/>
        </w:rPr>
        <w:t>n (</w:t>
      </w:r>
      <w:r w:rsidR="0025251F">
        <w:rPr>
          <w:lang w:val="en-US"/>
        </w:rPr>
        <w:t>%) with n as</w:t>
      </w:r>
      <w:r w:rsidR="005157C1">
        <w:rPr>
          <w:lang w:val="en-US"/>
        </w:rPr>
        <w:t xml:space="preserve"> number</w:t>
      </w:r>
      <w:r w:rsidR="0025251F">
        <w:rPr>
          <w:lang w:val="en-US"/>
        </w:rPr>
        <w:t xml:space="preserve"> of studies within </w:t>
      </w:r>
      <w:r w:rsidR="009454E6">
        <w:rPr>
          <w:lang w:val="en-US"/>
        </w:rPr>
        <w:t>that specific</w:t>
      </w:r>
      <w:r w:rsidR="0025251F">
        <w:rPr>
          <w:lang w:val="en-US"/>
        </w:rPr>
        <w:t xml:space="preserve"> group, and </w:t>
      </w:r>
      <w:r w:rsidR="001D4B9A">
        <w:rPr>
          <w:lang w:val="en-US"/>
        </w:rPr>
        <w:t>% as</w:t>
      </w:r>
      <w:r w:rsidR="004D2267">
        <w:rPr>
          <w:lang w:val="en-US"/>
        </w:rPr>
        <w:t xml:space="preserve"> percentage</w:t>
      </w:r>
      <w:r w:rsidR="0061655D">
        <w:rPr>
          <w:lang w:val="en-US"/>
        </w:rPr>
        <w:t xml:space="preserve"> of that group.</w:t>
      </w:r>
    </w:p>
    <w:tbl>
      <w:tblPr>
        <w:tblStyle w:val="GridTable3-Accent3"/>
        <w:tblW w:w="10141" w:type="dxa"/>
        <w:tblInd w:w="-1052" w:type="dxa"/>
        <w:tblLook w:val="04A0" w:firstRow="1" w:lastRow="0" w:firstColumn="1" w:lastColumn="0" w:noHBand="0" w:noVBand="1"/>
      </w:tblPr>
      <w:tblGrid>
        <w:gridCol w:w="3562"/>
        <w:gridCol w:w="2129"/>
        <w:gridCol w:w="2121"/>
        <w:gridCol w:w="2329"/>
      </w:tblGrid>
      <w:tr w:rsidR="00134E61" w:rsidRPr="00D12662" w14:paraId="2F1CA55B" w14:textId="2CBBBD40" w:rsidTr="000720BF">
        <w:trPr>
          <w:cnfStyle w:val="100000000000" w:firstRow="1" w:lastRow="0" w:firstColumn="0" w:lastColumn="0" w:oddVBand="0" w:evenVBand="0" w:oddHBand="0" w:evenHBand="0" w:firstRowFirstColumn="0" w:firstRowLastColumn="0" w:lastRowFirstColumn="0" w:lastRowLastColumn="0"/>
          <w:trHeight w:val="442"/>
        </w:trPr>
        <w:tc>
          <w:tcPr>
            <w:cnfStyle w:val="001000000100" w:firstRow="0" w:lastRow="0" w:firstColumn="1" w:lastColumn="0" w:oddVBand="0" w:evenVBand="0" w:oddHBand="0" w:evenHBand="0" w:firstRowFirstColumn="1" w:firstRowLastColumn="0" w:lastRowFirstColumn="0" w:lastRowLastColumn="0"/>
            <w:tcW w:w="3562" w:type="dxa"/>
          </w:tcPr>
          <w:p w14:paraId="793C2A52" w14:textId="1157E2F1" w:rsidR="00134E61" w:rsidRPr="0085353D" w:rsidRDefault="00134E61" w:rsidP="004367A5">
            <w:pPr>
              <w:rPr>
                <w:b w:val="0"/>
                <w:bCs w:val="0"/>
                <w:color w:val="000000" w:themeColor="text1"/>
                <w:sz w:val="18"/>
                <w:szCs w:val="18"/>
                <w:lang w:val="en-US"/>
              </w:rPr>
            </w:pPr>
            <w:r w:rsidRPr="0085353D">
              <w:rPr>
                <w:b w:val="0"/>
                <w:bCs w:val="0"/>
                <w:color w:val="000000" w:themeColor="text1"/>
                <w:sz w:val="18"/>
                <w:szCs w:val="18"/>
                <w:lang w:val="en-US"/>
              </w:rPr>
              <w:t>PRISMA item</w:t>
            </w:r>
          </w:p>
        </w:tc>
        <w:tc>
          <w:tcPr>
            <w:tcW w:w="2129" w:type="dxa"/>
          </w:tcPr>
          <w:p w14:paraId="557EF7CB" w14:textId="77777777" w:rsidR="00953EE4" w:rsidRDefault="00134E61" w:rsidP="00953EE4">
            <w:pPr>
              <w:cnfStyle w:val="100000000000" w:firstRow="1" w:lastRow="0" w:firstColumn="0" w:lastColumn="0" w:oddVBand="0" w:evenVBand="0" w:oddHBand="0" w:evenHBand="0" w:firstRowFirstColumn="0" w:firstRowLastColumn="0" w:lastRowFirstColumn="0" w:lastRowLastColumn="0"/>
              <w:rPr>
                <w:color w:val="000000" w:themeColor="text1"/>
                <w:sz w:val="18"/>
                <w:szCs w:val="18"/>
                <w:lang w:val="en-US"/>
              </w:rPr>
            </w:pPr>
            <w:r w:rsidRPr="0085353D">
              <w:rPr>
                <w:b w:val="0"/>
                <w:bCs w:val="0"/>
                <w:color w:val="000000" w:themeColor="text1"/>
                <w:sz w:val="18"/>
                <w:szCs w:val="18"/>
                <w:lang w:val="en-US"/>
              </w:rPr>
              <w:t>Adherence</w:t>
            </w:r>
            <w:r w:rsidR="00953EE4">
              <w:rPr>
                <w:b w:val="0"/>
                <w:bCs w:val="0"/>
                <w:color w:val="000000" w:themeColor="text1"/>
                <w:sz w:val="18"/>
                <w:szCs w:val="18"/>
                <w:lang w:val="en-US"/>
              </w:rPr>
              <w:t xml:space="preserve"> </w:t>
            </w:r>
          </w:p>
          <w:p w14:paraId="143080E8" w14:textId="0DF5F737" w:rsidR="00134E61" w:rsidRPr="0085353D" w:rsidRDefault="00953EE4" w:rsidP="00953EE4">
            <w:pPr>
              <w:cnfStyle w:val="100000000000" w:firstRow="1" w:lastRow="0" w:firstColumn="0" w:lastColumn="0" w:oddVBand="0" w:evenVBand="0" w:oddHBand="0" w:evenHBand="0" w:firstRowFirstColumn="0" w:firstRowLastColumn="0" w:lastRowFirstColumn="0" w:lastRowLastColumn="0"/>
              <w:rPr>
                <w:b w:val="0"/>
                <w:bCs w:val="0"/>
                <w:color w:val="000000" w:themeColor="text1"/>
                <w:sz w:val="18"/>
                <w:szCs w:val="18"/>
                <w:lang w:val="en-US"/>
              </w:rPr>
            </w:pPr>
            <w:r>
              <w:rPr>
                <w:b w:val="0"/>
                <w:bCs w:val="0"/>
                <w:color w:val="000000" w:themeColor="text1"/>
                <w:sz w:val="18"/>
                <w:szCs w:val="18"/>
                <w:lang w:val="en-US"/>
              </w:rPr>
              <w:t>(</w:t>
            </w:r>
            <w:r w:rsidR="00401F95" w:rsidRPr="0085353D">
              <w:rPr>
                <w:b w:val="0"/>
                <w:bCs w:val="0"/>
                <w:color w:val="000000" w:themeColor="text1"/>
                <w:sz w:val="18"/>
                <w:szCs w:val="18"/>
                <w:lang w:val="en-US"/>
              </w:rPr>
              <w:t>n</w:t>
            </w:r>
            <w:r w:rsidR="00BE23AF" w:rsidRPr="0085353D">
              <w:rPr>
                <w:b w:val="0"/>
                <w:bCs w:val="0"/>
                <w:color w:val="000000" w:themeColor="text1"/>
                <w:sz w:val="18"/>
                <w:szCs w:val="18"/>
                <w:lang w:val="en-US"/>
              </w:rPr>
              <w:t>=4</w:t>
            </w:r>
            <w:r w:rsidR="002662A8" w:rsidRPr="0085353D">
              <w:rPr>
                <w:b w:val="0"/>
                <w:bCs w:val="0"/>
                <w:color w:val="000000" w:themeColor="text1"/>
                <w:sz w:val="18"/>
                <w:szCs w:val="18"/>
                <w:lang w:val="en-US"/>
              </w:rPr>
              <w:t>6</w:t>
            </w:r>
            <w:r w:rsidR="00BE23AF" w:rsidRPr="0085353D">
              <w:rPr>
                <w:b w:val="0"/>
                <w:bCs w:val="0"/>
                <w:color w:val="000000" w:themeColor="text1"/>
                <w:sz w:val="18"/>
                <w:szCs w:val="18"/>
                <w:lang w:val="en-US"/>
              </w:rPr>
              <w:t>)</w:t>
            </w:r>
          </w:p>
        </w:tc>
        <w:tc>
          <w:tcPr>
            <w:tcW w:w="2121" w:type="dxa"/>
          </w:tcPr>
          <w:p w14:paraId="0D632F35" w14:textId="77777777" w:rsidR="00953EE4" w:rsidRDefault="00134E61" w:rsidP="00953EE4">
            <w:pPr>
              <w:cnfStyle w:val="100000000000" w:firstRow="1" w:lastRow="0" w:firstColumn="0" w:lastColumn="0" w:oddVBand="0" w:evenVBand="0" w:oddHBand="0" w:evenHBand="0" w:firstRowFirstColumn="0" w:firstRowLastColumn="0" w:lastRowFirstColumn="0" w:lastRowLastColumn="0"/>
              <w:rPr>
                <w:sz w:val="18"/>
                <w:szCs w:val="18"/>
                <w:lang w:val="en-US"/>
              </w:rPr>
            </w:pPr>
            <w:r w:rsidRPr="0085353D">
              <w:rPr>
                <w:b w:val="0"/>
                <w:bCs w:val="0"/>
                <w:sz w:val="18"/>
                <w:szCs w:val="18"/>
                <w:lang w:val="en-US"/>
              </w:rPr>
              <w:t>Adherence</w:t>
            </w:r>
            <w:r w:rsidR="00953EE4">
              <w:rPr>
                <w:b w:val="0"/>
                <w:bCs w:val="0"/>
                <w:sz w:val="18"/>
                <w:szCs w:val="18"/>
                <w:lang w:val="en-US"/>
              </w:rPr>
              <w:t xml:space="preserve"> </w:t>
            </w:r>
          </w:p>
          <w:p w14:paraId="23CDF42A" w14:textId="6C442598" w:rsidR="00134E61" w:rsidRPr="0085353D" w:rsidRDefault="00424C28" w:rsidP="00953EE4">
            <w:pP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Pr>
                <w:b w:val="0"/>
                <w:bCs w:val="0"/>
                <w:sz w:val="18"/>
                <w:szCs w:val="18"/>
                <w:lang w:val="en-US"/>
              </w:rPr>
              <w:t xml:space="preserve">IPDMA with </w:t>
            </w:r>
            <w:r w:rsidR="00134E61" w:rsidRPr="0085353D">
              <w:rPr>
                <w:b w:val="0"/>
                <w:bCs w:val="0"/>
                <w:sz w:val="18"/>
                <w:szCs w:val="18"/>
                <w:lang w:val="en-US"/>
              </w:rPr>
              <w:t>subgroup analyses</w:t>
            </w:r>
            <w:r>
              <w:rPr>
                <w:b w:val="0"/>
                <w:bCs w:val="0"/>
                <w:sz w:val="18"/>
                <w:szCs w:val="18"/>
                <w:lang w:val="en-US"/>
              </w:rPr>
              <w:t xml:space="preserve"> </w:t>
            </w:r>
            <w:r w:rsidR="0051731A" w:rsidRPr="0085353D">
              <w:rPr>
                <w:b w:val="0"/>
                <w:bCs w:val="0"/>
                <w:sz w:val="18"/>
                <w:szCs w:val="18"/>
                <w:lang w:val="en-US"/>
              </w:rPr>
              <w:t>(n=2</w:t>
            </w:r>
            <w:r w:rsidR="00D248F9" w:rsidRPr="0085353D">
              <w:rPr>
                <w:b w:val="0"/>
                <w:bCs w:val="0"/>
                <w:sz w:val="18"/>
                <w:szCs w:val="18"/>
                <w:lang w:val="en-US"/>
              </w:rPr>
              <w:t>8</w:t>
            </w:r>
            <w:r w:rsidR="0051731A" w:rsidRPr="0085353D">
              <w:rPr>
                <w:b w:val="0"/>
                <w:bCs w:val="0"/>
                <w:sz w:val="18"/>
                <w:szCs w:val="18"/>
                <w:lang w:val="en-US"/>
              </w:rPr>
              <w:t>)</w:t>
            </w:r>
          </w:p>
        </w:tc>
        <w:tc>
          <w:tcPr>
            <w:tcW w:w="2329" w:type="dxa"/>
          </w:tcPr>
          <w:p w14:paraId="0B0D7118" w14:textId="77777777" w:rsidR="00953EE4" w:rsidRDefault="00134E61" w:rsidP="00953EE4">
            <w:pPr>
              <w:cnfStyle w:val="100000000000" w:firstRow="1" w:lastRow="0" w:firstColumn="0" w:lastColumn="0" w:oddVBand="0" w:evenVBand="0" w:oddHBand="0" w:evenHBand="0" w:firstRowFirstColumn="0" w:firstRowLastColumn="0" w:lastRowFirstColumn="0" w:lastRowLastColumn="0"/>
              <w:rPr>
                <w:sz w:val="18"/>
                <w:szCs w:val="18"/>
                <w:lang w:val="en-US"/>
              </w:rPr>
            </w:pPr>
            <w:r w:rsidRPr="0085353D">
              <w:rPr>
                <w:b w:val="0"/>
                <w:bCs w:val="0"/>
                <w:sz w:val="18"/>
                <w:szCs w:val="18"/>
                <w:lang w:val="en-US"/>
              </w:rPr>
              <w:t>Adherence</w:t>
            </w:r>
            <w:r w:rsidR="00953EE4">
              <w:rPr>
                <w:b w:val="0"/>
                <w:bCs w:val="0"/>
                <w:sz w:val="18"/>
                <w:szCs w:val="18"/>
                <w:lang w:val="en-US"/>
              </w:rPr>
              <w:t xml:space="preserve"> </w:t>
            </w:r>
          </w:p>
          <w:p w14:paraId="3958125F" w14:textId="66A2B52D" w:rsidR="00134E61" w:rsidRPr="0085353D" w:rsidRDefault="00424C28" w:rsidP="00953EE4">
            <w:pP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Pr>
                <w:b w:val="0"/>
                <w:bCs w:val="0"/>
                <w:sz w:val="18"/>
                <w:szCs w:val="18"/>
                <w:lang w:val="en-US"/>
              </w:rPr>
              <w:t xml:space="preserve">IPDMA without </w:t>
            </w:r>
            <w:r w:rsidR="00134E61" w:rsidRPr="0085353D">
              <w:rPr>
                <w:b w:val="0"/>
                <w:bCs w:val="0"/>
                <w:sz w:val="18"/>
                <w:szCs w:val="18"/>
                <w:lang w:val="en-US"/>
              </w:rPr>
              <w:t>subgroup analyses</w:t>
            </w:r>
            <w:r>
              <w:rPr>
                <w:b w:val="0"/>
                <w:bCs w:val="0"/>
                <w:sz w:val="18"/>
                <w:szCs w:val="18"/>
                <w:lang w:val="en-US"/>
              </w:rPr>
              <w:t xml:space="preserve"> </w:t>
            </w:r>
            <w:r w:rsidR="0051731A" w:rsidRPr="0085353D">
              <w:rPr>
                <w:b w:val="0"/>
                <w:bCs w:val="0"/>
                <w:sz w:val="18"/>
                <w:szCs w:val="18"/>
                <w:lang w:val="en-US"/>
              </w:rPr>
              <w:t>(n=1</w:t>
            </w:r>
            <w:r w:rsidR="00D248F9" w:rsidRPr="0085353D">
              <w:rPr>
                <w:b w:val="0"/>
                <w:bCs w:val="0"/>
                <w:sz w:val="18"/>
                <w:szCs w:val="18"/>
                <w:lang w:val="en-US"/>
              </w:rPr>
              <w:t>8</w:t>
            </w:r>
            <w:r w:rsidR="0051731A" w:rsidRPr="0085353D">
              <w:rPr>
                <w:b w:val="0"/>
                <w:bCs w:val="0"/>
                <w:sz w:val="18"/>
                <w:szCs w:val="18"/>
                <w:lang w:val="en-US"/>
              </w:rPr>
              <w:t>)</w:t>
            </w:r>
          </w:p>
        </w:tc>
      </w:tr>
      <w:tr w:rsidR="00134E61" w:rsidRPr="0085353D" w14:paraId="2227534F" w14:textId="0A88712C" w:rsidTr="000720BF">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3562" w:type="dxa"/>
          </w:tcPr>
          <w:p w14:paraId="63B0B49D" w14:textId="5EEA6795" w:rsidR="00134E61" w:rsidRPr="0085353D" w:rsidRDefault="00134E61" w:rsidP="004367A5">
            <w:pPr>
              <w:rPr>
                <w:b/>
                <w:bCs/>
                <w:sz w:val="18"/>
                <w:szCs w:val="18"/>
                <w:lang w:val="en-US"/>
              </w:rPr>
            </w:pPr>
            <w:r w:rsidRPr="0085353D">
              <w:rPr>
                <w:b/>
                <w:bCs/>
                <w:sz w:val="18"/>
                <w:szCs w:val="18"/>
                <w:lang w:val="en-US"/>
              </w:rPr>
              <w:t>Title</w:t>
            </w:r>
          </w:p>
        </w:tc>
        <w:tc>
          <w:tcPr>
            <w:tcW w:w="2129" w:type="dxa"/>
          </w:tcPr>
          <w:p w14:paraId="0D0DD7AF" w14:textId="7A9C2619" w:rsidR="00134E61" w:rsidRPr="0085353D" w:rsidRDefault="00134E61" w:rsidP="004367A5">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c>
          <w:tcPr>
            <w:tcW w:w="2121" w:type="dxa"/>
          </w:tcPr>
          <w:p w14:paraId="67181696" w14:textId="77777777" w:rsidR="00134E61" w:rsidRPr="0085353D" w:rsidRDefault="00134E61" w:rsidP="004367A5">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c>
          <w:tcPr>
            <w:tcW w:w="2329" w:type="dxa"/>
          </w:tcPr>
          <w:p w14:paraId="2F6A4C79" w14:textId="77777777" w:rsidR="00134E61" w:rsidRPr="0085353D" w:rsidRDefault="00134E61" w:rsidP="004367A5">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r>
      <w:tr w:rsidR="00134E61" w:rsidRPr="0085353D" w14:paraId="59AC4019" w14:textId="39ED0577" w:rsidTr="000720BF">
        <w:trPr>
          <w:trHeight w:val="179"/>
        </w:trPr>
        <w:tc>
          <w:tcPr>
            <w:cnfStyle w:val="001000000000" w:firstRow="0" w:lastRow="0" w:firstColumn="1" w:lastColumn="0" w:oddVBand="0" w:evenVBand="0" w:oddHBand="0" w:evenHBand="0" w:firstRowFirstColumn="0" w:firstRowLastColumn="0" w:lastRowFirstColumn="0" w:lastRowLastColumn="0"/>
            <w:tcW w:w="3562" w:type="dxa"/>
          </w:tcPr>
          <w:p w14:paraId="79007370" w14:textId="638339C5" w:rsidR="00134E61" w:rsidRPr="0085353D" w:rsidRDefault="00134E61" w:rsidP="00A2787B">
            <w:pPr>
              <w:pStyle w:val="ListParagraph"/>
              <w:numPr>
                <w:ilvl w:val="0"/>
                <w:numId w:val="1"/>
              </w:numPr>
              <w:rPr>
                <w:sz w:val="18"/>
                <w:szCs w:val="18"/>
                <w:lang w:val="en-US"/>
              </w:rPr>
            </w:pPr>
            <w:r w:rsidRPr="0085353D">
              <w:rPr>
                <w:sz w:val="18"/>
                <w:szCs w:val="18"/>
                <w:lang w:val="en-US"/>
              </w:rPr>
              <w:t>Title</w:t>
            </w:r>
          </w:p>
        </w:tc>
        <w:tc>
          <w:tcPr>
            <w:tcW w:w="2129" w:type="dxa"/>
          </w:tcPr>
          <w:p w14:paraId="215998A9" w14:textId="007F0819"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3</w:t>
            </w:r>
            <w:r w:rsidR="007C52A5" w:rsidRPr="0085353D">
              <w:rPr>
                <w:sz w:val="18"/>
                <w:szCs w:val="18"/>
                <w:lang w:val="en-US"/>
              </w:rPr>
              <w:t>2</w:t>
            </w:r>
            <w:r w:rsidRPr="0085353D">
              <w:rPr>
                <w:sz w:val="18"/>
                <w:szCs w:val="18"/>
                <w:lang w:val="en-US"/>
              </w:rPr>
              <w:t xml:space="preserve"> (</w:t>
            </w:r>
            <w:r w:rsidR="007C52A5" w:rsidRPr="0085353D">
              <w:rPr>
                <w:sz w:val="18"/>
                <w:szCs w:val="18"/>
                <w:lang w:val="en-US"/>
              </w:rPr>
              <w:t>69.</w:t>
            </w:r>
            <w:commentRangeStart w:id="256"/>
            <w:r w:rsidR="007C52A5" w:rsidRPr="0085353D">
              <w:rPr>
                <w:sz w:val="18"/>
                <w:szCs w:val="18"/>
                <w:lang w:val="en-US"/>
              </w:rPr>
              <w:t>6</w:t>
            </w:r>
            <w:commentRangeEnd w:id="256"/>
            <w:r w:rsidR="00367CA4">
              <w:rPr>
                <w:rStyle w:val="CommentReference"/>
              </w:rPr>
              <w:commentReference w:id="256"/>
            </w:r>
            <w:r w:rsidRPr="0085353D">
              <w:rPr>
                <w:sz w:val="18"/>
                <w:szCs w:val="18"/>
                <w:lang w:val="en-US"/>
              </w:rPr>
              <w:t>%)</w:t>
            </w:r>
          </w:p>
        </w:tc>
        <w:tc>
          <w:tcPr>
            <w:tcW w:w="2121" w:type="dxa"/>
          </w:tcPr>
          <w:p w14:paraId="0542405F" w14:textId="4DDC2C7B"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2</w:t>
            </w:r>
            <w:r w:rsidR="003F30FC" w:rsidRPr="0085353D">
              <w:rPr>
                <w:sz w:val="18"/>
                <w:szCs w:val="18"/>
                <w:lang w:val="en-US"/>
              </w:rPr>
              <w:t>0</w:t>
            </w:r>
            <w:r w:rsidRPr="0085353D">
              <w:rPr>
                <w:sz w:val="18"/>
                <w:szCs w:val="18"/>
                <w:lang w:val="en-US"/>
              </w:rPr>
              <w:t>(7</w:t>
            </w:r>
            <w:r w:rsidR="00B450FA" w:rsidRPr="0085353D">
              <w:rPr>
                <w:sz w:val="18"/>
                <w:szCs w:val="18"/>
                <w:lang w:val="en-US"/>
              </w:rPr>
              <w:t>1</w:t>
            </w:r>
            <w:r w:rsidR="008E1650" w:rsidRPr="0085353D">
              <w:rPr>
                <w:sz w:val="18"/>
                <w:szCs w:val="18"/>
                <w:lang w:val="en-US"/>
              </w:rPr>
              <w:t>.4</w:t>
            </w:r>
            <w:r w:rsidRPr="0085353D">
              <w:rPr>
                <w:sz w:val="18"/>
                <w:szCs w:val="18"/>
                <w:lang w:val="en-US"/>
              </w:rPr>
              <w:t>%)</w:t>
            </w:r>
          </w:p>
        </w:tc>
        <w:tc>
          <w:tcPr>
            <w:tcW w:w="2329" w:type="dxa"/>
          </w:tcPr>
          <w:p w14:paraId="54F765FE" w14:textId="4AF20ADB" w:rsidR="00134E61" w:rsidRPr="0085353D" w:rsidRDefault="008C0F4C"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w:t>
            </w:r>
            <w:r w:rsidR="002F0863" w:rsidRPr="0085353D">
              <w:rPr>
                <w:sz w:val="18"/>
                <w:szCs w:val="18"/>
                <w:lang w:val="en-US"/>
              </w:rPr>
              <w:t>2</w:t>
            </w:r>
            <w:r w:rsidR="00E72902" w:rsidRPr="0085353D">
              <w:rPr>
                <w:sz w:val="18"/>
                <w:szCs w:val="18"/>
                <w:lang w:val="en-US"/>
              </w:rPr>
              <w:t>(</w:t>
            </w:r>
            <w:r w:rsidRPr="0085353D">
              <w:rPr>
                <w:sz w:val="18"/>
                <w:szCs w:val="18"/>
                <w:lang w:val="en-US"/>
              </w:rPr>
              <w:t>6</w:t>
            </w:r>
            <w:r w:rsidR="002F0863" w:rsidRPr="0085353D">
              <w:rPr>
                <w:sz w:val="18"/>
                <w:szCs w:val="18"/>
                <w:lang w:val="en-US"/>
              </w:rPr>
              <w:t>6</w:t>
            </w:r>
            <w:r w:rsidRPr="0085353D">
              <w:rPr>
                <w:sz w:val="18"/>
                <w:szCs w:val="18"/>
                <w:lang w:val="en-US"/>
              </w:rPr>
              <w:t>.</w:t>
            </w:r>
            <w:r w:rsidR="004B680D" w:rsidRPr="0085353D">
              <w:rPr>
                <w:sz w:val="18"/>
                <w:szCs w:val="18"/>
                <w:lang w:val="en-US"/>
              </w:rPr>
              <w:t>7</w:t>
            </w:r>
            <w:r w:rsidR="00E72902" w:rsidRPr="0085353D">
              <w:rPr>
                <w:sz w:val="18"/>
                <w:szCs w:val="18"/>
                <w:lang w:val="en-US"/>
              </w:rPr>
              <w:t>%)</w:t>
            </w:r>
          </w:p>
        </w:tc>
      </w:tr>
      <w:tr w:rsidR="00134E61" w:rsidRPr="0085353D" w14:paraId="2094DEA0" w14:textId="4629C564" w:rsidTr="000720B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562" w:type="dxa"/>
          </w:tcPr>
          <w:p w14:paraId="0F2AF060" w14:textId="58A2824B" w:rsidR="00134E61" w:rsidRPr="0085353D" w:rsidRDefault="00134E61" w:rsidP="00A2787B">
            <w:pPr>
              <w:rPr>
                <w:b/>
                <w:bCs/>
                <w:sz w:val="18"/>
                <w:szCs w:val="18"/>
                <w:lang w:val="en-US"/>
              </w:rPr>
            </w:pPr>
            <w:r w:rsidRPr="0085353D">
              <w:rPr>
                <w:b/>
                <w:bCs/>
                <w:sz w:val="18"/>
                <w:szCs w:val="18"/>
                <w:lang w:val="en-US"/>
              </w:rPr>
              <w:t>Abstract</w:t>
            </w:r>
          </w:p>
        </w:tc>
        <w:tc>
          <w:tcPr>
            <w:tcW w:w="2129" w:type="dxa"/>
          </w:tcPr>
          <w:p w14:paraId="7D543EDB" w14:textId="77777777"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c>
          <w:tcPr>
            <w:tcW w:w="2121" w:type="dxa"/>
          </w:tcPr>
          <w:p w14:paraId="23FC494D" w14:textId="77777777"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329" w:type="dxa"/>
          </w:tcPr>
          <w:p w14:paraId="4B8656FB" w14:textId="77777777"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134E61" w:rsidRPr="0085353D" w14:paraId="646B2795" w14:textId="14742BB8" w:rsidTr="000720BF">
        <w:trPr>
          <w:trHeight w:val="87"/>
        </w:trPr>
        <w:tc>
          <w:tcPr>
            <w:cnfStyle w:val="001000000000" w:firstRow="0" w:lastRow="0" w:firstColumn="1" w:lastColumn="0" w:oddVBand="0" w:evenVBand="0" w:oddHBand="0" w:evenHBand="0" w:firstRowFirstColumn="0" w:firstRowLastColumn="0" w:lastRowFirstColumn="0" w:lastRowLastColumn="0"/>
            <w:tcW w:w="3562" w:type="dxa"/>
          </w:tcPr>
          <w:p w14:paraId="4023D2C7" w14:textId="3E2C8858" w:rsidR="00134E61" w:rsidRPr="0085353D" w:rsidRDefault="00134E61" w:rsidP="00A2787B">
            <w:pPr>
              <w:pStyle w:val="ListParagraph"/>
              <w:numPr>
                <w:ilvl w:val="0"/>
                <w:numId w:val="1"/>
              </w:numPr>
              <w:rPr>
                <w:sz w:val="18"/>
                <w:szCs w:val="18"/>
                <w:lang w:val="en-US"/>
              </w:rPr>
            </w:pPr>
            <w:r w:rsidRPr="0085353D">
              <w:rPr>
                <w:sz w:val="18"/>
                <w:szCs w:val="18"/>
                <w:lang w:val="en-US"/>
              </w:rPr>
              <w:t>Structured summary</w:t>
            </w:r>
          </w:p>
        </w:tc>
        <w:tc>
          <w:tcPr>
            <w:tcW w:w="2129" w:type="dxa"/>
          </w:tcPr>
          <w:p w14:paraId="3959F203" w14:textId="39A29250"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4</w:t>
            </w:r>
            <w:r w:rsidR="00025F77" w:rsidRPr="0085353D">
              <w:rPr>
                <w:sz w:val="18"/>
                <w:szCs w:val="18"/>
                <w:lang w:val="en-US"/>
              </w:rPr>
              <w:t>6</w:t>
            </w:r>
            <w:r w:rsidRPr="0085353D">
              <w:rPr>
                <w:sz w:val="18"/>
                <w:szCs w:val="18"/>
                <w:lang w:val="en-US"/>
              </w:rPr>
              <w:t>(</w:t>
            </w:r>
            <w:r w:rsidR="00025F77" w:rsidRPr="0085353D">
              <w:rPr>
                <w:sz w:val="18"/>
                <w:szCs w:val="18"/>
                <w:lang w:val="en-US"/>
              </w:rPr>
              <w:t>100</w:t>
            </w:r>
            <w:r w:rsidRPr="0085353D">
              <w:rPr>
                <w:sz w:val="18"/>
                <w:szCs w:val="18"/>
                <w:lang w:val="en-US"/>
              </w:rPr>
              <w:t>%</w:t>
            </w:r>
            <w:r w:rsidR="00025F77" w:rsidRPr="0085353D">
              <w:rPr>
                <w:sz w:val="18"/>
                <w:szCs w:val="18"/>
                <w:lang w:val="en-US"/>
              </w:rPr>
              <w:t>)</w:t>
            </w:r>
          </w:p>
        </w:tc>
        <w:tc>
          <w:tcPr>
            <w:tcW w:w="2121" w:type="dxa"/>
          </w:tcPr>
          <w:p w14:paraId="4AA62F23" w14:textId="40659080"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2</w:t>
            </w:r>
            <w:r w:rsidR="00B450FA" w:rsidRPr="0085353D">
              <w:rPr>
                <w:sz w:val="18"/>
                <w:szCs w:val="18"/>
                <w:lang w:val="en-US"/>
              </w:rPr>
              <w:t>8</w:t>
            </w:r>
            <w:r w:rsidRPr="0085353D">
              <w:rPr>
                <w:sz w:val="18"/>
                <w:szCs w:val="18"/>
                <w:lang w:val="en-US"/>
              </w:rPr>
              <w:t>(100%)</w:t>
            </w:r>
          </w:p>
        </w:tc>
        <w:tc>
          <w:tcPr>
            <w:tcW w:w="2329" w:type="dxa"/>
          </w:tcPr>
          <w:p w14:paraId="47BDFDF9" w14:textId="42220C7C" w:rsidR="00E72902" w:rsidRPr="0085353D" w:rsidRDefault="00E72902"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w:t>
            </w:r>
            <w:r w:rsidR="002F0863" w:rsidRPr="0085353D">
              <w:rPr>
                <w:sz w:val="18"/>
                <w:szCs w:val="18"/>
                <w:lang w:val="en-US"/>
              </w:rPr>
              <w:t>8</w:t>
            </w:r>
            <w:r w:rsidRPr="0085353D">
              <w:rPr>
                <w:sz w:val="18"/>
                <w:szCs w:val="18"/>
                <w:lang w:val="en-US"/>
              </w:rPr>
              <w:t>(100%)</w:t>
            </w:r>
          </w:p>
        </w:tc>
      </w:tr>
      <w:tr w:rsidR="00134E61" w:rsidRPr="0085353D" w14:paraId="51AB9900" w14:textId="2FB3D8EA" w:rsidTr="000720B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562" w:type="dxa"/>
          </w:tcPr>
          <w:p w14:paraId="201FA654" w14:textId="04A8F919" w:rsidR="00134E61" w:rsidRPr="0085353D" w:rsidRDefault="00134E61" w:rsidP="00A2787B">
            <w:pPr>
              <w:rPr>
                <w:b/>
                <w:bCs/>
                <w:sz w:val="18"/>
                <w:szCs w:val="18"/>
                <w:lang w:val="en-US"/>
              </w:rPr>
            </w:pPr>
            <w:r w:rsidRPr="0085353D">
              <w:rPr>
                <w:b/>
                <w:bCs/>
                <w:sz w:val="18"/>
                <w:szCs w:val="18"/>
                <w:lang w:val="en-US"/>
              </w:rPr>
              <w:t>Introduction</w:t>
            </w:r>
          </w:p>
        </w:tc>
        <w:tc>
          <w:tcPr>
            <w:tcW w:w="2129" w:type="dxa"/>
          </w:tcPr>
          <w:p w14:paraId="793CB24A" w14:textId="77777777"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c>
          <w:tcPr>
            <w:tcW w:w="2121" w:type="dxa"/>
          </w:tcPr>
          <w:p w14:paraId="2890AF8E" w14:textId="77777777"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329" w:type="dxa"/>
          </w:tcPr>
          <w:p w14:paraId="21954D0B" w14:textId="77777777"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134E61" w:rsidRPr="0085353D" w14:paraId="63CC6912" w14:textId="186D86FC" w:rsidTr="000720BF">
        <w:trPr>
          <w:trHeight w:val="108"/>
        </w:trPr>
        <w:tc>
          <w:tcPr>
            <w:cnfStyle w:val="001000000000" w:firstRow="0" w:lastRow="0" w:firstColumn="1" w:lastColumn="0" w:oddVBand="0" w:evenVBand="0" w:oddHBand="0" w:evenHBand="0" w:firstRowFirstColumn="0" w:firstRowLastColumn="0" w:lastRowFirstColumn="0" w:lastRowLastColumn="0"/>
            <w:tcW w:w="3562" w:type="dxa"/>
          </w:tcPr>
          <w:p w14:paraId="7DDA5F1C" w14:textId="305C92E2" w:rsidR="00134E61" w:rsidRPr="0085353D" w:rsidRDefault="00134E61" w:rsidP="00A2787B">
            <w:pPr>
              <w:pStyle w:val="ListParagraph"/>
              <w:numPr>
                <w:ilvl w:val="0"/>
                <w:numId w:val="1"/>
              </w:numPr>
              <w:rPr>
                <w:sz w:val="18"/>
                <w:szCs w:val="18"/>
                <w:lang w:val="en-US"/>
              </w:rPr>
            </w:pPr>
            <w:r w:rsidRPr="0085353D">
              <w:rPr>
                <w:sz w:val="18"/>
                <w:szCs w:val="18"/>
                <w:lang w:val="en-US"/>
              </w:rPr>
              <w:t>Rationale</w:t>
            </w:r>
          </w:p>
        </w:tc>
        <w:tc>
          <w:tcPr>
            <w:tcW w:w="2129" w:type="dxa"/>
          </w:tcPr>
          <w:p w14:paraId="3D7FA929" w14:textId="0BAB38F3"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4</w:t>
            </w:r>
            <w:r w:rsidR="00ED0BA5" w:rsidRPr="0085353D">
              <w:rPr>
                <w:sz w:val="18"/>
                <w:szCs w:val="18"/>
                <w:lang w:val="en-US"/>
              </w:rPr>
              <w:t>6</w:t>
            </w:r>
            <w:r w:rsidRPr="0085353D">
              <w:rPr>
                <w:sz w:val="18"/>
                <w:szCs w:val="18"/>
                <w:lang w:val="en-US"/>
              </w:rPr>
              <w:t>(</w:t>
            </w:r>
            <w:r w:rsidR="00ED0BA5" w:rsidRPr="0085353D">
              <w:rPr>
                <w:sz w:val="18"/>
                <w:szCs w:val="18"/>
                <w:lang w:val="en-US"/>
              </w:rPr>
              <w:t>100</w:t>
            </w:r>
            <w:r w:rsidR="00BF1D73">
              <w:rPr>
                <w:sz w:val="18"/>
                <w:szCs w:val="18"/>
                <w:lang w:val="en-US"/>
              </w:rPr>
              <w:t>%</w:t>
            </w:r>
            <w:r w:rsidRPr="0085353D">
              <w:rPr>
                <w:sz w:val="18"/>
                <w:szCs w:val="18"/>
                <w:lang w:val="en-US"/>
              </w:rPr>
              <w:t>)</w:t>
            </w:r>
          </w:p>
        </w:tc>
        <w:tc>
          <w:tcPr>
            <w:tcW w:w="2121" w:type="dxa"/>
          </w:tcPr>
          <w:p w14:paraId="65896AA0" w14:textId="247F3D61"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2</w:t>
            </w:r>
            <w:r w:rsidR="002F2470" w:rsidRPr="0085353D">
              <w:rPr>
                <w:sz w:val="18"/>
                <w:szCs w:val="18"/>
                <w:lang w:val="en-US"/>
              </w:rPr>
              <w:t>8</w:t>
            </w:r>
            <w:r w:rsidRPr="0085353D">
              <w:rPr>
                <w:sz w:val="18"/>
                <w:szCs w:val="18"/>
                <w:lang w:val="en-US"/>
              </w:rPr>
              <w:t>(100%)</w:t>
            </w:r>
          </w:p>
        </w:tc>
        <w:tc>
          <w:tcPr>
            <w:tcW w:w="2329" w:type="dxa"/>
          </w:tcPr>
          <w:p w14:paraId="3CE04039" w14:textId="68920C4A" w:rsidR="00134E61" w:rsidRPr="0085353D" w:rsidRDefault="001B5DD6"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w:t>
            </w:r>
            <w:r w:rsidR="00313D10" w:rsidRPr="0085353D">
              <w:rPr>
                <w:sz w:val="18"/>
                <w:szCs w:val="18"/>
                <w:lang w:val="en-US"/>
              </w:rPr>
              <w:t>8</w:t>
            </w:r>
            <w:r w:rsidRPr="0085353D">
              <w:rPr>
                <w:sz w:val="18"/>
                <w:szCs w:val="18"/>
                <w:lang w:val="en-US"/>
              </w:rPr>
              <w:t>(100%)</w:t>
            </w:r>
          </w:p>
        </w:tc>
      </w:tr>
      <w:tr w:rsidR="00134E61" w:rsidRPr="0085353D" w14:paraId="4D536572" w14:textId="1CA25E54" w:rsidTr="000720BF">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3562" w:type="dxa"/>
          </w:tcPr>
          <w:p w14:paraId="33E7B56D" w14:textId="062ADEB0" w:rsidR="00134E61" w:rsidRPr="0085353D" w:rsidRDefault="00134E61" w:rsidP="00A2787B">
            <w:pPr>
              <w:pStyle w:val="ListParagraph"/>
              <w:numPr>
                <w:ilvl w:val="0"/>
                <w:numId w:val="1"/>
              </w:numPr>
              <w:rPr>
                <w:sz w:val="18"/>
                <w:szCs w:val="18"/>
                <w:lang w:val="en-US"/>
              </w:rPr>
            </w:pPr>
            <w:r w:rsidRPr="0085353D">
              <w:rPr>
                <w:sz w:val="18"/>
                <w:szCs w:val="18"/>
                <w:lang w:val="en-US"/>
              </w:rPr>
              <w:t>Objective</w:t>
            </w:r>
          </w:p>
        </w:tc>
        <w:tc>
          <w:tcPr>
            <w:tcW w:w="2129" w:type="dxa"/>
          </w:tcPr>
          <w:p w14:paraId="5B27E0ED" w14:textId="268C1FAA"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4</w:t>
            </w:r>
            <w:r w:rsidR="00FE38F5" w:rsidRPr="0085353D">
              <w:rPr>
                <w:sz w:val="18"/>
                <w:szCs w:val="18"/>
                <w:lang w:val="en-US"/>
              </w:rPr>
              <w:t>5</w:t>
            </w:r>
            <w:r w:rsidRPr="0085353D">
              <w:rPr>
                <w:sz w:val="18"/>
                <w:szCs w:val="18"/>
                <w:lang w:val="en-US"/>
              </w:rPr>
              <w:t>(</w:t>
            </w:r>
            <w:r w:rsidR="001566CA" w:rsidRPr="0085353D">
              <w:rPr>
                <w:sz w:val="18"/>
                <w:szCs w:val="18"/>
                <w:lang w:val="en-US"/>
              </w:rPr>
              <w:t>97.8</w:t>
            </w:r>
            <w:r w:rsidRPr="0085353D">
              <w:rPr>
                <w:sz w:val="18"/>
                <w:szCs w:val="18"/>
                <w:lang w:val="en-US"/>
              </w:rPr>
              <w:t>%)</w:t>
            </w:r>
          </w:p>
        </w:tc>
        <w:tc>
          <w:tcPr>
            <w:tcW w:w="2121" w:type="dxa"/>
          </w:tcPr>
          <w:p w14:paraId="23ECC522" w14:textId="3A570DF7"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2</w:t>
            </w:r>
            <w:r w:rsidR="00771BCC" w:rsidRPr="0085353D">
              <w:rPr>
                <w:sz w:val="18"/>
                <w:szCs w:val="18"/>
                <w:lang w:val="en-US"/>
              </w:rPr>
              <w:t>7</w:t>
            </w:r>
            <w:r w:rsidRPr="0085353D">
              <w:rPr>
                <w:sz w:val="18"/>
                <w:szCs w:val="18"/>
                <w:lang w:val="en-US"/>
              </w:rPr>
              <w:t>(96</w:t>
            </w:r>
            <w:r w:rsidR="00016DDB" w:rsidRPr="0085353D">
              <w:rPr>
                <w:sz w:val="18"/>
                <w:szCs w:val="18"/>
                <w:lang w:val="en-US"/>
              </w:rPr>
              <w:t>.</w:t>
            </w:r>
            <w:r w:rsidR="00771BCC" w:rsidRPr="0085353D">
              <w:rPr>
                <w:sz w:val="18"/>
                <w:szCs w:val="18"/>
                <w:lang w:val="en-US"/>
              </w:rPr>
              <w:t>4</w:t>
            </w:r>
            <w:r w:rsidRPr="0085353D">
              <w:rPr>
                <w:sz w:val="18"/>
                <w:szCs w:val="18"/>
                <w:lang w:val="en-US"/>
              </w:rPr>
              <w:t>%)</w:t>
            </w:r>
          </w:p>
        </w:tc>
        <w:tc>
          <w:tcPr>
            <w:tcW w:w="2329" w:type="dxa"/>
          </w:tcPr>
          <w:p w14:paraId="1C096C8C" w14:textId="65D93AA6" w:rsidR="00134E61" w:rsidRPr="0085353D" w:rsidRDefault="001B5DD6"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1</w:t>
            </w:r>
            <w:r w:rsidR="00313D10" w:rsidRPr="0085353D">
              <w:rPr>
                <w:sz w:val="18"/>
                <w:szCs w:val="18"/>
                <w:lang w:val="en-US"/>
              </w:rPr>
              <w:t>8</w:t>
            </w:r>
            <w:r w:rsidRPr="0085353D">
              <w:rPr>
                <w:sz w:val="18"/>
                <w:szCs w:val="18"/>
                <w:lang w:val="en-US"/>
              </w:rPr>
              <w:t>(100%)</w:t>
            </w:r>
          </w:p>
        </w:tc>
      </w:tr>
      <w:tr w:rsidR="00134E61" w:rsidRPr="0085353D" w14:paraId="7204DCE6" w14:textId="607E723B" w:rsidTr="000720BF">
        <w:trPr>
          <w:trHeight w:val="58"/>
        </w:trPr>
        <w:tc>
          <w:tcPr>
            <w:cnfStyle w:val="001000000000" w:firstRow="0" w:lastRow="0" w:firstColumn="1" w:lastColumn="0" w:oddVBand="0" w:evenVBand="0" w:oddHBand="0" w:evenHBand="0" w:firstRowFirstColumn="0" w:firstRowLastColumn="0" w:lastRowFirstColumn="0" w:lastRowLastColumn="0"/>
            <w:tcW w:w="3562" w:type="dxa"/>
          </w:tcPr>
          <w:p w14:paraId="30452FB3" w14:textId="59848906" w:rsidR="00134E61" w:rsidRPr="0085353D" w:rsidRDefault="00134E61" w:rsidP="00A2787B">
            <w:pPr>
              <w:rPr>
                <w:b/>
                <w:bCs/>
                <w:sz w:val="18"/>
                <w:szCs w:val="18"/>
                <w:lang w:val="en-US"/>
              </w:rPr>
            </w:pPr>
            <w:r w:rsidRPr="0085353D">
              <w:rPr>
                <w:b/>
                <w:bCs/>
                <w:sz w:val="18"/>
                <w:szCs w:val="18"/>
                <w:lang w:val="en-US"/>
              </w:rPr>
              <w:t>Methods</w:t>
            </w:r>
          </w:p>
        </w:tc>
        <w:tc>
          <w:tcPr>
            <w:tcW w:w="2129" w:type="dxa"/>
          </w:tcPr>
          <w:p w14:paraId="6943AACF" w14:textId="77777777"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2121" w:type="dxa"/>
          </w:tcPr>
          <w:p w14:paraId="63FCBDA9" w14:textId="77777777"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2329" w:type="dxa"/>
          </w:tcPr>
          <w:p w14:paraId="6DF13C17" w14:textId="77777777"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134E61" w:rsidRPr="0085353D" w14:paraId="2A7D2336" w14:textId="4074ACC8" w:rsidTr="000720B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562" w:type="dxa"/>
          </w:tcPr>
          <w:p w14:paraId="136793D1" w14:textId="7892A449" w:rsidR="00134E61" w:rsidRPr="0085353D" w:rsidRDefault="00134E61" w:rsidP="00A2787B">
            <w:pPr>
              <w:pStyle w:val="ListParagraph"/>
              <w:numPr>
                <w:ilvl w:val="0"/>
                <w:numId w:val="1"/>
              </w:numPr>
              <w:rPr>
                <w:sz w:val="18"/>
                <w:szCs w:val="18"/>
                <w:lang w:val="en-US"/>
              </w:rPr>
            </w:pPr>
            <w:r w:rsidRPr="0085353D">
              <w:rPr>
                <w:sz w:val="18"/>
                <w:szCs w:val="18"/>
                <w:lang w:val="en-US"/>
              </w:rPr>
              <w:t>Protocol and registration</w:t>
            </w:r>
          </w:p>
        </w:tc>
        <w:tc>
          <w:tcPr>
            <w:tcW w:w="2129" w:type="dxa"/>
          </w:tcPr>
          <w:p w14:paraId="079E84C2" w14:textId="05EE707E"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1</w:t>
            </w:r>
            <w:r w:rsidR="001566CA" w:rsidRPr="0085353D">
              <w:rPr>
                <w:sz w:val="18"/>
                <w:szCs w:val="18"/>
                <w:lang w:val="en-US"/>
              </w:rPr>
              <w:t>8</w:t>
            </w:r>
            <w:r w:rsidRPr="0085353D">
              <w:rPr>
                <w:sz w:val="18"/>
                <w:szCs w:val="18"/>
                <w:lang w:val="en-US"/>
              </w:rPr>
              <w:t>(</w:t>
            </w:r>
            <w:r w:rsidR="00772F21" w:rsidRPr="0085353D">
              <w:rPr>
                <w:sz w:val="18"/>
                <w:szCs w:val="18"/>
                <w:lang w:val="en-US"/>
              </w:rPr>
              <w:t>39.1</w:t>
            </w:r>
            <w:r w:rsidRPr="0085353D">
              <w:rPr>
                <w:sz w:val="18"/>
                <w:szCs w:val="18"/>
                <w:lang w:val="en-US"/>
              </w:rPr>
              <w:t>%)</w:t>
            </w:r>
          </w:p>
        </w:tc>
        <w:tc>
          <w:tcPr>
            <w:tcW w:w="2121" w:type="dxa"/>
          </w:tcPr>
          <w:p w14:paraId="6757B30F" w14:textId="09317CE0"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1</w:t>
            </w:r>
            <w:r w:rsidR="00787C40" w:rsidRPr="0085353D">
              <w:rPr>
                <w:sz w:val="18"/>
                <w:szCs w:val="18"/>
                <w:lang w:val="en-US"/>
              </w:rPr>
              <w:t>1</w:t>
            </w:r>
            <w:r w:rsidRPr="0085353D">
              <w:rPr>
                <w:sz w:val="18"/>
                <w:szCs w:val="18"/>
                <w:lang w:val="en-US"/>
              </w:rPr>
              <w:t>(3</w:t>
            </w:r>
            <w:r w:rsidR="00C46E8A" w:rsidRPr="0085353D">
              <w:rPr>
                <w:sz w:val="18"/>
                <w:szCs w:val="18"/>
                <w:lang w:val="en-US"/>
              </w:rPr>
              <w:t>9.3</w:t>
            </w:r>
            <w:r w:rsidRPr="0085353D">
              <w:rPr>
                <w:sz w:val="18"/>
                <w:szCs w:val="18"/>
                <w:lang w:val="en-US"/>
              </w:rPr>
              <w:t>%)</w:t>
            </w:r>
          </w:p>
        </w:tc>
        <w:tc>
          <w:tcPr>
            <w:tcW w:w="2329" w:type="dxa"/>
          </w:tcPr>
          <w:p w14:paraId="57153877" w14:textId="2EA4377E" w:rsidR="00134E61" w:rsidRPr="0085353D" w:rsidRDefault="002A4AF3"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7</w:t>
            </w:r>
            <w:r w:rsidR="00A37156" w:rsidRPr="0085353D">
              <w:rPr>
                <w:sz w:val="18"/>
                <w:szCs w:val="18"/>
                <w:lang w:val="en-US"/>
              </w:rPr>
              <w:t>(</w:t>
            </w:r>
            <w:r w:rsidR="00313D10" w:rsidRPr="0085353D">
              <w:rPr>
                <w:sz w:val="18"/>
                <w:szCs w:val="18"/>
                <w:lang w:val="en-US"/>
              </w:rPr>
              <w:t>38.9</w:t>
            </w:r>
            <w:r w:rsidR="00A37156" w:rsidRPr="0085353D">
              <w:rPr>
                <w:sz w:val="18"/>
                <w:szCs w:val="18"/>
                <w:lang w:val="en-US"/>
              </w:rPr>
              <w:t>%)</w:t>
            </w:r>
          </w:p>
        </w:tc>
      </w:tr>
      <w:tr w:rsidR="00134E61" w:rsidRPr="0085353D" w14:paraId="493A4081" w14:textId="0BF3E079" w:rsidTr="000720BF">
        <w:trPr>
          <w:trHeight w:val="265"/>
        </w:trPr>
        <w:tc>
          <w:tcPr>
            <w:cnfStyle w:val="001000000000" w:firstRow="0" w:lastRow="0" w:firstColumn="1" w:lastColumn="0" w:oddVBand="0" w:evenVBand="0" w:oddHBand="0" w:evenHBand="0" w:firstRowFirstColumn="0" w:firstRowLastColumn="0" w:lastRowFirstColumn="0" w:lastRowLastColumn="0"/>
            <w:tcW w:w="3562" w:type="dxa"/>
          </w:tcPr>
          <w:p w14:paraId="1DBCA383" w14:textId="5FF33B71" w:rsidR="00134E61" w:rsidRPr="0085353D" w:rsidRDefault="00134E61" w:rsidP="00A2787B">
            <w:pPr>
              <w:pStyle w:val="ListParagraph"/>
              <w:numPr>
                <w:ilvl w:val="0"/>
                <w:numId w:val="1"/>
              </w:numPr>
              <w:rPr>
                <w:sz w:val="18"/>
                <w:szCs w:val="18"/>
                <w:lang w:val="en-US"/>
              </w:rPr>
            </w:pPr>
            <w:r w:rsidRPr="0085353D">
              <w:rPr>
                <w:sz w:val="18"/>
                <w:szCs w:val="18"/>
                <w:lang w:val="en-US"/>
              </w:rPr>
              <w:t>Eligibility criteria</w:t>
            </w:r>
          </w:p>
        </w:tc>
        <w:tc>
          <w:tcPr>
            <w:tcW w:w="2129" w:type="dxa"/>
          </w:tcPr>
          <w:p w14:paraId="68D9AAB6" w14:textId="5C2A2F75"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4</w:t>
            </w:r>
            <w:r w:rsidR="00772F21" w:rsidRPr="0085353D">
              <w:rPr>
                <w:sz w:val="18"/>
                <w:szCs w:val="18"/>
                <w:lang w:val="en-US"/>
              </w:rPr>
              <w:t>3</w:t>
            </w:r>
            <w:r w:rsidRPr="0085353D">
              <w:rPr>
                <w:sz w:val="18"/>
                <w:szCs w:val="18"/>
                <w:lang w:val="en-US"/>
              </w:rPr>
              <w:t>(</w:t>
            </w:r>
            <w:r w:rsidR="00EA25FC" w:rsidRPr="0085353D">
              <w:rPr>
                <w:sz w:val="18"/>
                <w:szCs w:val="18"/>
                <w:lang w:val="en-US"/>
              </w:rPr>
              <w:t>93.5</w:t>
            </w:r>
            <w:r w:rsidRPr="0085353D">
              <w:rPr>
                <w:sz w:val="18"/>
                <w:szCs w:val="18"/>
                <w:lang w:val="en-US"/>
              </w:rPr>
              <w:t>%)</w:t>
            </w:r>
          </w:p>
        </w:tc>
        <w:tc>
          <w:tcPr>
            <w:tcW w:w="2121" w:type="dxa"/>
          </w:tcPr>
          <w:p w14:paraId="0176E4F5" w14:textId="6F4C1D98"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2</w:t>
            </w:r>
            <w:r w:rsidR="00D97376" w:rsidRPr="0085353D">
              <w:rPr>
                <w:sz w:val="18"/>
                <w:szCs w:val="18"/>
                <w:lang w:val="en-US"/>
              </w:rPr>
              <w:t>8</w:t>
            </w:r>
            <w:r w:rsidRPr="0085353D">
              <w:rPr>
                <w:sz w:val="18"/>
                <w:szCs w:val="18"/>
                <w:lang w:val="en-US"/>
              </w:rPr>
              <w:t>(</w:t>
            </w:r>
            <w:r w:rsidR="00C46E8A" w:rsidRPr="0085353D">
              <w:rPr>
                <w:sz w:val="18"/>
                <w:szCs w:val="18"/>
                <w:lang w:val="en-US"/>
              </w:rPr>
              <w:t>100</w:t>
            </w:r>
            <w:r w:rsidRPr="0085353D">
              <w:rPr>
                <w:sz w:val="18"/>
                <w:szCs w:val="18"/>
                <w:lang w:val="en-US"/>
              </w:rPr>
              <w:t>%)</w:t>
            </w:r>
          </w:p>
        </w:tc>
        <w:tc>
          <w:tcPr>
            <w:tcW w:w="2329" w:type="dxa"/>
          </w:tcPr>
          <w:p w14:paraId="25F726E6" w14:textId="4EF84636" w:rsidR="00134E61" w:rsidRPr="0085353D" w:rsidRDefault="008E3D35"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w:t>
            </w:r>
            <w:r w:rsidR="002A4AF3" w:rsidRPr="0085353D">
              <w:rPr>
                <w:sz w:val="18"/>
                <w:szCs w:val="18"/>
                <w:lang w:val="en-US"/>
              </w:rPr>
              <w:t>5</w:t>
            </w:r>
            <w:r w:rsidRPr="0085353D">
              <w:rPr>
                <w:sz w:val="18"/>
                <w:szCs w:val="18"/>
                <w:lang w:val="en-US"/>
              </w:rPr>
              <w:t>(</w:t>
            </w:r>
            <w:r w:rsidR="00E75B69" w:rsidRPr="0085353D">
              <w:rPr>
                <w:sz w:val="18"/>
                <w:szCs w:val="18"/>
                <w:lang w:val="en-US"/>
              </w:rPr>
              <w:t>8</w:t>
            </w:r>
            <w:r w:rsidR="00A877F2" w:rsidRPr="0085353D">
              <w:rPr>
                <w:sz w:val="18"/>
                <w:szCs w:val="18"/>
                <w:lang w:val="en-US"/>
              </w:rPr>
              <w:t>3.3</w:t>
            </w:r>
            <w:r w:rsidRPr="0085353D">
              <w:rPr>
                <w:sz w:val="18"/>
                <w:szCs w:val="18"/>
                <w:lang w:val="en-US"/>
              </w:rPr>
              <w:t>%)</w:t>
            </w:r>
          </w:p>
        </w:tc>
      </w:tr>
      <w:tr w:rsidR="00134E61" w:rsidRPr="0085353D" w14:paraId="07F0CE5B" w14:textId="7468376E" w:rsidTr="000720BF">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3562" w:type="dxa"/>
          </w:tcPr>
          <w:p w14:paraId="5AC962DD" w14:textId="2E129953" w:rsidR="00134E61" w:rsidRPr="0085353D" w:rsidRDefault="00134E61" w:rsidP="00A2787B">
            <w:pPr>
              <w:pStyle w:val="ListParagraph"/>
              <w:numPr>
                <w:ilvl w:val="0"/>
                <w:numId w:val="1"/>
              </w:numPr>
              <w:rPr>
                <w:sz w:val="18"/>
                <w:szCs w:val="18"/>
                <w:lang w:val="en-US"/>
              </w:rPr>
            </w:pPr>
            <w:r w:rsidRPr="0085353D">
              <w:rPr>
                <w:sz w:val="18"/>
                <w:szCs w:val="18"/>
                <w:lang w:val="en-US"/>
              </w:rPr>
              <w:t>Identifying studies – information sources</w:t>
            </w:r>
          </w:p>
        </w:tc>
        <w:tc>
          <w:tcPr>
            <w:tcW w:w="2129" w:type="dxa"/>
          </w:tcPr>
          <w:p w14:paraId="7AE2A0F5" w14:textId="30C01B77"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3</w:t>
            </w:r>
            <w:r w:rsidR="00EA25FC" w:rsidRPr="0085353D">
              <w:rPr>
                <w:sz w:val="18"/>
                <w:szCs w:val="18"/>
                <w:lang w:val="en-US"/>
              </w:rPr>
              <w:t>7</w:t>
            </w:r>
            <w:r w:rsidRPr="0085353D">
              <w:rPr>
                <w:sz w:val="18"/>
                <w:szCs w:val="18"/>
                <w:lang w:val="en-US"/>
              </w:rPr>
              <w:t>(</w:t>
            </w:r>
            <w:r w:rsidR="00EA25FC" w:rsidRPr="0085353D">
              <w:rPr>
                <w:sz w:val="18"/>
                <w:szCs w:val="18"/>
                <w:lang w:val="en-US"/>
              </w:rPr>
              <w:t>80.4</w:t>
            </w:r>
            <w:r w:rsidRPr="0085353D">
              <w:rPr>
                <w:sz w:val="18"/>
                <w:szCs w:val="18"/>
                <w:lang w:val="en-US"/>
              </w:rPr>
              <w:t>%)</w:t>
            </w:r>
          </w:p>
        </w:tc>
        <w:tc>
          <w:tcPr>
            <w:tcW w:w="2121" w:type="dxa"/>
          </w:tcPr>
          <w:p w14:paraId="6345CDB0" w14:textId="40DC698F"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2</w:t>
            </w:r>
            <w:r w:rsidR="00C46E8A" w:rsidRPr="0085353D">
              <w:rPr>
                <w:sz w:val="18"/>
                <w:szCs w:val="18"/>
                <w:lang w:val="en-US"/>
              </w:rPr>
              <w:t>4</w:t>
            </w:r>
            <w:r w:rsidRPr="0085353D">
              <w:rPr>
                <w:sz w:val="18"/>
                <w:szCs w:val="18"/>
                <w:lang w:val="en-US"/>
              </w:rPr>
              <w:t>(8</w:t>
            </w:r>
            <w:r w:rsidR="00C46E8A" w:rsidRPr="0085353D">
              <w:rPr>
                <w:sz w:val="18"/>
                <w:szCs w:val="18"/>
                <w:lang w:val="en-US"/>
              </w:rPr>
              <w:t>5</w:t>
            </w:r>
            <w:r w:rsidR="00755AD2" w:rsidRPr="0085353D">
              <w:rPr>
                <w:sz w:val="18"/>
                <w:szCs w:val="18"/>
                <w:lang w:val="en-US"/>
              </w:rPr>
              <w:t>.</w:t>
            </w:r>
            <w:r w:rsidR="00C46E8A" w:rsidRPr="0085353D">
              <w:rPr>
                <w:sz w:val="18"/>
                <w:szCs w:val="18"/>
                <w:lang w:val="en-US"/>
              </w:rPr>
              <w:t>7</w:t>
            </w:r>
            <w:r w:rsidRPr="0085353D">
              <w:rPr>
                <w:sz w:val="18"/>
                <w:szCs w:val="18"/>
                <w:lang w:val="en-US"/>
              </w:rPr>
              <w:t>%)</w:t>
            </w:r>
          </w:p>
        </w:tc>
        <w:tc>
          <w:tcPr>
            <w:tcW w:w="2329" w:type="dxa"/>
          </w:tcPr>
          <w:p w14:paraId="5D2361BB" w14:textId="46C884E2" w:rsidR="00134E61" w:rsidRPr="0085353D" w:rsidRDefault="00CB1499"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1</w:t>
            </w:r>
            <w:r w:rsidR="00A877F2" w:rsidRPr="0085353D">
              <w:rPr>
                <w:sz w:val="18"/>
                <w:szCs w:val="18"/>
                <w:lang w:val="en-US"/>
              </w:rPr>
              <w:t>3</w:t>
            </w:r>
            <w:r w:rsidRPr="0085353D">
              <w:rPr>
                <w:sz w:val="18"/>
                <w:szCs w:val="18"/>
                <w:lang w:val="en-US"/>
              </w:rPr>
              <w:t>(</w:t>
            </w:r>
            <w:r w:rsidR="000D4888" w:rsidRPr="0085353D">
              <w:rPr>
                <w:sz w:val="18"/>
                <w:szCs w:val="18"/>
                <w:lang w:val="en-US"/>
              </w:rPr>
              <w:t>7</w:t>
            </w:r>
            <w:r w:rsidR="00A877F2" w:rsidRPr="0085353D">
              <w:rPr>
                <w:sz w:val="18"/>
                <w:szCs w:val="18"/>
                <w:lang w:val="en-US"/>
              </w:rPr>
              <w:t>2</w:t>
            </w:r>
            <w:r w:rsidR="00726473" w:rsidRPr="0085353D">
              <w:rPr>
                <w:sz w:val="18"/>
                <w:szCs w:val="18"/>
                <w:lang w:val="en-US"/>
              </w:rPr>
              <w:t>.</w:t>
            </w:r>
            <w:r w:rsidR="00A877F2" w:rsidRPr="0085353D">
              <w:rPr>
                <w:sz w:val="18"/>
                <w:szCs w:val="18"/>
                <w:lang w:val="en-US"/>
              </w:rPr>
              <w:t>2</w:t>
            </w:r>
            <w:r w:rsidRPr="0085353D">
              <w:rPr>
                <w:sz w:val="18"/>
                <w:szCs w:val="18"/>
                <w:lang w:val="en-US"/>
              </w:rPr>
              <w:t>%)</w:t>
            </w:r>
          </w:p>
        </w:tc>
      </w:tr>
      <w:tr w:rsidR="00134E61" w:rsidRPr="0085353D" w14:paraId="5F59EBF4" w14:textId="4B9A2F52" w:rsidTr="000720BF">
        <w:trPr>
          <w:trHeight w:val="196"/>
        </w:trPr>
        <w:tc>
          <w:tcPr>
            <w:cnfStyle w:val="001000000000" w:firstRow="0" w:lastRow="0" w:firstColumn="1" w:lastColumn="0" w:oddVBand="0" w:evenVBand="0" w:oddHBand="0" w:evenHBand="0" w:firstRowFirstColumn="0" w:firstRowLastColumn="0" w:lastRowFirstColumn="0" w:lastRowLastColumn="0"/>
            <w:tcW w:w="3562" w:type="dxa"/>
          </w:tcPr>
          <w:p w14:paraId="3C291E60" w14:textId="2F406488" w:rsidR="00134E61" w:rsidRPr="0085353D" w:rsidRDefault="00134E61" w:rsidP="00A2787B">
            <w:pPr>
              <w:pStyle w:val="ListParagraph"/>
              <w:numPr>
                <w:ilvl w:val="0"/>
                <w:numId w:val="1"/>
              </w:numPr>
              <w:rPr>
                <w:sz w:val="18"/>
                <w:szCs w:val="18"/>
                <w:lang w:val="en-US"/>
              </w:rPr>
            </w:pPr>
            <w:r w:rsidRPr="0085353D">
              <w:rPr>
                <w:sz w:val="18"/>
                <w:szCs w:val="18"/>
                <w:lang w:val="en-US"/>
              </w:rPr>
              <w:t>Identifying studies - search</w:t>
            </w:r>
          </w:p>
        </w:tc>
        <w:tc>
          <w:tcPr>
            <w:tcW w:w="2129" w:type="dxa"/>
          </w:tcPr>
          <w:p w14:paraId="107F0DE3" w14:textId="3D085324"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22(47</w:t>
            </w:r>
            <w:r w:rsidR="00C95A0C" w:rsidRPr="0085353D">
              <w:rPr>
                <w:sz w:val="18"/>
                <w:szCs w:val="18"/>
                <w:lang w:val="en-US"/>
              </w:rPr>
              <w:t>.</w:t>
            </w:r>
            <w:r w:rsidRPr="0085353D">
              <w:rPr>
                <w:sz w:val="18"/>
                <w:szCs w:val="18"/>
                <w:lang w:val="en-US"/>
              </w:rPr>
              <w:t>8%)</w:t>
            </w:r>
          </w:p>
        </w:tc>
        <w:tc>
          <w:tcPr>
            <w:tcW w:w="2121" w:type="dxa"/>
          </w:tcPr>
          <w:p w14:paraId="75447C1A" w14:textId="336661FC"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w:t>
            </w:r>
            <w:r w:rsidR="00165D87" w:rsidRPr="0085353D">
              <w:rPr>
                <w:sz w:val="18"/>
                <w:szCs w:val="18"/>
                <w:lang w:val="en-US"/>
              </w:rPr>
              <w:t>2</w:t>
            </w:r>
            <w:r w:rsidRPr="0085353D">
              <w:rPr>
                <w:sz w:val="18"/>
                <w:szCs w:val="18"/>
                <w:lang w:val="en-US"/>
              </w:rPr>
              <w:t>(4</w:t>
            </w:r>
            <w:r w:rsidR="00165D87" w:rsidRPr="0085353D">
              <w:rPr>
                <w:sz w:val="18"/>
                <w:szCs w:val="18"/>
                <w:lang w:val="en-US"/>
              </w:rPr>
              <w:t>2</w:t>
            </w:r>
            <w:r w:rsidR="000D4307" w:rsidRPr="0085353D">
              <w:rPr>
                <w:sz w:val="18"/>
                <w:szCs w:val="18"/>
                <w:lang w:val="en-US"/>
              </w:rPr>
              <w:t>.</w:t>
            </w:r>
            <w:r w:rsidR="00165D87" w:rsidRPr="0085353D">
              <w:rPr>
                <w:sz w:val="18"/>
                <w:szCs w:val="18"/>
                <w:lang w:val="en-US"/>
              </w:rPr>
              <w:t>9</w:t>
            </w:r>
            <w:r w:rsidRPr="0085353D">
              <w:rPr>
                <w:sz w:val="18"/>
                <w:szCs w:val="18"/>
                <w:lang w:val="en-US"/>
              </w:rPr>
              <w:t>%)</w:t>
            </w:r>
          </w:p>
        </w:tc>
        <w:tc>
          <w:tcPr>
            <w:tcW w:w="2329" w:type="dxa"/>
          </w:tcPr>
          <w:p w14:paraId="751632A7" w14:textId="59268366" w:rsidR="00134E61" w:rsidRPr="0085353D" w:rsidRDefault="00D07C96"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10</w:t>
            </w:r>
            <w:r w:rsidR="00E83682" w:rsidRPr="0085353D">
              <w:rPr>
                <w:sz w:val="18"/>
                <w:szCs w:val="18"/>
                <w:lang w:val="en-US"/>
              </w:rPr>
              <w:t>(5</w:t>
            </w:r>
            <w:r w:rsidRPr="0085353D">
              <w:rPr>
                <w:sz w:val="18"/>
                <w:szCs w:val="18"/>
                <w:lang w:val="en-US"/>
              </w:rPr>
              <w:t>5</w:t>
            </w:r>
            <w:r w:rsidR="00945FD7" w:rsidRPr="0085353D">
              <w:rPr>
                <w:sz w:val="18"/>
                <w:szCs w:val="18"/>
                <w:lang w:val="en-US"/>
              </w:rPr>
              <w:t>.</w:t>
            </w:r>
            <w:r w:rsidRPr="0085353D">
              <w:rPr>
                <w:sz w:val="18"/>
                <w:szCs w:val="18"/>
                <w:lang w:val="en-US"/>
              </w:rPr>
              <w:t>6</w:t>
            </w:r>
            <w:r w:rsidR="00E83682" w:rsidRPr="0085353D">
              <w:rPr>
                <w:sz w:val="18"/>
                <w:szCs w:val="18"/>
                <w:lang w:val="en-US"/>
              </w:rPr>
              <w:t>%)</w:t>
            </w:r>
          </w:p>
        </w:tc>
      </w:tr>
      <w:tr w:rsidR="00134E61" w:rsidRPr="0085353D" w14:paraId="4C48C161" w14:textId="5E3359F1" w:rsidTr="000720BF">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3562" w:type="dxa"/>
          </w:tcPr>
          <w:p w14:paraId="17BDC8E2" w14:textId="2B9F7A4C" w:rsidR="00134E61" w:rsidRPr="0085353D" w:rsidRDefault="00134E61" w:rsidP="00A2787B">
            <w:pPr>
              <w:pStyle w:val="ListParagraph"/>
              <w:numPr>
                <w:ilvl w:val="0"/>
                <w:numId w:val="1"/>
              </w:numPr>
              <w:rPr>
                <w:sz w:val="18"/>
                <w:szCs w:val="18"/>
                <w:lang w:val="en-US"/>
              </w:rPr>
            </w:pPr>
            <w:r w:rsidRPr="0085353D">
              <w:rPr>
                <w:sz w:val="18"/>
                <w:szCs w:val="18"/>
                <w:lang w:val="en-US"/>
              </w:rPr>
              <w:t>Study selection processes</w:t>
            </w:r>
          </w:p>
        </w:tc>
        <w:tc>
          <w:tcPr>
            <w:tcW w:w="2129" w:type="dxa"/>
          </w:tcPr>
          <w:p w14:paraId="66D04663" w14:textId="1AB52E7F"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3</w:t>
            </w:r>
            <w:r w:rsidR="00C95A0C" w:rsidRPr="0085353D">
              <w:rPr>
                <w:sz w:val="18"/>
                <w:szCs w:val="18"/>
                <w:lang w:val="en-US"/>
              </w:rPr>
              <w:t>2</w:t>
            </w:r>
            <w:r w:rsidRPr="0085353D">
              <w:rPr>
                <w:sz w:val="18"/>
                <w:szCs w:val="18"/>
                <w:lang w:val="en-US"/>
              </w:rPr>
              <w:t>(6</w:t>
            </w:r>
            <w:r w:rsidR="00C95A0C" w:rsidRPr="0085353D">
              <w:rPr>
                <w:sz w:val="18"/>
                <w:szCs w:val="18"/>
                <w:lang w:val="en-US"/>
              </w:rPr>
              <w:t>9.6</w:t>
            </w:r>
            <w:r w:rsidRPr="0085353D">
              <w:rPr>
                <w:sz w:val="18"/>
                <w:szCs w:val="18"/>
                <w:lang w:val="en-US"/>
              </w:rPr>
              <w:t>%)</w:t>
            </w:r>
          </w:p>
        </w:tc>
        <w:tc>
          <w:tcPr>
            <w:tcW w:w="2121" w:type="dxa"/>
          </w:tcPr>
          <w:p w14:paraId="5F293E52" w14:textId="211EB8C1"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2</w:t>
            </w:r>
            <w:r w:rsidR="000D4307" w:rsidRPr="0085353D">
              <w:rPr>
                <w:sz w:val="18"/>
                <w:szCs w:val="18"/>
                <w:lang w:val="en-US"/>
              </w:rPr>
              <w:t>1</w:t>
            </w:r>
            <w:r w:rsidRPr="0085353D">
              <w:rPr>
                <w:sz w:val="18"/>
                <w:szCs w:val="18"/>
                <w:lang w:val="en-US"/>
              </w:rPr>
              <w:t>(7</w:t>
            </w:r>
            <w:r w:rsidR="00165D87" w:rsidRPr="0085353D">
              <w:rPr>
                <w:sz w:val="18"/>
                <w:szCs w:val="18"/>
                <w:lang w:val="en-US"/>
              </w:rPr>
              <w:t>5</w:t>
            </w:r>
            <w:r w:rsidRPr="0085353D">
              <w:rPr>
                <w:sz w:val="18"/>
                <w:szCs w:val="18"/>
                <w:lang w:val="en-US"/>
              </w:rPr>
              <w:t>%)</w:t>
            </w:r>
          </w:p>
        </w:tc>
        <w:tc>
          <w:tcPr>
            <w:tcW w:w="2329" w:type="dxa"/>
          </w:tcPr>
          <w:p w14:paraId="730E6257" w14:textId="011AB5E9" w:rsidR="00134E61" w:rsidRPr="0085353D" w:rsidRDefault="003E6AE7"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1</w:t>
            </w:r>
            <w:r w:rsidR="00945FD7" w:rsidRPr="0085353D">
              <w:rPr>
                <w:sz w:val="18"/>
                <w:szCs w:val="18"/>
                <w:lang w:val="en-US"/>
              </w:rPr>
              <w:t>1</w:t>
            </w:r>
            <w:r w:rsidRPr="0085353D">
              <w:rPr>
                <w:sz w:val="18"/>
                <w:szCs w:val="18"/>
                <w:lang w:val="en-US"/>
              </w:rPr>
              <w:t>(6</w:t>
            </w:r>
            <w:r w:rsidR="00CF403E" w:rsidRPr="0085353D">
              <w:rPr>
                <w:sz w:val="18"/>
                <w:szCs w:val="18"/>
                <w:lang w:val="en-US"/>
              </w:rPr>
              <w:t>1</w:t>
            </w:r>
            <w:r w:rsidR="0064368C" w:rsidRPr="0085353D">
              <w:rPr>
                <w:sz w:val="18"/>
                <w:szCs w:val="18"/>
                <w:lang w:val="en-US"/>
              </w:rPr>
              <w:t>.</w:t>
            </w:r>
            <w:r w:rsidR="00CF403E" w:rsidRPr="0085353D">
              <w:rPr>
                <w:sz w:val="18"/>
                <w:szCs w:val="18"/>
                <w:lang w:val="en-US"/>
              </w:rPr>
              <w:t>1</w:t>
            </w:r>
            <w:r w:rsidRPr="0085353D">
              <w:rPr>
                <w:sz w:val="18"/>
                <w:szCs w:val="18"/>
                <w:lang w:val="en-US"/>
              </w:rPr>
              <w:t>%)</w:t>
            </w:r>
          </w:p>
        </w:tc>
      </w:tr>
      <w:tr w:rsidR="00134E61" w:rsidRPr="0085353D" w14:paraId="75B1421C" w14:textId="2DE984D6" w:rsidTr="000720BF">
        <w:trPr>
          <w:trHeight w:val="79"/>
        </w:trPr>
        <w:tc>
          <w:tcPr>
            <w:cnfStyle w:val="001000000000" w:firstRow="0" w:lastRow="0" w:firstColumn="1" w:lastColumn="0" w:oddVBand="0" w:evenVBand="0" w:oddHBand="0" w:evenHBand="0" w:firstRowFirstColumn="0" w:firstRowLastColumn="0" w:lastRowFirstColumn="0" w:lastRowLastColumn="0"/>
            <w:tcW w:w="3562" w:type="dxa"/>
          </w:tcPr>
          <w:p w14:paraId="1E2F8E2B" w14:textId="6F831075" w:rsidR="00134E61" w:rsidRPr="0085353D" w:rsidRDefault="00134E61" w:rsidP="00A2787B">
            <w:pPr>
              <w:pStyle w:val="ListParagraph"/>
              <w:numPr>
                <w:ilvl w:val="0"/>
                <w:numId w:val="1"/>
              </w:numPr>
              <w:rPr>
                <w:sz w:val="18"/>
                <w:szCs w:val="18"/>
                <w:lang w:val="en-US"/>
              </w:rPr>
            </w:pPr>
            <w:r w:rsidRPr="0085353D">
              <w:rPr>
                <w:sz w:val="18"/>
                <w:szCs w:val="18"/>
                <w:lang w:val="en-US"/>
              </w:rPr>
              <w:t>Data collection processes</w:t>
            </w:r>
          </w:p>
        </w:tc>
        <w:tc>
          <w:tcPr>
            <w:tcW w:w="2129" w:type="dxa"/>
          </w:tcPr>
          <w:p w14:paraId="216DB8A0" w14:textId="7C71BD4D" w:rsidR="00134E61" w:rsidRPr="0085353D" w:rsidRDefault="007A35B7"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30</w:t>
            </w:r>
            <w:r w:rsidR="00134E61" w:rsidRPr="0085353D">
              <w:rPr>
                <w:sz w:val="18"/>
                <w:szCs w:val="18"/>
                <w:lang w:val="en-US"/>
              </w:rPr>
              <w:t>(</w:t>
            </w:r>
            <w:r w:rsidR="004208E6" w:rsidRPr="0085353D">
              <w:rPr>
                <w:sz w:val="18"/>
                <w:szCs w:val="18"/>
                <w:lang w:val="en-US"/>
              </w:rPr>
              <w:t>65.2</w:t>
            </w:r>
            <w:r w:rsidR="00134E61" w:rsidRPr="0085353D">
              <w:rPr>
                <w:sz w:val="18"/>
                <w:szCs w:val="18"/>
                <w:lang w:val="en-US"/>
              </w:rPr>
              <w:t>%)</w:t>
            </w:r>
          </w:p>
        </w:tc>
        <w:tc>
          <w:tcPr>
            <w:tcW w:w="2121" w:type="dxa"/>
          </w:tcPr>
          <w:p w14:paraId="0950A406" w14:textId="455EF9CC"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w:t>
            </w:r>
            <w:r w:rsidR="00D37B53" w:rsidRPr="0085353D">
              <w:rPr>
                <w:sz w:val="18"/>
                <w:szCs w:val="18"/>
                <w:lang w:val="en-US"/>
              </w:rPr>
              <w:t>7</w:t>
            </w:r>
            <w:r w:rsidRPr="0085353D">
              <w:rPr>
                <w:sz w:val="18"/>
                <w:szCs w:val="18"/>
                <w:lang w:val="en-US"/>
              </w:rPr>
              <w:t>(</w:t>
            </w:r>
            <w:r w:rsidR="006D2667" w:rsidRPr="0085353D">
              <w:rPr>
                <w:sz w:val="18"/>
                <w:szCs w:val="18"/>
                <w:lang w:val="en-US"/>
              </w:rPr>
              <w:t>60.7</w:t>
            </w:r>
            <w:r w:rsidR="00742542" w:rsidRPr="0085353D">
              <w:rPr>
                <w:sz w:val="18"/>
                <w:szCs w:val="18"/>
                <w:lang w:val="en-US"/>
              </w:rPr>
              <w:t>%</w:t>
            </w:r>
            <w:r w:rsidRPr="0085353D">
              <w:rPr>
                <w:sz w:val="18"/>
                <w:szCs w:val="18"/>
                <w:lang w:val="en-US"/>
              </w:rPr>
              <w:t>)</w:t>
            </w:r>
          </w:p>
        </w:tc>
        <w:tc>
          <w:tcPr>
            <w:tcW w:w="2329" w:type="dxa"/>
          </w:tcPr>
          <w:p w14:paraId="7299D158" w14:textId="73A00843" w:rsidR="00134E61" w:rsidRPr="0085353D" w:rsidRDefault="003E6AE7"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w:t>
            </w:r>
            <w:r w:rsidR="00767FF2" w:rsidRPr="0085353D">
              <w:rPr>
                <w:sz w:val="18"/>
                <w:szCs w:val="18"/>
                <w:lang w:val="en-US"/>
              </w:rPr>
              <w:t>3</w:t>
            </w:r>
            <w:r w:rsidRPr="0085353D">
              <w:rPr>
                <w:sz w:val="18"/>
                <w:szCs w:val="18"/>
                <w:lang w:val="en-US"/>
              </w:rPr>
              <w:t>(</w:t>
            </w:r>
            <w:r w:rsidR="005E7CD4" w:rsidRPr="0085353D">
              <w:rPr>
                <w:sz w:val="18"/>
                <w:szCs w:val="18"/>
                <w:lang w:val="en-US"/>
              </w:rPr>
              <w:t>7</w:t>
            </w:r>
            <w:r w:rsidR="00CF403E" w:rsidRPr="0085353D">
              <w:rPr>
                <w:sz w:val="18"/>
                <w:szCs w:val="18"/>
                <w:lang w:val="en-US"/>
              </w:rPr>
              <w:t>2</w:t>
            </w:r>
            <w:r w:rsidR="005E7CD4" w:rsidRPr="0085353D">
              <w:rPr>
                <w:sz w:val="18"/>
                <w:szCs w:val="18"/>
                <w:lang w:val="en-US"/>
              </w:rPr>
              <w:t>.</w:t>
            </w:r>
            <w:r w:rsidR="00CF403E" w:rsidRPr="0085353D">
              <w:rPr>
                <w:sz w:val="18"/>
                <w:szCs w:val="18"/>
                <w:lang w:val="en-US"/>
              </w:rPr>
              <w:t>2</w:t>
            </w:r>
            <w:r w:rsidRPr="0085353D">
              <w:rPr>
                <w:sz w:val="18"/>
                <w:szCs w:val="18"/>
                <w:lang w:val="en-US"/>
              </w:rPr>
              <w:t>%)</w:t>
            </w:r>
          </w:p>
        </w:tc>
      </w:tr>
      <w:tr w:rsidR="00134E61" w:rsidRPr="0085353D" w14:paraId="482542A1" w14:textId="1B067AFD" w:rsidTr="000720BF">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3562" w:type="dxa"/>
          </w:tcPr>
          <w:p w14:paraId="2C421466" w14:textId="1D23574C" w:rsidR="00134E61" w:rsidRPr="0085353D" w:rsidRDefault="00134E61" w:rsidP="00A2787B">
            <w:pPr>
              <w:pStyle w:val="ListParagraph"/>
              <w:numPr>
                <w:ilvl w:val="0"/>
                <w:numId w:val="1"/>
              </w:numPr>
              <w:rPr>
                <w:sz w:val="18"/>
                <w:szCs w:val="18"/>
                <w:lang w:val="en-US"/>
              </w:rPr>
            </w:pPr>
            <w:r w:rsidRPr="0085353D">
              <w:rPr>
                <w:sz w:val="18"/>
                <w:szCs w:val="18"/>
                <w:lang w:val="en-US"/>
              </w:rPr>
              <w:t>Data items</w:t>
            </w:r>
          </w:p>
        </w:tc>
        <w:tc>
          <w:tcPr>
            <w:tcW w:w="2129" w:type="dxa"/>
          </w:tcPr>
          <w:p w14:paraId="7E155A01" w14:textId="7939A630"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3</w:t>
            </w:r>
            <w:r w:rsidR="004208E6" w:rsidRPr="0085353D">
              <w:rPr>
                <w:sz w:val="18"/>
                <w:szCs w:val="18"/>
                <w:lang w:val="en-US"/>
              </w:rPr>
              <w:t>8</w:t>
            </w:r>
            <w:r w:rsidRPr="0085353D">
              <w:rPr>
                <w:sz w:val="18"/>
                <w:szCs w:val="18"/>
                <w:lang w:val="en-US"/>
              </w:rPr>
              <w:t>(8</w:t>
            </w:r>
            <w:r w:rsidR="004208E6" w:rsidRPr="0085353D">
              <w:rPr>
                <w:sz w:val="18"/>
                <w:szCs w:val="18"/>
                <w:lang w:val="en-US"/>
              </w:rPr>
              <w:t>2.6</w:t>
            </w:r>
            <w:r w:rsidRPr="0085353D">
              <w:rPr>
                <w:sz w:val="18"/>
                <w:szCs w:val="18"/>
                <w:lang w:val="en-US"/>
              </w:rPr>
              <w:t>%)</w:t>
            </w:r>
          </w:p>
        </w:tc>
        <w:tc>
          <w:tcPr>
            <w:tcW w:w="2121" w:type="dxa"/>
          </w:tcPr>
          <w:p w14:paraId="142AC71C" w14:textId="72219450"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2</w:t>
            </w:r>
            <w:r w:rsidR="00197E0D" w:rsidRPr="0085353D">
              <w:rPr>
                <w:sz w:val="18"/>
                <w:szCs w:val="18"/>
                <w:lang w:val="en-US"/>
              </w:rPr>
              <w:t>2</w:t>
            </w:r>
            <w:r w:rsidRPr="0085353D">
              <w:rPr>
                <w:sz w:val="18"/>
                <w:szCs w:val="18"/>
                <w:lang w:val="en-US"/>
              </w:rPr>
              <w:t>(7</w:t>
            </w:r>
            <w:r w:rsidR="006D2667" w:rsidRPr="0085353D">
              <w:rPr>
                <w:sz w:val="18"/>
                <w:szCs w:val="18"/>
                <w:lang w:val="en-US"/>
              </w:rPr>
              <w:t>8</w:t>
            </w:r>
            <w:r w:rsidR="00197E0D" w:rsidRPr="0085353D">
              <w:rPr>
                <w:sz w:val="18"/>
                <w:szCs w:val="18"/>
                <w:lang w:val="en-US"/>
              </w:rPr>
              <w:t>.</w:t>
            </w:r>
            <w:r w:rsidR="006D2667" w:rsidRPr="0085353D">
              <w:rPr>
                <w:sz w:val="18"/>
                <w:szCs w:val="18"/>
                <w:lang w:val="en-US"/>
              </w:rPr>
              <w:t>6</w:t>
            </w:r>
            <w:r w:rsidRPr="0085353D">
              <w:rPr>
                <w:sz w:val="18"/>
                <w:szCs w:val="18"/>
                <w:lang w:val="en-US"/>
              </w:rPr>
              <w:t>%)</w:t>
            </w:r>
          </w:p>
        </w:tc>
        <w:tc>
          <w:tcPr>
            <w:tcW w:w="2329" w:type="dxa"/>
          </w:tcPr>
          <w:p w14:paraId="62A8F23B" w14:textId="78E3F51C" w:rsidR="00134E61" w:rsidRPr="0085353D" w:rsidRDefault="009B6428"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1</w:t>
            </w:r>
            <w:r w:rsidR="008D3DAF" w:rsidRPr="0085353D">
              <w:rPr>
                <w:sz w:val="18"/>
                <w:szCs w:val="18"/>
                <w:lang w:val="en-US"/>
              </w:rPr>
              <w:t>6(</w:t>
            </w:r>
            <w:r w:rsidR="00C95C87" w:rsidRPr="0085353D">
              <w:rPr>
                <w:sz w:val="18"/>
                <w:szCs w:val="18"/>
                <w:lang w:val="en-US"/>
              </w:rPr>
              <w:t>88</w:t>
            </w:r>
            <w:r w:rsidR="002F1320" w:rsidRPr="0085353D">
              <w:rPr>
                <w:sz w:val="18"/>
                <w:szCs w:val="18"/>
                <w:lang w:val="en-US"/>
              </w:rPr>
              <w:t>.</w:t>
            </w:r>
            <w:r w:rsidR="00C95C87" w:rsidRPr="0085353D">
              <w:rPr>
                <w:sz w:val="18"/>
                <w:szCs w:val="18"/>
                <w:lang w:val="en-US"/>
              </w:rPr>
              <w:t>9</w:t>
            </w:r>
            <w:r w:rsidR="00614912" w:rsidRPr="0085353D">
              <w:rPr>
                <w:sz w:val="18"/>
                <w:szCs w:val="18"/>
                <w:lang w:val="en-US"/>
              </w:rPr>
              <w:t>%)</w:t>
            </w:r>
          </w:p>
        </w:tc>
      </w:tr>
      <w:tr w:rsidR="00134E61" w:rsidRPr="0085353D" w14:paraId="2BCDB8C8" w14:textId="2E6C283E" w:rsidTr="000720BF">
        <w:trPr>
          <w:trHeight w:val="101"/>
        </w:trPr>
        <w:tc>
          <w:tcPr>
            <w:cnfStyle w:val="001000000000" w:firstRow="0" w:lastRow="0" w:firstColumn="1" w:lastColumn="0" w:oddVBand="0" w:evenVBand="0" w:oddHBand="0" w:evenHBand="0" w:firstRowFirstColumn="0" w:firstRowLastColumn="0" w:lastRowFirstColumn="0" w:lastRowLastColumn="0"/>
            <w:tcW w:w="3562" w:type="dxa"/>
          </w:tcPr>
          <w:p w14:paraId="587A02F0" w14:textId="0828D89E" w:rsidR="00134E61" w:rsidRPr="0085353D" w:rsidRDefault="00134E61" w:rsidP="00A2787B">
            <w:pPr>
              <w:rPr>
                <w:sz w:val="18"/>
                <w:szCs w:val="18"/>
                <w:lang w:val="en-US"/>
              </w:rPr>
            </w:pPr>
            <w:r w:rsidRPr="0085353D">
              <w:rPr>
                <w:sz w:val="18"/>
                <w:szCs w:val="18"/>
                <w:lang w:val="en-US"/>
              </w:rPr>
              <w:t>A1 IPD integrity</w:t>
            </w:r>
          </w:p>
        </w:tc>
        <w:tc>
          <w:tcPr>
            <w:tcW w:w="2129" w:type="dxa"/>
          </w:tcPr>
          <w:p w14:paraId="5BCF92F8" w14:textId="27211E04"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27(58</w:t>
            </w:r>
            <w:r w:rsidR="004208E6" w:rsidRPr="0085353D">
              <w:rPr>
                <w:sz w:val="18"/>
                <w:szCs w:val="18"/>
                <w:lang w:val="en-US"/>
              </w:rPr>
              <w:t>.</w:t>
            </w:r>
            <w:r w:rsidRPr="0085353D">
              <w:rPr>
                <w:sz w:val="18"/>
                <w:szCs w:val="18"/>
                <w:lang w:val="en-US"/>
              </w:rPr>
              <w:t>7%)</w:t>
            </w:r>
          </w:p>
        </w:tc>
        <w:tc>
          <w:tcPr>
            <w:tcW w:w="2121" w:type="dxa"/>
          </w:tcPr>
          <w:p w14:paraId="45460F82" w14:textId="188852EA"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w:t>
            </w:r>
            <w:r w:rsidR="00197E0D" w:rsidRPr="0085353D">
              <w:rPr>
                <w:sz w:val="18"/>
                <w:szCs w:val="18"/>
                <w:lang w:val="en-US"/>
              </w:rPr>
              <w:t>7</w:t>
            </w:r>
            <w:r w:rsidRPr="0085353D">
              <w:rPr>
                <w:sz w:val="18"/>
                <w:szCs w:val="18"/>
                <w:lang w:val="en-US"/>
              </w:rPr>
              <w:t>(</w:t>
            </w:r>
            <w:r w:rsidR="002A2E90" w:rsidRPr="0085353D">
              <w:rPr>
                <w:sz w:val="18"/>
                <w:szCs w:val="18"/>
                <w:lang w:val="en-US"/>
              </w:rPr>
              <w:t>60.7</w:t>
            </w:r>
            <w:r w:rsidRPr="0085353D">
              <w:rPr>
                <w:sz w:val="18"/>
                <w:szCs w:val="18"/>
                <w:lang w:val="en-US"/>
              </w:rPr>
              <w:t>%)</w:t>
            </w:r>
          </w:p>
        </w:tc>
        <w:tc>
          <w:tcPr>
            <w:tcW w:w="2329" w:type="dxa"/>
          </w:tcPr>
          <w:p w14:paraId="06508BB3" w14:textId="2E4FB4EE" w:rsidR="00134E61" w:rsidRPr="0085353D" w:rsidRDefault="00614912"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w:t>
            </w:r>
            <w:r w:rsidR="00B33BD6" w:rsidRPr="0085353D">
              <w:rPr>
                <w:sz w:val="18"/>
                <w:szCs w:val="18"/>
                <w:lang w:val="en-US"/>
              </w:rPr>
              <w:t>0</w:t>
            </w:r>
            <w:r w:rsidRPr="0085353D">
              <w:rPr>
                <w:sz w:val="18"/>
                <w:szCs w:val="18"/>
                <w:lang w:val="en-US"/>
              </w:rPr>
              <w:t>(</w:t>
            </w:r>
            <w:r w:rsidR="00B33BD6" w:rsidRPr="0085353D">
              <w:rPr>
                <w:sz w:val="18"/>
                <w:szCs w:val="18"/>
                <w:lang w:val="en-US"/>
              </w:rPr>
              <w:t>5</w:t>
            </w:r>
            <w:r w:rsidR="00C95C87" w:rsidRPr="0085353D">
              <w:rPr>
                <w:sz w:val="18"/>
                <w:szCs w:val="18"/>
                <w:lang w:val="en-US"/>
              </w:rPr>
              <w:t>5</w:t>
            </w:r>
            <w:r w:rsidR="00B33BD6" w:rsidRPr="0085353D">
              <w:rPr>
                <w:sz w:val="18"/>
                <w:szCs w:val="18"/>
                <w:lang w:val="en-US"/>
              </w:rPr>
              <w:t>.</w:t>
            </w:r>
            <w:r w:rsidR="00C95C87" w:rsidRPr="0085353D">
              <w:rPr>
                <w:sz w:val="18"/>
                <w:szCs w:val="18"/>
                <w:lang w:val="en-US"/>
              </w:rPr>
              <w:t>6</w:t>
            </w:r>
            <w:r w:rsidRPr="0085353D">
              <w:rPr>
                <w:sz w:val="18"/>
                <w:szCs w:val="18"/>
                <w:lang w:val="en-US"/>
              </w:rPr>
              <w:t>%)</w:t>
            </w:r>
          </w:p>
        </w:tc>
      </w:tr>
      <w:tr w:rsidR="00134E61" w:rsidRPr="0085353D" w14:paraId="0947DC4E" w14:textId="4B17A903" w:rsidTr="000720BF">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3562" w:type="dxa"/>
          </w:tcPr>
          <w:p w14:paraId="0E36A03C" w14:textId="6C3C94C9" w:rsidR="00134E61" w:rsidRPr="0085353D" w:rsidRDefault="00134E61" w:rsidP="00A2787B">
            <w:pPr>
              <w:pStyle w:val="ListParagraph"/>
              <w:numPr>
                <w:ilvl w:val="0"/>
                <w:numId w:val="1"/>
              </w:numPr>
              <w:rPr>
                <w:sz w:val="18"/>
                <w:szCs w:val="18"/>
                <w:lang w:val="en-US"/>
              </w:rPr>
            </w:pPr>
            <w:r w:rsidRPr="0085353D">
              <w:rPr>
                <w:sz w:val="18"/>
                <w:szCs w:val="18"/>
                <w:lang w:val="en-US"/>
              </w:rPr>
              <w:lastRenderedPageBreak/>
              <w:t>Risk of bias assessment in individual studies</w:t>
            </w:r>
          </w:p>
        </w:tc>
        <w:tc>
          <w:tcPr>
            <w:tcW w:w="2129" w:type="dxa"/>
          </w:tcPr>
          <w:p w14:paraId="60ADCD86" w14:textId="05708C56"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22(47</w:t>
            </w:r>
            <w:r w:rsidR="004208E6" w:rsidRPr="0085353D">
              <w:rPr>
                <w:sz w:val="18"/>
                <w:szCs w:val="18"/>
                <w:lang w:val="en-US"/>
              </w:rPr>
              <w:t>.</w:t>
            </w:r>
            <w:r w:rsidRPr="0085353D">
              <w:rPr>
                <w:sz w:val="18"/>
                <w:szCs w:val="18"/>
                <w:lang w:val="en-US"/>
              </w:rPr>
              <w:t>8%)</w:t>
            </w:r>
          </w:p>
        </w:tc>
        <w:tc>
          <w:tcPr>
            <w:tcW w:w="2121" w:type="dxa"/>
          </w:tcPr>
          <w:p w14:paraId="06B28292" w14:textId="333D2BD3"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15(5</w:t>
            </w:r>
            <w:r w:rsidR="00AC72D2" w:rsidRPr="0085353D">
              <w:rPr>
                <w:sz w:val="18"/>
                <w:szCs w:val="18"/>
                <w:lang w:val="en-US"/>
              </w:rPr>
              <w:t>3</w:t>
            </w:r>
            <w:r w:rsidR="00063A28" w:rsidRPr="0085353D">
              <w:rPr>
                <w:sz w:val="18"/>
                <w:szCs w:val="18"/>
                <w:lang w:val="en-US"/>
              </w:rPr>
              <w:t>.</w:t>
            </w:r>
            <w:r w:rsidR="00AC72D2" w:rsidRPr="0085353D">
              <w:rPr>
                <w:sz w:val="18"/>
                <w:szCs w:val="18"/>
                <w:lang w:val="en-US"/>
              </w:rPr>
              <w:t>6</w:t>
            </w:r>
            <w:r w:rsidRPr="0085353D">
              <w:rPr>
                <w:sz w:val="18"/>
                <w:szCs w:val="18"/>
                <w:lang w:val="en-US"/>
              </w:rPr>
              <w:t>%)</w:t>
            </w:r>
          </w:p>
        </w:tc>
        <w:tc>
          <w:tcPr>
            <w:tcW w:w="2329" w:type="dxa"/>
          </w:tcPr>
          <w:p w14:paraId="65BBA4BD" w14:textId="48D1EF11" w:rsidR="00134E61" w:rsidRPr="0085353D" w:rsidRDefault="00614912"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7(</w:t>
            </w:r>
            <w:r w:rsidR="003473B0" w:rsidRPr="0085353D">
              <w:rPr>
                <w:sz w:val="18"/>
                <w:szCs w:val="18"/>
                <w:lang w:val="en-US"/>
              </w:rPr>
              <w:t>38</w:t>
            </w:r>
            <w:r w:rsidR="007F0C6F" w:rsidRPr="0085353D">
              <w:rPr>
                <w:sz w:val="18"/>
                <w:szCs w:val="18"/>
                <w:lang w:val="en-US"/>
              </w:rPr>
              <w:t>.</w:t>
            </w:r>
            <w:r w:rsidR="003473B0" w:rsidRPr="0085353D">
              <w:rPr>
                <w:sz w:val="18"/>
                <w:szCs w:val="18"/>
                <w:lang w:val="en-US"/>
              </w:rPr>
              <w:t>9</w:t>
            </w:r>
            <w:r w:rsidRPr="0085353D">
              <w:rPr>
                <w:sz w:val="18"/>
                <w:szCs w:val="18"/>
                <w:lang w:val="en-US"/>
              </w:rPr>
              <w:t>%)</w:t>
            </w:r>
          </w:p>
        </w:tc>
      </w:tr>
      <w:tr w:rsidR="00134E61" w:rsidRPr="0085353D" w14:paraId="4E25D05C" w14:textId="008C8191" w:rsidTr="000720BF">
        <w:trPr>
          <w:trHeight w:val="259"/>
        </w:trPr>
        <w:tc>
          <w:tcPr>
            <w:cnfStyle w:val="001000000000" w:firstRow="0" w:lastRow="0" w:firstColumn="1" w:lastColumn="0" w:oddVBand="0" w:evenVBand="0" w:oddHBand="0" w:evenHBand="0" w:firstRowFirstColumn="0" w:firstRowLastColumn="0" w:lastRowFirstColumn="0" w:lastRowLastColumn="0"/>
            <w:tcW w:w="3562" w:type="dxa"/>
          </w:tcPr>
          <w:p w14:paraId="24DB57D5" w14:textId="30DF2E91" w:rsidR="00134E61" w:rsidRPr="0085353D" w:rsidRDefault="00134E61" w:rsidP="00A2787B">
            <w:pPr>
              <w:pStyle w:val="ListParagraph"/>
              <w:numPr>
                <w:ilvl w:val="0"/>
                <w:numId w:val="1"/>
              </w:numPr>
              <w:rPr>
                <w:sz w:val="18"/>
                <w:szCs w:val="18"/>
                <w:lang w:val="en-US"/>
              </w:rPr>
            </w:pPr>
            <w:r w:rsidRPr="0085353D">
              <w:rPr>
                <w:sz w:val="18"/>
                <w:szCs w:val="18"/>
                <w:lang w:val="en-US"/>
              </w:rPr>
              <w:t xml:space="preserve">Specification of outcomes and effect measures </w:t>
            </w:r>
          </w:p>
        </w:tc>
        <w:tc>
          <w:tcPr>
            <w:tcW w:w="2129" w:type="dxa"/>
          </w:tcPr>
          <w:p w14:paraId="0DC54266" w14:textId="586C0EE2"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4</w:t>
            </w:r>
            <w:r w:rsidR="0024389A" w:rsidRPr="0085353D">
              <w:rPr>
                <w:sz w:val="18"/>
                <w:szCs w:val="18"/>
                <w:lang w:val="en-US"/>
              </w:rPr>
              <w:t>4</w:t>
            </w:r>
            <w:r w:rsidRPr="0085353D">
              <w:rPr>
                <w:sz w:val="18"/>
                <w:szCs w:val="18"/>
                <w:lang w:val="en-US"/>
              </w:rPr>
              <w:t>(9</w:t>
            </w:r>
            <w:r w:rsidR="0024389A" w:rsidRPr="0085353D">
              <w:rPr>
                <w:sz w:val="18"/>
                <w:szCs w:val="18"/>
                <w:lang w:val="en-US"/>
              </w:rPr>
              <w:t>5.7</w:t>
            </w:r>
            <w:r w:rsidRPr="0085353D">
              <w:rPr>
                <w:sz w:val="18"/>
                <w:szCs w:val="18"/>
                <w:lang w:val="en-US"/>
              </w:rPr>
              <w:t>%)</w:t>
            </w:r>
          </w:p>
        </w:tc>
        <w:tc>
          <w:tcPr>
            <w:tcW w:w="2121" w:type="dxa"/>
          </w:tcPr>
          <w:p w14:paraId="6391097C" w14:textId="58C9B47D"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2</w:t>
            </w:r>
            <w:r w:rsidR="006A3CE3" w:rsidRPr="0085353D">
              <w:rPr>
                <w:sz w:val="18"/>
                <w:szCs w:val="18"/>
                <w:lang w:val="en-US"/>
              </w:rPr>
              <w:t>7</w:t>
            </w:r>
            <w:r w:rsidRPr="0085353D">
              <w:rPr>
                <w:sz w:val="18"/>
                <w:szCs w:val="18"/>
                <w:lang w:val="en-US"/>
              </w:rPr>
              <w:t>(9</w:t>
            </w:r>
            <w:r w:rsidR="00AC72D2" w:rsidRPr="0085353D">
              <w:rPr>
                <w:sz w:val="18"/>
                <w:szCs w:val="18"/>
                <w:lang w:val="en-US"/>
              </w:rPr>
              <w:t>6</w:t>
            </w:r>
            <w:r w:rsidR="00063A28" w:rsidRPr="0085353D">
              <w:rPr>
                <w:sz w:val="18"/>
                <w:szCs w:val="18"/>
                <w:lang w:val="en-US"/>
              </w:rPr>
              <w:t>.</w:t>
            </w:r>
            <w:r w:rsidR="00AC72D2" w:rsidRPr="0085353D">
              <w:rPr>
                <w:sz w:val="18"/>
                <w:szCs w:val="18"/>
                <w:lang w:val="en-US"/>
              </w:rPr>
              <w:t>4</w:t>
            </w:r>
            <w:r w:rsidRPr="0085353D">
              <w:rPr>
                <w:sz w:val="18"/>
                <w:szCs w:val="18"/>
                <w:lang w:val="en-US"/>
              </w:rPr>
              <w:t>%)</w:t>
            </w:r>
          </w:p>
        </w:tc>
        <w:tc>
          <w:tcPr>
            <w:tcW w:w="2329" w:type="dxa"/>
          </w:tcPr>
          <w:p w14:paraId="29534310" w14:textId="68E94596" w:rsidR="00134E61" w:rsidRPr="0085353D" w:rsidRDefault="00614912"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w:t>
            </w:r>
            <w:r w:rsidR="007F0C6F" w:rsidRPr="0085353D">
              <w:rPr>
                <w:sz w:val="18"/>
                <w:szCs w:val="18"/>
                <w:lang w:val="en-US"/>
              </w:rPr>
              <w:t>7(</w:t>
            </w:r>
            <w:r w:rsidR="003473B0" w:rsidRPr="0085353D">
              <w:rPr>
                <w:sz w:val="18"/>
                <w:szCs w:val="18"/>
                <w:lang w:val="en-US"/>
              </w:rPr>
              <w:t>94.4</w:t>
            </w:r>
            <w:r w:rsidRPr="0085353D">
              <w:rPr>
                <w:sz w:val="18"/>
                <w:szCs w:val="18"/>
                <w:lang w:val="en-US"/>
              </w:rPr>
              <w:t>%)</w:t>
            </w:r>
          </w:p>
        </w:tc>
      </w:tr>
      <w:tr w:rsidR="00134E61" w:rsidRPr="0085353D" w14:paraId="251C303E" w14:textId="1A3091BA" w:rsidTr="000720BF">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3562" w:type="dxa"/>
          </w:tcPr>
          <w:p w14:paraId="1BB72BFF" w14:textId="3D6E875C" w:rsidR="00134E61" w:rsidRPr="0085353D" w:rsidRDefault="00134E61" w:rsidP="00A2787B">
            <w:pPr>
              <w:pStyle w:val="ListParagraph"/>
              <w:numPr>
                <w:ilvl w:val="0"/>
                <w:numId w:val="1"/>
              </w:numPr>
              <w:rPr>
                <w:sz w:val="18"/>
                <w:szCs w:val="18"/>
                <w:lang w:val="en-US"/>
              </w:rPr>
            </w:pPr>
            <w:r w:rsidRPr="0085353D">
              <w:rPr>
                <w:sz w:val="18"/>
                <w:szCs w:val="18"/>
                <w:lang w:val="en-US"/>
              </w:rPr>
              <w:t>synthesis methods</w:t>
            </w:r>
          </w:p>
        </w:tc>
        <w:tc>
          <w:tcPr>
            <w:tcW w:w="2129" w:type="dxa"/>
          </w:tcPr>
          <w:p w14:paraId="5D1F8F8E" w14:textId="028514DD"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36(78</w:t>
            </w:r>
            <w:r w:rsidR="00DF3639" w:rsidRPr="0085353D">
              <w:rPr>
                <w:sz w:val="18"/>
                <w:szCs w:val="18"/>
                <w:lang w:val="en-US"/>
              </w:rPr>
              <w:t>.</w:t>
            </w:r>
            <w:r w:rsidRPr="0085353D">
              <w:rPr>
                <w:sz w:val="18"/>
                <w:szCs w:val="18"/>
                <w:lang w:val="en-US"/>
              </w:rPr>
              <w:t>3%)</w:t>
            </w:r>
          </w:p>
        </w:tc>
        <w:tc>
          <w:tcPr>
            <w:tcW w:w="2121" w:type="dxa"/>
          </w:tcPr>
          <w:p w14:paraId="1ED32416" w14:textId="6EB266CC"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24(8</w:t>
            </w:r>
            <w:r w:rsidR="00806CC8" w:rsidRPr="0085353D">
              <w:rPr>
                <w:sz w:val="18"/>
                <w:szCs w:val="18"/>
                <w:lang w:val="en-US"/>
              </w:rPr>
              <w:t>5</w:t>
            </w:r>
            <w:r w:rsidR="00063A28" w:rsidRPr="0085353D">
              <w:rPr>
                <w:sz w:val="18"/>
                <w:szCs w:val="18"/>
                <w:lang w:val="en-US"/>
              </w:rPr>
              <w:t>.</w:t>
            </w:r>
            <w:r w:rsidR="00806CC8" w:rsidRPr="0085353D">
              <w:rPr>
                <w:sz w:val="18"/>
                <w:szCs w:val="18"/>
                <w:lang w:val="en-US"/>
              </w:rPr>
              <w:t>7</w:t>
            </w:r>
            <w:r w:rsidRPr="0085353D">
              <w:rPr>
                <w:sz w:val="18"/>
                <w:szCs w:val="18"/>
                <w:lang w:val="en-US"/>
              </w:rPr>
              <w:t>%)</w:t>
            </w:r>
          </w:p>
        </w:tc>
        <w:tc>
          <w:tcPr>
            <w:tcW w:w="2329" w:type="dxa"/>
          </w:tcPr>
          <w:p w14:paraId="54534CB5" w14:textId="18953245" w:rsidR="00134E61" w:rsidRPr="0085353D" w:rsidRDefault="00614912"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12(</w:t>
            </w:r>
            <w:r w:rsidR="00327395" w:rsidRPr="0085353D">
              <w:rPr>
                <w:sz w:val="18"/>
                <w:szCs w:val="18"/>
                <w:lang w:val="en-US"/>
              </w:rPr>
              <w:t>66</w:t>
            </w:r>
            <w:r w:rsidR="00610F1D" w:rsidRPr="0085353D">
              <w:rPr>
                <w:sz w:val="18"/>
                <w:szCs w:val="18"/>
                <w:lang w:val="en-US"/>
              </w:rPr>
              <w:t>.</w:t>
            </w:r>
            <w:r w:rsidR="00327395" w:rsidRPr="0085353D">
              <w:rPr>
                <w:sz w:val="18"/>
                <w:szCs w:val="18"/>
                <w:lang w:val="en-US"/>
              </w:rPr>
              <w:t>7</w:t>
            </w:r>
            <w:r w:rsidRPr="0085353D">
              <w:rPr>
                <w:sz w:val="18"/>
                <w:szCs w:val="18"/>
                <w:lang w:val="en-US"/>
              </w:rPr>
              <w:t>%)</w:t>
            </w:r>
          </w:p>
        </w:tc>
      </w:tr>
      <w:tr w:rsidR="00134E61" w:rsidRPr="0085353D" w14:paraId="1458895D" w14:textId="0D1BCE1B" w:rsidTr="000720BF">
        <w:trPr>
          <w:trHeight w:val="58"/>
        </w:trPr>
        <w:tc>
          <w:tcPr>
            <w:cnfStyle w:val="001000000000" w:firstRow="0" w:lastRow="0" w:firstColumn="1" w:lastColumn="0" w:oddVBand="0" w:evenVBand="0" w:oddHBand="0" w:evenHBand="0" w:firstRowFirstColumn="0" w:firstRowLastColumn="0" w:lastRowFirstColumn="0" w:lastRowLastColumn="0"/>
            <w:tcW w:w="3562" w:type="dxa"/>
          </w:tcPr>
          <w:p w14:paraId="4573829B" w14:textId="11552902" w:rsidR="00134E61" w:rsidRPr="0085353D" w:rsidRDefault="00134E61" w:rsidP="00A2787B">
            <w:pPr>
              <w:rPr>
                <w:sz w:val="18"/>
                <w:szCs w:val="18"/>
                <w:lang w:val="en-US"/>
              </w:rPr>
            </w:pPr>
            <w:r w:rsidRPr="0085353D">
              <w:rPr>
                <w:sz w:val="18"/>
                <w:szCs w:val="18"/>
                <w:lang w:val="en-US"/>
              </w:rPr>
              <w:t>A2 Exploration of variation in effects</w:t>
            </w:r>
          </w:p>
        </w:tc>
        <w:tc>
          <w:tcPr>
            <w:tcW w:w="2129" w:type="dxa"/>
          </w:tcPr>
          <w:p w14:paraId="7B66441B" w14:textId="6E212AFF"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33(71</w:t>
            </w:r>
            <w:r w:rsidR="00DF3639" w:rsidRPr="0085353D">
              <w:rPr>
                <w:sz w:val="18"/>
                <w:szCs w:val="18"/>
                <w:lang w:val="en-US"/>
              </w:rPr>
              <w:t>.</w:t>
            </w:r>
            <w:r w:rsidRPr="0085353D">
              <w:rPr>
                <w:sz w:val="18"/>
                <w:szCs w:val="18"/>
                <w:lang w:val="en-US"/>
              </w:rPr>
              <w:t>7%)</w:t>
            </w:r>
          </w:p>
        </w:tc>
        <w:tc>
          <w:tcPr>
            <w:tcW w:w="2121" w:type="dxa"/>
          </w:tcPr>
          <w:p w14:paraId="1D4FAACF" w14:textId="2A63B38B"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2</w:t>
            </w:r>
            <w:r w:rsidR="00200456" w:rsidRPr="0085353D">
              <w:rPr>
                <w:sz w:val="18"/>
                <w:szCs w:val="18"/>
                <w:lang w:val="en-US"/>
              </w:rPr>
              <w:t>4</w:t>
            </w:r>
            <w:r w:rsidRPr="0085353D">
              <w:rPr>
                <w:sz w:val="18"/>
                <w:szCs w:val="18"/>
                <w:lang w:val="en-US"/>
              </w:rPr>
              <w:t>(8</w:t>
            </w:r>
            <w:r w:rsidR="00A11817" w:rsidRPr="0085353D">
              <w:rPr>
                <w:sz w:val="18"/>
                <w:szCs w:val="18"/>
                <w:lang w:val="en-US"/>
              </w:rPr>
              <w:t>5.7</w:t>
            </w:r>
            <w:r w:rsidRPr="0085353D">
              <w:rPr>
                <w:sz w:val="18"/>
                <w:szCs w:val="18"/>
                <w:lang w:val="en-US"/>
              </w:rPr>
              <w:t>%)</w:t>
            </w:r>
          </w:p>
        </w:tc>
        <w:tc>
          <w:tcPr>
            <w:tcW w:w="2329" w:type="dxa"/>
          </w:tcPr>
          <w:p w14:paraId="7EBE99DA" w14:textId="529F43AA" w:rsidR="00134E61" w:rsidRPr="0085353D" w:rsidRDefault="00327395"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9</w:t>
            </w:r>
            <w:r w:rsidR="004162E0" w:rsidRPr="0085353D">
              <w:rPr>
                <w:sz w:val="18"/>
                <w:szCs w:val="18"/>
                <w:lang w:val="en-US"/>
              </w:rPr>
              <w:t>(</w:t>
            </w:r>
            <w:r w:rsidRPr="0085353D">
              <w:rPr>
                <w:sz w:val="18"/>
                <w:szCs w:val="18"/>
                <w:lang w:val="en-US"/>
              </w:rPr>
              <w:t>50</w:t>
            </w:r>
            <w:r w:rsidR="004162E0" w:rsidRPr="0085353D">
              <w:rPr>
                <w:sz w:val="18"/>
                <w:szCs w:val="18"/>
                <w:lang w:val="en-US"/>
              </w:rPr>
              <w:t>%)</w:t>
            </w:r>
          </w:p>
        </w:tc>
      </w:tr>
      <w:tr w:rsidR="00134E61" w:rsidRPr="0085353D" w14:paraId="4D30F542" w14:textId="74E42A56" w:rsidTr="000720B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562" w:type="dxa"/>
          </w:tcPr>
          <w:p w14:paraId="239A772C" w14:textId="6FA14943" w:rsidR="00134E61" w:rsidRPr="0085353D" w:rsidRDefault="00134E61" w:rsidP="00A2787B">
            <w:pPr>
              <w:pStyle w:val="ListParagraph"/>
              <w:numPr>
                <w:ilvl w:val="0"/>
                <w:numId w:val="1"/>
              </w:numPr>
              <w:rPr>
                <w:sz w:val="18"/>
                <w:szCs w:val="18"/>
                <w:lang w:val="en-US"/>
              </w:rPr>
            </w:pPr>
            <w:r w:rsidRPr="0085353D">
              <w:rPr>
                <w:sz w:val="18"/>
                <w:szCs w:val="18"/>
                <w:lang w:val="en-US"/>
              </w:rPr>
              <w:t>Risk of bias across studies</w:t>
            </w:r>
          </w:p>
        </w:tc>
        <w:tc>
          <w:tcPr>
            <w:tcW w:w="2129" w:type="dxa"/>
          </w:tcPr>
          <w:p w14:paraId="77DAAA46" w14:textId="5C00B984"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12(26</w:t>
            </w:r>
            <w:r w:rsidR="00DF3639" w:rsidRPr="0085353D">
              <w:rPr>
                <w:sz w:val="18"/>
                <w:szCs w:val="18"/>
                <w:lang w:val="en-US"/>
              </w:rPr>
              <w:t>.</w:t>
            </w:r>
            <w:r w:rsidRPr="0085353D">
              <w:rPr>
                <w:sz w:val="18"/>
                <w:szCs w:val="18"/>
                <w:lang w:val="en-US"/>
              </w:rPr>
              <w:t>1%)</w:t>
            </w:r>
          </w:p>
        </w:tc>
        <w:tc>
          <w:tcPr>
            <w:tcW w:w="2121" w:type="dxa"/>
          </w:tcPr>
          <w:p w14:paraId="1AC330B9" w14:textId="1A7902B7"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8(2</w:t>
            </w:r>
            <w:r w:rsidR="00CB59AC" w:rsidRPr="0085353D">
              <w:rPr>
                <w:sz w:val="18"/>
                <w:szCs w:val="18"/>
                <w:lang w:val="en-US"/>
              </w:rPr>
              <w:t>8</w:t>
            </w:r>
            <w:r w:rsidR="008F2A0E" w:rsidRPr="0085353D">
              <w:rPr>
                <w:sz w:val="18"/>
                <w:szCs w:val="18"/>
                <w:lang w:val="en-US"/>
              </w:rPr>
              <w:t>.</w:t>
            </w:r>
            <w:r w:rsidRPr="0085353D">
              <w:rPr>
                <w:sz w:val="18"/>
                <w:szCs w:val="18"/>
                <w:lang w:val="en-US"/>
              </w:rPr>
              <w:t>6%)</w:t>
            </w:r>
          </w:p>
        </w:tc>
        <w:tc>
          <w:tcPr>
            <w:tcW w:w="2329" w:type="dxa"/>
          </w:tcPr>
          <w:p w14:paraId="70392990" w14:textId="736B7CF6" w:rsidR="00134E61" w:rsidRPr="0085353D" w:rsidRDefault="004162E0"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4(2</w:t>
            </w:r>
            <w:r w:rsidR="00951AD3" w:rsidRPr="0085353D">
              <w:rPr>
                <w:sz w:val="18"/>
                <w:szCs w:val="18"/>
                <w:lang w:val="en-US"/>
              </w:rPr>
              <w:t>2</w:t>
            </w:r>
            <w:r w:rsidR="00B704F1" w:rsidRPr="0085353D">
              <w:rPr>
                <w:sz w:val="18"/>
                <w:szCs w:val="18"/>
                <w:lang w:val="en-US"/>
              </w:rPr>
              <w:t>.</w:t>
            </w:r>
            <w:r w:rsidR="00951AD3" w:rsidRPr="0085353D">
              <w:rPr>
                <w:sz w:val="18"/>
                <w:szCs w:val="18"/>
                <w:lang w:val="en-US"/>
              </w:rPr>
              <w:t>2</w:t>
            </w:r>
            <w:r w:rsidRPr="0085353D">
              <w:rPr>
                <w:sz w:val="18"/>
                <w:szCs w:val="18"/>
                <w:lang w:val="en-US"/>
              </w:rPr>
              <w:t>%)</w:t>
            </w:r>
          </w:p>
        </w:tc>
      </w:tr>
      <w:tr w:rsidR="00134E61" w:rsidRPr="0085353D" w14:paraId="2176D39A" w14:textId="7376F5A1" w:rsidTr="000720BF">
        <w:trPr>
          <w:trHeight w:val="265"/>
        </w:trPr>
        <w:tc>
          <w:tcPr>
            <w:cnfStyle w:val="001000000000" w:firstRow="0" w:lastRow="0" w:firstColumn="1" w:lastColumn="0" w:oddVBand="0" w:evenVBand="0" w:oddHBand="0" w:evenHBand="0" w:firstRowFirstColumn="0" w:firstRowLastColumn="0" w:lastRowFirstColumn="0" w:lastRowLastColumn="0"/>
            <w:tcW w:w="3562" w:type="dxa"/>
          </w:tcPr>
          <w:p w14:paraId="6A3DCCD3" w14:textId="2A16F9C7" w:rsidR="00134E61" w:rsidRPr="0085353D" w:rsidRDefault="00134E61" w:rsidP="00A2787B">
            <w:pPr>
              <w:pStyle w:val="ListParagraph"/>
              <w:numPr>
                <w:ilvl w:val="0"/>
                <w:numId w:val="1"/>
              </w:numPr>
              <w:rPr>
                <w:sz w:val="18"/>
                <w:szCs w:val="18"/>
                <w:lang w:val="en-US"/>
              </w:rPr>
            </w:pPr>
            <w:r w:rsidRPr="0085353D">
              <w:rPr>
                <w:sz w:val="18"/>
                <w:szCs w:val="18"/>
                <w:lang w:val="en-US"/>
              </w:rPr>
              <w:t>Additional analyses</w:t>
            </w:r>
          </w:p>
        </w:tc>
        <w:tc>
          <w:tcPr>
            <w:tcW w:w="2129" w:type="dxa"/>
          </w:tcPr>
          <w:p w14:paraId="5FE7B169" w14:textId="6FD0D5CC"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40(87</w:t>
            </w:r>
            <w:r w:rsidR="0054787D" w:rsidRPr="0085353D">
              <w:rPr>
                <w:sz w:val="18"/>
                <w:szCs w:val="18"/>
                <w:lang w:val="en-US"/>
              </w:rPr>
              <w:t>.</w:t>
            </w:r>
            <w:r w:rsidRPr="0085353D">
              <w:rPr>
                <w:sz w:val="18"/>
                <w:szCs w:val="18"/>
                <w:lang w:val="en-US"/>
              </w:rPr>
              <w:t>0%)</w:t>
            </w:r>
          </w:p>
        </w:tc>
        <w:tc>
          <w:tcPr>
            <w:tcW w:w="2121" w:type="dxa"/>
          </w:tcPr>
          <w:p w14:paraId="568E0586" w14:textId="2E2B4EB7"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2</w:t>
            </w:r>
            <w:r w:rsidR="00CB59AC" w:rsidRPr="0085353D">
              <w:rPr>
                <w:sz w:val="18"/>
                <w:szCs w:val="18"/>
                <w:lang w:val="en-US"/>
              </w:rPr>
              <w:t>7</w:t>
            </w:r>
            <w:r w:rsidRPr="0085353D">
              <w:rPr>
                <w:sz w:val="18"/>
                <w:szCs w:val="18"/>
                <w:lang w:val="en-US"/>
              </w:rPr>
              <w:t>(96</w:t>
            </w:r>
            <w:r w:rsidR="008F2A0E" w:rsidRPr="0085353D">
              <w:rPr>
                <w:sz w:val="18"/>
                <w:szCs w:val="18"/>
                <w:lang w:val="en-US"/>
              </w:rPr>
              <w:t>.</w:t>
            </w:r>
            <w:r w:rsidR="00CB59AC" w:rsidRPr="0085353D">
              <w:rPr>
                <w:sz w:val="18"/>
                <w:szCs w:val="18"/>
                <w:lang w:val="en-US"/>
              </w:rPr>
              <w:t>4</w:t>
            </w:r>
            <w:r w:rsidRPr="0085353D">
              <w:rPr>
                <w:sz w:val="18"/>
                <w:szCs w:val="18"/>
                <w:lang w:val="en-US"/>
              </w:rPr>
              <w:t>%)</w:t>
            </w:r>
          </w:p>
        </w:tc>
        <w:tc>
          <w:tcPr>
            <w:tcW w:w="2329" w:type="dxa"/>
          </w:tcPr>
          <w:p w14:paraId="35BA0E83" w14:textId="5639109F" w:rsidR="00134E61" w:rsidRPr="0085353D" w:rsidRDefault="00D4507E"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w:t>
            </w:r>
            <w:r w:rsidR="00951AD3" w:rsidRPr="0085353D">
              <w:rPr>
                <w:sz w:val="18"/>
                <w:szCs w:val="18"/>
                <w:lang w:val="en-US"/>
              </w:rPr>
              <w:t>3</w:t>
            </w:r>
            <w:r w:rsidRPr="0085353D">
              <w:rPr>
                <w:sz w:val="18"/>
                <w:szCs w:val="18"/>
                <w:lang w:val="en-US"/>
              </w:rPr>
              <w:t>(7</w:t>
            </w:r>
            <w:r w:rsidR="00951AD3" w:rsidRPr="0085353D">
              <w:rPr>
                <w:sz w:val="18"/>
                <w:szCs w:val="18"/>
                <w:lang w:val="en-US"/>
              </w:rPr>
              <w:t>2</w:t>
            </w:r>
            <w:r w:rsidR="004F0358" w:rsidRPr="0085353D">
              <w:rPr>
                <w:sz w:val="18"/>
                <w:szCs w:val="18"/>
                <w:lang w:val="en-US"/>
              </w:rPr>
              <w:t>.</w:t>
            </w:r>
            <w:r w:rsidR="00951AD3" w:rsidRPr="0085353D">
              <w:rPr>
                <w:sz w:val="18"/>
                <w:szCs w:val="18"/>
                <w:lang w:val="en-US"/>
              </w:rPr>
              <w:t>2</w:t>
            </w:r>
            <w:r w:rsidRPr="0085353D">
              <w:rPr>
                <w:sz w:val="18"/>
                <w:szCs w:val="18"/>
                <w:lang w:val="en-US"/>
              </w:rPr>
              <w:t>%)</w:t>
            </w:r>
          </w:p>
        </w:tc>
      </w:tr>
      <w:tr w:rsidR="00134E61" w:rsidRPr="0085353D" w14:paraId="1BEB7DAF" w14:textId="7FFB6209" w:rsidTr="000720B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562" w:type="dxa"/>
          </w:tcPr>
          <w:p w14:paraId="2BB70949" w14:textId="6C160833" w:rsidR="00134E61" w:rsidRPr="0085353D" w:rsidRDefault="00134E61" w:rsidP="00A2787B">
            <w:pPr>
              <w:rPr>
                <w:b/>
                <w:bCs/>
                <w:sz w:val="18"/>
                <w:szCs w:val="18"/>
                <w:lang w:val="en-US"/>
              </w:rPr>
            </w:pPr>
            <w:r w:rsidRPr="0085353D">
              <w:rPr>
                <w:b/>
                <w:bCs/>
                <w:sz w:val="18"/>
                <w:szCs w:val="18"/>
                <w:lang w:val="en-US"/>
              </w:rPr>
              <w:t>Results</w:t>
            </w:r>
          </w:p>
        </w:tc>
        <w:tc>
          <w:tcPr>
            <w:tcW w:w="2129" w:type="dxa"/>
          </w:tcPr>
          <w:p w14:paraId="27EC01F3" w14:textId="77777777"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121" w:type="dxa"/>
          </w:tcPr>
          <w:p w14:paraId="2413853F" w14:textId="77777777"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329" w:type="dxa"/>
          </w:tcPr>
          <w:p w14:paraId="69ECF8F0" w14:textId="77777777"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134E61" w:rsidRPr="0085353D" w14:paraId="54D6A42B" w14:textId="4F8263C4" w:rsidTr="000720BF">
        <w:trPr>
          <w:trHeight w:val="71"/>
        </w:trPr>
        <w:tc>
          <w:tcPr>
            <w:cnfStyle w:val="001000000000" w:firstRow="0" w:lastRow="0" w:firstColumn="1" w:lastColumn="0" w:oddVBand="0" w:evenVBand="0" w:oddHBand="0" w:evenHBand="0" w:firstRowFirstColumn="0" w:firstRowLastColumn="0" w:lastRowFirstColumn="0" w:lastRowLastColumn="0"/>
            <w:tcW w:w="3562" w:type="dxa"/>
          </w:tcPr>
          <w:p w14:paraId="66A08054" w14:textId="3B4B1896" w:rsidR="00134E61" w:rsidRPr="0085353D" w:rsidRDefault="00134E61" w:rsidP="00A2787B">
            <w:pPr>
              <w:pStyle w:val="ListParagraph"/>
              <w:numPr>
                <w:ilvl w:val="0"/>
                <w:numId w:val="1"/>
              </w:numPr>
              <w:rPr>
                <w:sz w:val="18"/>
                <w:szCs w:val="18"/>
                <w:lang w:val="en-US"/>
              </w:rPr>
            </w:pPr>
            <w:r w:rsidRPr="0085353D">
              <w:rPr>
                <w:sz w:val="18"/>
                <w:szCs w:val="18"/>
                <w:lang w:val="en-US"/>
              </w:rPr>
              <w:t>Study selection and IPD obtained</w:t>
            </w:r>
          </w:p>
        </w:tc>
        <w:tc>
          <w:tcPr>
            <w:tcW w:w="2129" w:type="dxa"/>
          </w:tcPr>
          <w:p w14:paraId="3667F800" w14:textId="01568D06"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4</w:t>
            </w:r>
            <w:r w:rsidR="002A59EA" w:rsidRPr="0085353D">
              <w:rPr>
                <w:sz w:val="18"/>
                <w:szCs w:val="18"/>
                <w:lang w:val="en-US"/>
              </w:rPr>
              <w:t>5</w:t>
            </w:r>
            <w:r w:rsidRPr="0085353D">
              <w:rPr>
                <w:sz w:val="18"/>
                <w:szCs w:val="18"/>
                <w:lang w:val="en-US"/>
              </w:rPr>
              <w:t>(9</w:t>
            </w:r>
            <w:r w:rsidR="002A59EA" w:rsidRPr="0085353D">
              <w:rPr>
                <w:sz w:val="18"/>
                <w:szCs w:val="18"/>
                <w:lang w:val="en-US"/>
              </w:rPr>
              <w:t>7.8</w:t>
            </w:r>
            <w:r w:rsidRPr="0085353D">
              <w:rPr>
                <w:sz w:val="18"/>
                <w:szCs w:val="18"/>
                <w:lang w:val="en-US"/>
              </w:rPr>
              <w:t>%)</w:t>
            </w:r>
          </w:p>
        </w:tc>
        <w:tc>
          <w:tcPr>
            <w:tcW w:w="2121" w:type="dxa"/>
          </w:tcPr>
          <w:p w14:paraId="4DA1D78A" w14:textId="0808F3DE"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2</w:t>
            </w:r>
            <w:r w:rsidR="009B3DFA" w:rsidRPr="0085353D">
              <w:rPr>
                <w:sz w:val="18"/>
                <w:szCs w:val="18"/>
                <w:lang w:val="en-US"/>
              </w:rPr>
              <w:t>7</w:t>
            </w:r>
            <w:r w:rsidRPr="0085353D">
              <w:rPr>
                <w:sz w:val="18"/>
                <w:szCs w:val="18"/>
                <w:lang w:val="en-US"/>
              </w:rPr>
              <w:t>(</w:t>
            </w:r>
            <w:r w:rsidR="0011225B" w:rsidRPr="0085353D">
              <w:rPr>
                <w:sz w:val="18"/>
                <w:szCs w:val="18"/>
                <w:lang w:val="en-US"/>
              </w:rPr>
              <w:t>96.</w:t>
            </w:r>
            <w:r w:rsidR="009B3DFA" w:rsidRPr="0085353D">
              <w:rPr>
                <w:sz w:val="18"/>
                <w:szCs w:val="18"/>
                <w:lang w:val="en-US"/>
              </w:rPr>
              <w:t>4</w:t>
            </w:r>
            <w:r w:rsidRPr="0085353D">
              <w:rPr>
                <w:sz w:val="18"/>
                <w:szCs w:val="18"/>
                <w:lang w:val="en-US"/>
              </w:rPr>
              <w:t>%)</w:t>
            </w:r>
          </w:p>
        </w:tc>
        <w:tc>
          <w:tcPr>
            <w:tcW w:w="2329" w:type="dxa"/>
          </w:tcPr>
          <w:p w14:paraId="583A2D6B" w14:textId="32304685" w:rsidR="00134E61" w:rsidRPr="0085353D" w:rsidRDefault="00D4507E"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w:t>
            </w:r>
            <w:r w:rsidR="00673195" w:rsidRPr="0085353D">
              <w:rPr>
                <w:sz w:val="18"/>
                <w:szCs w:val="18"/>
                <w:lang w:val="en-US"/>
              </w:rPr>
              <w:t>8</w:t>
            </w:r>
            <w:r w:rsidRPr="0085353D">
              <w:rPr>
                <w:sz w:val="18"/>
                <w:szCs w:val="18"/>
                <w:lang w:val="en-US"/>
              </w:rPr>
              <w:t>(</w:t>
            </w:r>
            <w:r w:rsidR="00334C2E" w:rsidRPr="0085353D">
              <w:rPr>
                <w:sz w:val="18"/>
                <w:szCs w:val="18"/>
                <w:lang w:val="en-US"/>
              </w:rPr>
              <w:t>100</w:t>
            </w:r>
            <w:r w:rsidRPr="0085353D">
              <w:rPr>
                <w:sz w:val="18"/>
                <w:szCs w:val="18"/>
                <w:lang w:val="en-US"/>
              </w:rPr>
              <w:t>%)</w:t>
            </w:r>
          </w:p>
        </w:tc>
      </w:tr>
      <w:tr w:rsidR="00134E61" w:rsidRPr="0085353D" w14:paraId="5CCF00E3" w14:textId="2E7ACCB8" w:rsidTr="000720B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562" w:type="dxa"/>
          </w:tcPr>
          <w:p w14:paraId="4964FA0F" w14:textId="27A08C9B" w:rsidR="00134E61" w:rsidRPr="0085353D" w:rsidRDefault="00134E61" w:rsidP="00A2787B">
            <w:pPr>
              <w:pStyle w:val="ListParagraph"/>
              <w:numPr>
                <w:ilvl w:val="0"/>
                <w:numId w:val="1"/>
              </w:numPr>
              <w:rPr>
                <w:sz w:val="18"/>
                <w:szCs w:val="18"/>
                <w:lang w:val="en-US"/>
              </w:rPr>
            </w:pPr>
            <w:r w:rsidRPr="0085353D">
              <w:rPr>
                <w:sz w:val="18"/>
                <w:szCs w:val="18"/>
                <w:lang w:val="en-US"/>
              </w:rPr>
              <w:t>Study characteristics</w:t>
            </w:r>
          </w:p>
        </w:tc>
        <w:tc>
          <w:tcPr>
            <w:tcW w:w="2129" w:type="dxa"/>
          </w:tcPr>
          <w:p w14:paraId="41D9F5A1" w14:textId="070424FB"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4</w:t>
            </w:r>
            <w:r w:rsidR="00474671" w:rsidRPr="0085353D">
              <w:rPr>
                <w:sz w:val="18"/>
                <w:szCs w:val="18"/>
                <w:lang w:val="en-US"/>
              </w:rPr>
              <w:t>2</w:t>
            </w:r>
            <w:r w:rsidRPr="0085353D">
              <w:rPr>
                <w:sz w:val="18"/>
                <w:szCs w:val="18"/>
                <w:lang w:val="en-US"/>
              </w:rPr>
              <w:t>(</w:t>
            </w:r>
            <w:r w:rsidR="00474671" w:rsidRPr="0085353D">
              <w:rPr>
                <w:sz w:val="18"/>
                <w:szCs w:val="18"/>
                <w:lang w:val="en-US"/>
              </w:rPr>
              <w:t>91.3</w:t>
            </w:r>
            <w:r w:rsidRPr="0085353D">
              <w:rPr>
                <w:sz w:val="18"/>
                <w:szCs w:val="18"/>
                <w:lang w:val="en-US"/>
              </w:rPr>
              <w:t>%)</w:t>
            </w:r>
          </w:p>
        </w:tc>
        <w:tc>
          <w:tcPr>
            <w:tcW w:w="2121" w:type="dxa"/>
          </w:tcPr>
          <w:p w14:paraId="61B0F5B5" w14:textId="510DABCF"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2</w:t>
            </w:r>
            <w:r w:rsidR="009B3DFA" w:rsidRPr="0085353D">
              <w:rPr>
                <w:sz w:val="18"/>
                <w:szCs w:val="18"/>
                <w:lang w:val="en-US"/>
              </w:rPr>
              <w:t>4</w:t>
            </w:r>
            <w:r w:rsidRPr="0085353D">
              <w:rPr>
                <w:sz w:val="18"/>
                <w:szCs w:val="18"/>
                <w:lang w:val="en-US"/>
              </w:rPr>
              <w:t>(8</w:t>
            </w:r>
            <w:r w:rsidR="009B3DFA" w:rsidRPr="0085353D">
              <w:rPr>
                <w:sz w:val="18"/>
                <w:szCs w:val="18"/>
                <w:lang w:val="en-US"/>
              </w:rPr>
              <w:t>5</w:t>
            </w:r>
            <w:r w:rsidR="00687E29" w:rsidRPr="0085353D">
              <w:rPr>
                <w:sz w:val="18"/>
                <w:szCs w:val="18"/>
                <w:lang w:val="en-US"/>
              </w:rPr>
              <w:t>.</w:t>
            </w:r>
            <w:r w:rsidR="009B3DFA" w:rsidRPr="0085353D">
              <w:rPr>
                <w:sz w:val="18"/>
                <w:szCs w:val="18"/>
                <w:lang w:val="en-US"/>
              </w:rPr>
              <w:t>7</w:t>
            </w:r>
            <w:r w:rsidRPr="0085353D">
              <w:rPr>
                <w:sz w:val="18"/>
                <w:szCs w:val="18"/>
                <w:lang w:val="en-US"/>
              </w:rPr>
              <w:t>%)</w:t>
            </w:r>
          </w:p>
        </w:tc>
        <w:tc>
          <w:tcPr>
            <w:tcW w:w="2329" w:type="dxa"/>
          </w:tcPr>
          <w:p w14:paraId="380C82C4" w14:textId="1A34C337" w:rsidR="00134E61" w:rsidRPr="0085353D" w:rsidRDefault="00D4507E"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1</w:t>
            </w:r>
            <w:r w:rsidR="00673195" w:rsidRPr="0085353D">
              <w:rPr>
                <w:sz w:val="18"/>
                <w:szCs w:val="18"/>
                <w:lang w:val="en-US"/>
              </w:rPr>
              <w:t>8</w:t>
            </w:r>
            <w:r w:rsidRPr="0085353D">
              <w:rPr>
                <w:sz w:val="18"/>
                <w:szCs w:val="18"/>
                <w:lang w:val="en-US"/>
              </w:rPr>
              <w:t>(100%)</w:t>
            </w:r>
          </w:p>
        </w:tc>
      </w:tr>
      <w:tr w:rsidR="00134E61" w:rsidRPr="0085353D" w14:paraId="37E8B7CA" w14:textId="10E4DF01" w:rsidTr="000720BF">
        <w:trPr>
          <w:trHeight w:val="58"/>
        </w:trPr>
        <w:tc>
          <w:tcPr>
            <w:cnfStyle w:val="001000000000" w:firstRow="0" w:lastRow="0" w:firstColumn="1" w:lastColumn="0" w:oddVBand="0" w:evenVBand="0" w:oddHBand="0" w:evenHBand="0" w:firstRowFirstColumn="0" w:firstRowLastColumn="0" w:lastRowFirstColumn="0" w:lastRowLastColumn="0"/>
            <w:tcW w:w="3562" w:type="dxa"/>
          </w:tcPr>
          <w:p w14:paraId="0C61E008" w14:textId="323A17E1" w:rsidR="00134E61" w:rsidRPr="0085353D" w:rsidRDefault="00134E61" w:rsidP="00A2787B">
            <w:pPr>
              <w:rPr>
                <w:sz w:val="18"/>
                <w:szCs w:val="18"/>
                <w:lang w:val="en-US"/>
              </w:rPr>
            </w:pPr>
            <w:r w:rsidRPr="0085353D">
              <w:rPr>
                <w:sz w:val="18"/>
                <w:szCs w:val="18"/>
                <w:lang w:val="en-US"/>
              </w:rPr>
              <w:t>A3 IPD integrity</w:t>
            </w:r>
          </w:p>
        </w:tc>
        <w:tc>
          <w:tcPr>
            <w:tcW w:w="2129" w:type="dxa"/>
          </w:tcPr>
          <w:p w14:paraId="21DC4509" w14:textId="562C273D"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17(37%)</w:t>
            </w:r>
          </w:p>
        </w:tc>
        <w:tc>
          <w:tcPr>
            <w:tcW w:w="2121" w:type="dxa"/>
          </w:tcPr>
          <w:p w14:paraId="1A51319B" w14:textId="6B3952F1"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13(4</w:t>
            </w:r>
            <w:r w:rsidR="00FC0B27" w:rsidRPr="0085353D">
              <w:rPr>
                <w:sz w:val="18"/>
                <w:szCs w:val="18"/>
                <w:lang w:val="en-US"/>
              </w:rPr>
              <w:t>6</w:t>
            </w:r>
            <w:r w:rsidR="004D1A6E" w:rsidRPr="0085353D">
              <w:rPr>
                <w:sz w:val="18"/>
                <w:szCs w:val="18"/>
                <w:lang w:val="en-US"/>
              </w:rPr>
              <w:t>.</w:t>
            </w:r>
            <w:r w:rsidR="00FC0B27" w:rsidRPr="0085353D">
              <w:rPr>
                <w:sz w:val="18"/>
                <w:szCs w:val="18"/>
                <w:lang w:val="en-US"/>
              </w:rPr>
              <w:t>4</w:t>
            </w:r>
            <w:r w:rsidRPr="0085353D">
              <w:rPr>
                <w:sz w:val="18"/>
                <w:szCs w:val="18"/>
                <w:lang w:val="en-US"/>
              </w:rPr>
              <w:t>%)</w:t>
            </w:r>
          </w:p>
        </w:tc>
        <w:tc>
          <w:tcPr>
            <w:tcW w:w="2329" w:type="dxa"/>
          </w:tcPr>
          <w:p w14:paraId="374BD87E" w14:textId="67AA7D1B" w:rsidR="00134E61" w:rsidRPr="0085353D" w:rsidRDefault="0090224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4(2</w:t>
            </w:r>
            <w:r w:rsidR="00673195" w:rsidRPr="0085353D">
              <w:rPr>
                <w:sz w:val="18"/>
                <w:szCs w:val="18"/>
                <w:lang w:val="en-US"/>
              </w:rPr>
              <w:t>2</w:t>
            </w:r>
            <w:r w:rsidR="00796C96" w:rsidRPr="0085353D">
              <w:rPr>
                <w:sz w:val="18"/>
                <w:szCs w:val="18"/>
                <w:lang w:val="en-US"/>
              </w:rPr>
              <w:t>.</w:t>
            </w:r>
            <w:r w:rsidR="00673195" w:rsidRPr="0085353D">
              <w:rPr>
                <w:sz w:val="18"/>
                <w:szCs w:val="18"/>
                <w:lang w:val="en-US"/>
              </w:rPr>
              <w:t>2</w:t>
            </w:r>
            <w:r w:rsidRPr="0085353D">
              <w:rPr>
                <w:sz w:val="18"/>
                <w:szCs w:val="18"/>
                <w:lang w:val="en-US"/>
              </w:rPr>
              <w:t>%)</w:t>
            </w:r>
          </w:p>
        </w:tc>
      </w:tr>
      <w:tr w:rsidR="00134E61" w:rsidRPr="0085353D" w14:paraId="74FCE4E7" w14:textId="091B581E" w:rsidTr="000720BF">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3562" w:type="dxa"/>
          </w:tcPr>
          <w:p w14:paraId="75DF87DD" w14:textId="364D6248" w:rsidR="00134E61" w:rsidRPr="0085353D" w:rsidRDefault="00134E61" w:rsidP="00A2787B">
            <w:pPr>
              <w:pStyle w:val="ListParagraph"/>
              <w:numPr>
                <w:ilvl w:val="0"/>
                <w:numId w:val="1"/>
              </w:numPr>
              <w:rPr>
                <w:sz w:val="18"/>
                <w:szCs w:val="18"/>
                <w:lang w:val="en-US"/>
              </w:rPr>
            </w:pPr>
            <w:r w:rsidRPr="0085353D">
              <w:rPr>
                <w:sz w:val="18"/>
                <w:szCs w:val="18"/>
                <w:lang w:val="en-US"/>
              </w:rPr>
              <w:t>Risk of bias within studies</w:t>
            </w:r>
          </w:p>
        </w:tc>
        <w:tc>
          <w:tcPr>
            <w:tcW w:w="2129" w:type="dxa"/>
          </w:tcPr>
          <w:p w14:paraId="1B6C0E11" w14:textId="6360F5E2"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18(39</w:t>
            </w:r>
            <w:r w:rsidR="00B313B3" w:rsidRPr="0085353D">
              <w:rPr>
                <w:sz w:val="18"/>
                <w:szCs w:val="18"/>
                <w:lang w:val="en-US"/>
              </w:rPr>
              <w:t>.</w:t>
            </w:r>
            <w:r w:rsidRPr="0085353D">
              <w:rPr>
                <w:sz w:val="18"/>
                <w:szCs w:val="18"/>
                <w:lang w:val="en-US"/>
              </w:rPr>
              <w:t>1%)</w:t>
            </w:r>
          </w:p>
        </w:tc>
        <w:tc>
          <w:tcPr>
            <w:tcW w:w="2121" w:type="dxa"/>
          </w:tcPr>
          <w:p w14:paraId="1B64617E" w14:textId="42B0EA3B"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13(4</w:t>
            </w:r>
            <w:r w:rsidR="00CB1E67" w:rsidRPr="0085353D">
              <w:rPr>
                <w:sz w:val="18"/>
                <w:szCs w:val="18"/>
                <w:lang w:val="en-US"/>
              </w:rPr>
              <w:t>6</w:t>
            </w:r>
            <w:r w:rsidR="004D1A6E" w:rsidRPr="0085353D">
              <w:rPr>
                <w:sz w:val="18"/>
                <w:szCs w:val="18"/>
                <w:lang w:val="en-US"/>
              </w:rPr>
              <w:t>.</w:t>
            </w:r>
            <w:r w:rsidR="00CB1E67" w:rsidRPr="0085353D">
              <w:rPr>
                <w:sz w:val="18"/>
                <w:szCs w:val="18"/>
                <w:lang w:val="en-US"/>
              </w:rPr>
              <w:t>4</w:t>
            </w:r>
            <w:r w:rsidRPr="0085353D">
              <w:rPr>
                <w:sz w:val="18"/>
                <w:szCs w:val="18"/>
                <w:lang w:val="en-US"/>
              </w:rPr>
              <w:t>%)</w:t>
            </w:r>
          </w:p>
        </w:tc>
        <w:tc>
          <w:tcPr>
            <w:tcW w:w="2329" w:type="dxa"/>
          </w:tcPr>
          <w:p w14:paraId="79102FB1" w14:textId="50EEE2B0" w:rsidR="00134E61" w:rsidRPr="0085353D" w:rsidRDefault="000A2EBD"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5(2</w:t>
            </w:r>
            <w:r w:rsidR="00AD2BCA" w:rsidRPr="0085353D">
              <w:rPr>
                <w:sz w:val="18"/>
                <w:szCs w:val="18"/>
                <w:lang w:val="en-US"/>
              </w:rPr>
              <w:t>7</w:t>
            </w:r>
            <w:r w:rsidR="00796C96" w:rsidRPr="0085353D">
              <w:rPr>
                <w:sz w:val="18"/>
                <w:szCs w:val="18"/>
                <w:lang w:val="en-US"/>
              </w:rPr>
              <w:t>.</w:t>
            </w:r>
            <w:r w:rsidR="00AD2BCA" w:rsidRPr="0085353D">
              <w:rPr>
                <w:sz w:val="18"/>
                <w:szCs w:val="18"/>
                <w:lang w:val="en-US"/>
              </w:rPr>
              <w:t>8</w:t>
            </w:r>
            <w:r w:rsidRPr="0085353D">
              <w:rPr>
                <w:sz w:val="18"/>
                <w:szCs w:val="18"/>
                <w:lang w:val="en-US"/>
              </w:rPr>
              <w:t>%)</w:t>
            </w:r>
          </w:p>
        </w:tc>
      </w:tr>
      <w:tr w:rsidR="00134E61" w:rsidRPr="0085353D" w14:paraId="240B99B8" w14:textId="2BE62DD2" w:rsidTr="000720BF">
        <w:trPr>
          <w:trHeight w:val="58"/>
        </w:trPr>
        <w:tc>
          <w:tcPr>
            <w:cnfStyle w:val="001000000000" w:firstRow="0" w:lastRow="0" w:firstColumn="1" w:lastColumn="0" w:oddVBand="0" w:evenVBand="0" w:oddHBand="0" w:evenHBand="0" w:firstRowFirstColumn="0" w:firstRowLastColumn="0" w:lastRowFirstColumn="0" w:lastRowLastColumn="0"/>
            <w:tcW w:w="3562" w:type="dxa"/>
          </w:tcPr>
          <w:p w14:paraId="24E672B9" w14:textId="2693886F" w:rsidR="00134E61" w:rsidRPr="0085353D" w:rsidRDefault="00134E61" w:rsidP="00A2787B">
            <w:pPr>
              <w:pStyle w:val="ListParagraph"/>
              <w:numPr>
                <w:ilvl w:val="0"/>
                <w:numId w:val="1"/>
              </w:numPr>
              <w:rPr>
                <w:sz w:val="18"/>
                <w:szCs w:val="18"/>
                <w:lang w:val="en-US"/>
              </w:rPr>
            </w:pPr>
            <w:r w:rsidRPr="0085353D">
              <w:rPr>
                <w:sz w:val="18"/>
                <w:szCs w:val="18"/>
                <w:lang w:val="en-US"/>
              </w:rPr>
              <w:t>Results of individual studies</w:t>
            </w:r>
          </w:p>
        </w:tc>
        <w:tc>
          <w:tcPr>
            <w:tcW w:w="2129" w:type="dxa"/>
          </w:tcPr>
          <w:p w14:paraId="37CBDFFA" w14:textId="77071FE1"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30(65</w:t>
            </w:r>
            <w:r w:rsidR="000127A1" w:rsidRPr="0085353D">
              <w:rPr>
                <w:sz w:val="18"/>
                <w:szCs w:val="18"/>
                <w:lang w:val="en-US"/>
              </w:rPr>
              <w:t>.</w:t>
            </w:r>
            <w:r w:rsidRPr="0085353D">
              <w:rPr>
                <w:sz w:val="18"/>
                <w:szCs w:val="18"/>
                <w:lang w:val="en-US"/>
              </w:rPr>
              <w:t>2%)</w:t>
            </w:r>
          </w:p>
        </w:tc>
        <w:tc>
          <w:tcPr>
            <w:tcW w:w="2121" w:type="dxa"/>
          </w:tcPr>
          <w:p w14:paraId="235C3936" w14:textId="79041622"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18(6</w:t>
            </w:r>
            <w:r w:rsidR="00CB1E67" w:rsidRPr="0085353D">
              <w:rPr>
                <w:sz w:val="18"/>
                <w:szCs w:val="18"/>
                <w:lang w:val="en-US"/>
              </w:rPr>
              <w:t>4</w:t>
            </w:r>
            <w:r w:rsidR="004D1A6E" w:rsidRPr="0085353D">
              <w:rPr>
                <w:sz w:val="18"/>
                <w:szCs w:val="18"/>
                <w:lang w:val="en-US"/>
              </w:rPr>
              <w:t>.</w:t>
            </w:r>
            <w:r w:rsidR="00CB1E67" w:rsidRPr="0085353D">
              <w:rPr>
                <w:sz w:val="18"/>
                <w:szCs w:val="18"/>
                <w:lang w:val="en-US"/>
              </w:rPr>
              <w:t>3</w:t>
            </w:r>
            <w:r w:rsidRPr="0085353D">
              <w:rPr>
                <w:sz w:val="18"/>
                <w:szCs w:val="18"/>
                <w:lang w:val="en-US"/>
              </w:rPr>
              <w:t>%)</w:t>
            </w:r>
          </w:p>
        </w:tc>
        <w:tc>
          <w:tcPr>
            <w:tcW w:w="2329" w:type="dxa"/>
          </w:tcPr>
          <w:p w14:paraId="38788C09" w14:textId="323C1D5B" w:rsidR="00134E61" w:rsidRPr="0085353D" w:rsidRDefault="000A2EBD"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12(</w:t>
            </w:r>
            <w:r w:rsidR="00170808" w:rsidRPr="0085353D">
              <w:rPr>
                <w:sz w:val="18"/>
                <w:szCs w:val="18"/>
                <w:lang w:val="en-US"/>
              </w:rPr>
              <w:t>66</w:t>
            </w:r>
            <w:r w:rsidR="005268BA" w:rsidRPr="0085353D">
              <w:rPr>
                <w:sz w:val="18"/>
                <w:szCs w:val="18"/>
                <w:lang w:val="en-US"/>
              </w:rPr>
              <w:t>.</w:t>
            </w:r>
            <w:r w:rsidR="00170808" w:rsidRPr="0085353D">
              <w:rPr>
                <w:sz w:val="18"/>
                <w:szCs w:val="18"/>
                <w:lang w:val="en-US"/>
              </w:rPr>
              <w:t>7</w:t>
            </w:r>
            <w:r w:rsidRPr="0085353D">
              <w:rPr>
                <w:sz w:val="18"/>
                <w:szCs w:val="18"/>
                <w:lang w:val="en-US"/>
              </w:rPr>
              <w:t>%)</w:t>
            </w:r>
          </w:p>
        </w:tc>
      </w:tr>
      <w:tr w:rsidR="00134E61" w:rsidRPr="0085353D" w14:paraId="5824226F" w14:textId="75B75718" w:rsidTr="000720B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562" w:type="dxa"/>
          </w:tcPr>
          <w:p w14:paraId="6C14FE29" w14:textId="42F0B5FB" w:rsidR="00134E61" w:rsidRPr="0085353D" w:rsidRDefault="00134E61" w:rsidP="00A2787B">
            <w:pPr>
              <w:pStyle w:val="ListParagraph"/>
              <w:numPr>
                <w:ilvl w:val="0"/>
                <w:numId w:val="1"/>
              </w:numPr>
              <w:rPr>
                <w:sz w:val="18"/>
                <w:szCs w:val="18"/>
                <w:lang w:val="en-US"/>
              </w:rPr>
            </w:pPr>
            <w:r w:rsidRPr="0085353D">
              <w:rPr>
                <w:sz w:val="18"/>
                <w:szCs w:val="18"/>
                <w:lang w:val="en-US"/>
              </w:rPr>
              <w:t>Results of Synthesis</w:t>
            </w:r>
          </w:p>
        </w:tc>
        <w:tc>
          <w:tcPr>
            <w:tcW w:w="2129" w:type="dxa"/>
          </w:tcPr>
          <w:p w14:paraId="7C674E52" w14:textId="5C4FE9F0"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4</w:t>
            </w:r>
            <w:r w:rsidR="00506789" w:rsidRPr="0085353D">
              <w:rPr>
                <w:sz w:val="18"/>
                <w:szCs w:val="18"/>
                <w:lang w:val="en-US"/>
              </w:rPr>
              <w:t>6</w:t>
            </w:r>
            <w:r w:rsidRPr="0085353D">
              <w:rPr>
                <w:sz w:val="18"/>
                <w:szCs w:val="18"/>
                <w:lang w:val="en-US"/>
              </w:rPr>
              <w:t>(</w:t>
            </w:r>
            <w:r w:rsidR="00506789" w:rsidRPr="0085353D">
              <w:rPr>
                <w:sz w:val="18"/>
                <w:szCs w:val="18"/>
                <w:lang w:val="en-US"/>
              </w:rPr>
              <w:t>100</w:t>
            </w:r>
            <w:r w:rsidRPr="0085353D">
              <w:rPr>
                <w:sz w:val="18"/>
                <w:szCs w:val="18"/>
                <w:lang w:val="en-US"/>
              </w:rPr>
              <w:t>%)</w:t>
            </w:r>
          </w:p>
        </w:tc>
        <w:tc>
          <w:tcPr>
            <w:tcW w:w="2121" w:type="dxa"/>
          </w:tcPr>
          <w:p w14:paraId="2234A17E" w14:textId="4C07F95E"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2</w:t>
            </w:r>
            <w:r w:rsidR="00B40649" w:rsidRPr="0085353D">
              <w:rPr>
                <w:sz w:val="18"/>
                <w:szCs w:val="18"/>
                <w:lang w:val="en-US"/>
              </w:rPr>
              <w:t>8</w:t>
            </w:r>
            <w:r w:rsidRPr="0085353D">
              <w:rPr>
                <w:sz w:val="18"/>
                <w:szCs w:val="18"/>
                <w:lang w:val="en-US"/>
              </w:rPr>
              <w:t>(100%)</w:t>
            </w:r>
          </w:p>
        </w:tc>
        <w:tc>
          <w:tcPr>
            <w:tcW w:w="2329" w:type="dxa"/>
          </w:tcPr>
          <w:p w14:paraId="15952982" w14:textId="53BBC94D" w:rsidR="00134E61" w:rsidRPr="0085353D" w:rsidRDefault="001F35C7"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1</w:t>
            </w:r>
            <w:r w:rsidR="00170808" w:rsidRPr="0085353D">
              <w:rPr>
                <w:sz w:val="18"/>
                <w:szCs w:val="18"/>
                <w:lang w:val="en-US"/>
              </w:rPr>
              <w:t>8</w:t>
            </w:r>
            <w:r w:rsidRPr="0085353D">
              <w:rPr>
                <w:sz w:val="18"/>
                <w:szCs w:val="18"/>
                <w:lang w:val="en-US"/>
              </w:rPr>
              <w:t>(100%)</w:t>
            </w:r>
          </w:p>
        </w:tc>
      </w:tr>
      <w:tr w:rsidR="00134E61" w:rsidRPr="0085353D" w14:paraId="18D78C86" w14:textId="63BC1306" w:rsidTr="000720BF">
        <w:trPr>
          <w:trHeight w:val="58"/>
        </w:trPr>
        <w:tc>
          <w:tcPr>
            <w:cnfStyle w:val="001000000000" w:firstRow="0" w:lastRow="0" w:firstColumn="1" w:lastColumn="0" w:oddVBand="0" w:evenVBand="0" w:oddHBand="0" w:evenHBand="0" w:firstRowFirstColumn="0" w:firstRowLastColumn="0" w:lastRowFirstColumn="0" w:lastRowLastColumn="0"/>
            <w:tcW w:w="3562" w:type="dxa"/>
          </w:tcPr>
          <w:p w14:paraId="7D49D6FC" w14:textId="3FA172E4" w:rsidR="00134E61" w:rsidRPr="0085353D" w:rsidRDefault="00134E61" w:rsidP="00A2787B">
            <w:pPr>
              <w:pStyle w:val="ListParagraph"/>
              <w:numPr>
                <w:ilvl w:val="0"/>
                <w:numId w:val="1"/>
              </w:numPr>
              <w:rPr>
                <w:sz w:val="18"/>
                <w:szCs w:val="18"/>
                <w:lang w:val="en-US"/>
              </w:rPr>
            </w:pPr>
            <w:r w:rsidRPr="0085353D">
              <w:rPr>
                <w:sz w:val="18"/>
                <w:szCs w:val="18"/>
                <w:lang w:val="en-US"/>
              </w:rPr>
              <w:t>Risk of bias across studies</w:t>
            </w:r>
          </w:p>
        </w:tc>
        <w:tc>
          <w:tcPr>
            <w:tcW w:w="2129" w:type="dxa"/>
          </w:tcPr>
          <w:p w14:paraId="14C97983" w14:textId="0E729B1C"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9(19</w:t>
            </w:r>
            <w:r w:rsidR="00506789" w:rsidRPr="0085353D">
              <w:rPr>
                <w:sz w:val="18"/>
                <w:szCs w:val="18"/>
                <w:lang w:val="en-US"/>
              </w:rPr>
              <w:t>.</w:t>
            </w:r>
            <w:r w:rsidRPr="0085353D">
              <w:rPr>
                <w:sz w:val="18"/>
                <w:szCs w:val="18"/>
                <w:lang w:val="en-US"/>
              </w:rPr>
              <w:t>6%)</w:t>
            </w:r>
          </w:p>
        </w:tc>
        <w:tc>
          <w:tcPr>
            <w:tcW w:w="2121" w:type="dxa"/>
          </w:tcPr>
          <w:p w14:paraId="104742BA" w14:textId="61063A72"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6(2</w:t>
            </w:r>
            <w:r w:rsidR="00B40649" w:rsidRPr="0085353D">
              <w:rPr>
                <w:sz w:val="18"/>
                <w:szCs w:val="18"/>
                <w:lang w:val="en-US"/>
              </w:rPr>
              <w:t>1</w:t>
            </w:r>
            <w:r w:rsidR="004D1A6E" w:rsidRPr="0085353D">
              <w:rPr>
                <w:sz w:val="18"/>
                <w:szCs w:val="18"/>
                <w:lang w:val="en-US"/>
              </w:rPr>
              <w:t>.</w:t>
            </w:r>
            <w:r w:rsidR="008A2011" w:rsidRPr="0085353D">
              <w:rPr>
                <w:sz w:val="18"/>
                <w:szCs w:val="18"/>
                <w:lang w:val="en-US"/>
              </w:rPr>
              <w:t>4</w:t>
            </w:r>
            <w:r w:rsidRPr="0085353D">
              <w:rPr>
                <w:sz w:val="18"/>
                <w:szCs w:val="18"/>
                <w:lang w:val="en-US"/>
              </w:rPr>
              <w:t>%)</w:t>
            </w:r>
          </w:p>
        </w:tc>
        <w:tc>
          <w:tcPr>
            <w:tcW w:w="2329" w:type="dxa"/>
          </w:tcPr>
          <w:p w14:paraId="4132B614" w14:textId="4C6CB6E1" w:rsidR="00134E61" w:rsidRPr="0085353D" w:rsidRDefault="001F35C7"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3(1</w:t>
            </w:r>
            <w:r w:rsidR="00CD6C2E" w:rsidRPr="0085353D">
              <w:rPr>
                <w:sz w:val="18"/>
                <w:szCs w:val="18"/>
                <w:lang w:val="en-US"/>
              </w:rPr>
              <w:t>6</w:t>
            </w:r>
            <w:r w:rsidR="006216DB" w:rsidRPr="0085353D">
              <w:rPr>
                <w:sz w:val="18"/>
                <w:szCs w:val="18"/>
                <w:lang w:val="en-US"/>
              </w:rPr>
              <w:t>.</w:t>
            </w:r>
            <w:r w:rsidR="00CD6C2E" w:rsidRPr="0085353D">
              <w:rPr>
                <w:sz w:val="18"/>
                <w:szCs w:val="18"/>
                <w:lang w:val="en-US"/>
              </w:rPr>
              <w:t>7</w:t>
            </w:r>
            <w:r w:rsidRPr="0085353D">
              <w:rPr>
                <w:sz w:val="18"/>
                <w:szCs w:val="18"/>
                <w:lang w:val="en-US"/>
              </w:rPr>
              <w:t>%)</w:t>
            </w:r>
          </w:p>
        </w:tc>
      </w:tr>
      <w:tr w:rsidR="00134E61" w:rsidRPr="0085353D" w14:paraId="3B2865FD" w14:textId="2AB05F75" w:rsidTr="000720B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562" w:type="dxa"/>
          </w:tcPr>
          <w:p w14:paraId="2036B7F0" w14:textId="17155231" w:rsidR="00134E61" w:rsidRPr="0085353D" w:rsidRDefault="00134E61" w:rsidP="00A2787B">
            <w:pPr>
              <w:pStyle w:val="ListParagraph"/>
              <w:numPr>
                <w:ilvl w:val="0"/>
                <w:numId w:val="1"/>
              </w:numPr>
              <w:rPr>
                <w:sz w:val="18"/>
                <w:szCs w:val="18"/>
                <w:lang w:val="en-US"/>
              </w:rPr>
            </w:pPr>
            <w:r w:rsidRPr="0085353D">
              <w:rPr>
                <w:sz w:val="18"/>
                <w:szCs w:val="18"/>
                <w:lang w:val="en-US"/>
              </w:rPr>
              <w:t>Additional analyses</w:t>
            </w:r>
          </w:p>
        </w:tc>
        <w:tc>
          <w:tcPr>
            <w:tcW w:w="2129" w:type="dxa"/>
          </w:tcPr>
          <w:p w14:paraId="6E3B420F" w14:textId="70E33BF2"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41(89</w:t>
            </w:r>
            <w:r w:rsidR="004654FC" w:rsidRPr="0085353D">
              <w:rPr>
                <w:sz w:val="18"/>
                <w:szCs w:val="18"/>
                <w:lang w:val="en-US"/>
              </w:rPr>
              <w:t>.</w:t>
            </w:r>
            <w:r w:rsidRPr="0085353D">
              <w:rPr>
                <w:sz w:val="18"/>
                <w:szCs w:val="18"/>
                <w:lang w:val="en-US"/>
              </w:rPr>
              <w:t>1%)</w:t>
            </w:r>
          </w:p>
        </w:tc>
        <w:tc>
          <w:tcPr>
            <w:tcW w:w="2121" w:type="dxa"/>
          </w:tcPr>
          <w:p w14:paraId="72622B6A" w14:textId="76CA942F"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2</w:t>
            </w:r>
            <w:r w:rsidR="008A2011" w:rsidRPr="0085353D">
              <w:rPr>
                <w:sz w:val="18"/>
                <w:szCs w:val="18"/>
                <w:lang w:val="en-US"/>
              </w:rPr>
              <w:t>7</w:t>
            </w:r>
            <w:r w:rsidRPr="0085353D">
              <w:rPr>
                <w:sz w:val="18"/>
                <w:szCs w:val="18"/>
                <w:lang w:val="en-US"/>
              </w:rPr>
              <w:t>(9</w:t>
            </w:r>
            <w:r w:rsidR="00F045C0" w:rsidRPr="0085353D">
              <w:rPr>
                <w:sz w:val="18"/>
                <w:szCs w:val="18"/>
                <w:lang w:val="en-US"/>
              </w:rPr>
              <w:t>6.</w:t>
            </w:r>
            <w:r w:rsidR="008A2011" w:rsidRPr="0085353D">
              <w:rPr>
                <w:sz w:val="18"/>
                <w:szCs w:val="18"/>
                <w:lang w:val="en-US"/>
              </w:rPr>
              <w:t>4</w:t>
            </w:r>
            <w:r w:rsidRPr="0085353D">
              <w:rPr>
                <w:sz w:val="18"/>
                <w:szCs w:val="18"/>
                <w:lang w:val="en-US"/>
              </w:rPr>
              <w:t>%)</w:t>
            </w:r>
          </w:p>
        </w:tc>
        <w:tc>
          <w:tcPr>
            <w:tcW w:w="2329" w:type="dxa"/>
          </w:tcPr>
          <w:p w14:paraId="4B4AC5F3" w14:textId="1E656ACD" w:rsidR="00134E61" w:rsidRPr="0085353D" w:rsidRDefault="00562173"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1</w:t>
            </w:r>
            <w:r w:rsidR="00CD6C2E" w:rsidRPr="0085353D">
              <w:rPr>
                <w:sz w:val="18"/>
                <w:szCs w:val="18"/>
                <w:lang w:val="en-US"/>
              </w:rPr>
              <w:t>4</w:t>
            </w:r>
            <w:r w:rsidRPr="0085353D">
              <w:rPr>
                <w:sz w:val="18"/>
                <w:szCs w:val="18"/>
                <w:lang w:val="en-US"/>
              </w:rPr>
              <w:t>(</w:t>
            </w:r>
            <w:r w:rsidR="006216DB" w:rsidRPr="0085353D">
              <w:rPr>
                <w:sz w:val="18"/>
                <w:szCs w:val="18"/>
                <w:lang w:val="en-US"/>
              </w:rPr>
              <w:t>7</w:t>
            </w:r>
            <w:r w:rsidR="00CD6C2E" w:rsidRPr="0085353D">
              <w:rPr>
                <w:sz w:val="18"/>
                <w:szCs w:val="18"/>
                <w:lang w:val="en-US"/>
              </w:rPr>
              <w:t>7</w:t>
            </w:r>
            <w:r w:rsidR="006216DB" w:rsidRPr="0085353D">
              <w:rPr>
                <w:sz w:val="18"/>
                <w:szCs w:val="18"/>
                <w:lang w:val="en-US"/>
              </w:rPr>
              <w:t>.</w:t>
            </w:r>
            <w:r w:rsidR="00CD6C2E" w:rsidRPr="0085353D">
              <w:rPr>
                <w:sz w:val="18"/>
                <w:szCs w:val="18"/>
                <w:lang w:val="en-US"/>
              </w:rPr>
              <w:t>8</w:t>
            </w:r>
            <w:r w:rsidRPr="0085353D">
              <w:rPr>
                <w:sz w:val="18"/>
                <w:szCs w:val="18"/>
                <w:lang w:val="en-US"/>
              </w:rPr>
              <w:t>%)</w:t>
            </w:r>
          </w:p>
        </w:tc>
      </w:tr>
      <w:tr w:rsidR="00134E61" w:rsidRPr="0085353D" w14:paraId="2DF010DF" w14:textId="1371315D" w:rsidTr="000720BF">
        <w:trPr>
          <w:trHeight w:val="58"/>
        </w:trPr>
        <w:tc>
          <w:tcPr>
            <w:cnfStyle w:val="001000000000" w:firstRow="0" w:lastRow="0" w:firstColumn="1" w:lastColumn="0" w:oddVBand="0" w:evenVBand="0" w:oddHBand="0" w:evenHBand="0" w:firstRowFirstColumn="0" w:firstRowLastColumn="0" w:lastRowFirstColumn="0" w:lastRowLastColumn="0"/>
            <w:tcW w:w="3562" w:type="dxa"/>
          </w:tcPr>
          <w:p w14:paraId="3EE8D9D6" w14:textId="0B94D297" w:rsidR="00134E61" w:rsidRPr="0085353D" w:rsidRDefault="00134E61" w:rsidP="00A2787B">
            <w:pPr>
              <w:rPr>
                <w:b/>
                <w:bCs/>
                <w:sz w:val="18"/>
                <w:szCs w:val="18"/>
                <w:lang w:val="en-US"/>
              </w:rPr>
            </w:pPr>
            <w:r w:rsidRPr="0085353D">
              <w:rPr>
                <w:b/>
                <w:bCs/>
                <w:sz w:val="18"/>
                <w:szCs w:val="18"/>
                <w:lang w:val="en-US"/>
              </w:rPr>
              <w:t>Discussion</w:t>
            </w:r>
          </w:p>
        </w:tc>
        <w:tc>
          <w:tcPr>
            <w:tcW w:w="2129" w:type="dxa"/>
          </w:tcPr>
          <w:p w14:paraId="05F9B2E0" w14:textId="77777777"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2121" w:type="dxa"/>
          </w:tcPr>
          <w:p w14:paraId="574FDD77" w14:textId="77777777"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2329" w:type="dxa"/>
          </w:tcPr>
          <w:p w14:paraId="787F73EE" w14:textId="77777777"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134E61" w:rsidRPr="0085353D" w14:paraId="492B77F5" w14:textId="0D35FEB8" w:rsidTr="000720BF">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3562" w:type="dxa"/>
          </w:tcPr>
          <w:p w14:paraId="17DD64B8" w14:textId="6354A419" w:rsidR="00134E61" w:rsidRPr="0085353D" w:rsidRDefault="00134E61" w:rsidP="00A2787B">
            <w:pPr>
              <w:pStyle w:val="ListParagraph"/>
              <w:numPr>
                <w:ilvl w:val="0"/>
                <w:numId w:val="1"/>
              </w:numPr>
              <w:rPr>
                <w:sz w:val="18"/>
                <w:szCs w:val="18"/>
                <w:lang w:val="en-US"/>
              </w:rPr>
            </w:pPr>
            <w:r w:rsidRPr="0085353D">
              <w:rPr>
                <w:sz w:val="18"/>
                <w:szCs w:val="18"/>
                <w:lang w:val="en-US"/>
              </w:rPr>
              <w:t>Summary of evidence</w:t>
            </w:r>
          </w:p>
        </w:tc>
        <w:tc>
          <w:tcPr>
            <w:tcW w:w="2129" w:type="dxa"/>
          </w:tcPr>
          <w:p w14:paraId="236D971A" w14:textId="442AE1C6"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4</w:t>
            </w:r>
            <w:r w:rsidR="001C461C" w:rsidRPr="0085353D">
              <w:rPr>
                <w:sz w:val="18"/>
                <w:szCs w:val="18"/>
                <w:lang w:val="en-US"/>
              </w:rPr>
              <w:t>6</w:t>
            </w:r>
            <w:r w:rsidRPr="0085353D">
              <w:rPr>
                <w:sz w:val="18"/>
                <w:szCs w:val="18"/>
                <w:lang w:val="en-US"/>
              </w:rPr>
              <w:t>(</w:t>
            </w:r>
            <w:r w:rsidR="001C461C" w:rsidRPr="0085353D">
              <w:rPr>
                <w:sz w:val="18"/>
                <w:szCs w:val="18"/>
                <w:lang w:val="en-US"/>
              </w:rPr>
              <w:t>100</w:t>
            </w:r>
            <w:r w:rsidRPr="0085353D">
              <w:rPr>
                <w:sz w:val="18"/>
                <w:szCs w:val="18"/>
                <w:lang w:val="en-US"/>
              </w:rPr>
              <w:t>%</w:t>
            </w:r>
            <w:r w:rsidR="001C461C" w:rsidRPr="0085353D">
              <w:rPr>
                <w:sz w:val="18"/>
                <w:szCs w:val="18"/>
                <w:lang w:val="en-US"/>
              </w:rPr>
              <w:t>)</w:t>
            </w:r>
          </w:p>
        </w:tc>
        <w:tc>
          <w:tcPr>
            <w:tcW w:w="2121" w:type="dxa"/>
          </w:tcPr>
          <w:p w14:paraId="3E4A7306" w14:textId="290942ED"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2</w:t>
            </w:r>
            <w:r w:rsidR="008A2011" w:rsidRPr="0085353D">
              <w:rPr>
                <w:sz w:val="18"/>
                <w:szCs w:val="18"/>
                <w:lang w:val="en-US"/>
              </w:rPr>
              <w:t>8</w:t>
            </w:r>
            <w:r w:rsidRPr="0085353D">
              <w:rPr>
                <w:sz w:val="18"/>
                <w:szCs w:val="18"/>
                <w:lang w:val="en-US"/>
              </w:rPr>
              <w:t>(100%)</w:t>
            </w:r>
          </w:p>
        </w:tc>
        <w:tc>
          <w:tcPr>
            <w:tcW w:w="2329" w:type="dxa"/>
          </w:tcPr>
          <w:p w14:paraId="6B798D5E" w14:textId="50CB8C0D" w:rsidR="00134E61" w:rsidRPr="0085353D" w:rsidRDefault="00562173"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1</w:t>
            </w:r>
            <w:r w:rsidR="000D00B8" w:rsidRPr="0085353D">
              <w:rPr>
                <w:sz w:val="18"/>
                <w:szCs w:val="18"/>
                <w:lang w:val="en-US"/>
              </w:rPr>
              <w:t>8</w:t>
            </w:r>
            <w:r w:rsidR="00F55076" w:rsidRPr="0085353D">
              <w:rPr>
                <w:sz w:val="18"/>
                <w:szCs w:val="18"/>
                <w:lang w:val="en-US"/>
              </w:rPr>
              <w:t>(100%)</w:t>
            </w:r>
          </w:p>
        </w:tc>
      </w:tr>
      <w:tr w:rsidR="00134E61" w:rsidRPr="0085353D" w14:paraId="0707739E" w14:textId="12EF6C0B" w:rsidTr="000720BF">
        <w:trPr>
          <w:trHeight w:val="58"/>
        </w:trPr>
        <w:tc>
          <w:tcPr>
            <w:cnfStyle w:val="001000000000" w:firstRow="0" w:lastRow="0" w:firstColumn="1" w:lastColumn="0" w:oddVBand="0" w:evenVBand="0" w:oddHBand="0" w:evenHBand="0" w:firstRowFirstColumn="0" w:firstRowLastColumn="0" w:lastRowFirstColumn="0" w:lastRowLastColumn="0"/>
            <w:tcW w:w="3562" w:type="dxa"/>
          </w:tcPr>
          <w:p w14:paraId="23A5D67C" w14:textId="6FFA533D" w:rsidR="00134E61" w:rsidRPr="0085353D" w:rsidRDefault="00134E61" w:rsidP="00A2787B">
            <w:pPr>
              <w:pStyle w:val="ListParagraph"/>
              <w:numPr>
                <w:ilvl w:val="0"/>
                <w:numId w:val="1"/>
              </w:numPr>
              <w:rPr>
                <w:sz w:val="18"/>
                <w:szCs w:val="18"/>
                <w:lang w:val="en-US"/>
              </w:rPr>
            </w:pPr>
            <w:r w:rsidRPr="0085353D">
              <w:rPr>
                <w:sz w:val="18"/>
                <w:szCs w:val="18"/>
                <w:lang w:val="en-US"/>
              </w:rPr>
              <w:t>Strengths and limitations</w:t>
            </w:r>
          </w:p>
        </w:tc>
        <w:tc>
          <w:tcPr>
            <w:tcW w:w="2129" w:type="dxa"/>
          </w:tcPr>
          <w:p w14:paraId="2C221CC7" w14:textId="40F366CC"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4</w:t>
            </w:r>
            <w:r w:rsidR="001C461C" w:rsidRPr="0085353D">
              <w:rPr>
                <w:sz w:val="18"/>
                <w:szCs w:val="18"/>
                <w:lang w:val="en-US"/>
              </w:rPr>
              <w:t>2(91.3</w:t>
            </w:r>
            <w:r w:rsidRPr="0085353D">
              <w:rPr>
                <w:sz w:val="18"/>
                <w:szCs w:val="18"/>
                <w:lang w:val="en-US"/>
              </w:rPr>
              <w:t>%)</w:t>
            </w:r>
          </w:p>
        </w:tc>
        <w:tc>
          <w:tcPr>
            <w:tcW w:w="2121" w:type="dxa"/>
          </w:tcPr>
          <w:p w14:paraId="33B6CDF1" w14:textId="25EB1057"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2</w:t>
            </w:r>
            <w:r w:rsidR="001E71DA" w:rsidRPr="0085353D">
              <w:rPr>
                <w:sz w:val="18"/>
                <w:szCs w:val="18"/>
                <w:lang w:val="en-US"/>
              </w:rPr>
              <w:t>5</w:t>
            </w:r>
            <w:r w:rsidRPr="0085353D">
              <w:rPr>
                <w:sz w:val="18"/>
                <w:szCs w:val="18"/>
                <w:lang w:val="en-US"/>
              </w:rPr>
              <w:t>(8</w:t>
            </w:r>
            <w:r w:rsidR="001E71DA" w:rsidRPr="0085353D">
              <w:rPr>
                <w:sz w:val="18"/>
                <w:szCs w:val="18"/>
                <w:lang w:val="en-US"/>
              </w:rPr>
              <w:t>9</w:t>
            </w:r>
            <w:r w:rsidR="006664C9" w:rsidRPr="0085353D">
              <w:rPr>
                <w:sz w:val="18"/>
                <w:szCs w:val="18"/>
                <w:lang w:val="en-US"/>
              </w:rPr>
              <w:t>.</w:t>
            </w:r>
            <w:r w:rsidR="001E71DA" w:rsidRPr="0085353D">
              <w:rPr>
                <w:sz w:val="18"/>
                <w:szCs w:val="18"/>
                <w:lang w:val="en-US"/>
              </w:rPr>
              <w:t>3</w:t>
            </w:r>
            <w:r w:rsidRPr="0085353D">
              <w:rPr>
                <w:sz w:val="18"/>
                <w:szCs w:val="18"/>
                <w:lang w:val="en-US"/>
              </w:rPr>
              <w:t>%)</w:t>
            </w:r>
          </w:p>
        </w:tc>
        <w:tc>
          <w:tcPr>
            <w:tcW w:w="2329" w:type="dxa"/>
          </w:tcPr>
          <w:p w14:paraId="0610A2D0" w14:textId="2C30053A" w:rsidR="00134E61" w:rsidRPr="0085353D" w:rsidRDefault="00F55076"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w:t>
            </w:r>
            <w:r w:rsidR="000D00B8" w:rsidRPr="0085353D">
              <w:rPr>
                <w:sz w:val="18"/>
                <w:szCs w:val="18"/>
                <w:lang w:val="en-US"/>
              </w:rPr>
              <w:t>7</w:t>
            </w:r>
            <w:r w:rsidRPr="0085353D">
              <w:rPr>
                <w:sz w:val="18"/>
                <w:szCs w:val="18"/>
                <w:lang w:val="en-US"/>
              </w:rPr>
              <w:t>(9</w:t>
            </w:r>
            <w:r w:rsidR="000D00B8" w:rsidRPr="0085353D">
              <w:rPr>
                <w:sz w:val="18"/>
                <w:szCs w:val="18"/>
                <w:lang w:val="en-US"/>
              </w:rPr>
              <w:t>4</w:t>
            </w:r>
            <w:r w:rsidR="00BE19FB" w:rsidRPr="0085353D">
              <w:rPr>
                <w:sz w:val="18"/>
                <w:szCs w:val="18"/>
                <w:lang w:val="en-US"/>
              </w:rPr>
              <w:t>.</w:t>
            </w:r>
            <w:r w:rsidR="000D00B8" w:rsidRPr="0085353D">
              <w:rPr>
                <w:sz w:val="18"/>
                <w:szCs w:val="18"/>
                <w:lang w:val="en-US"/>
              </w:rPr>
              <w:t>4</w:t>
            </w:r>
            <w:r w:rsidRPr="0085353D">
              <w:rPr>
                <w:sz w:val="18"/>
                <w:szCs w:val="18"/>
                <w:lang w:val="en-US"/>
              </w:rPr>
              <w:t>%)</w:t>
            </w:r>
          </w:p>
        </w:tc>
      </w:tr>
      <w:tr w:rsidR="00134E61" w:rsidRPr="0085353D" w14:paraId="17237935" w14:textId="1311730F" w:rsidTr="000720BF">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3562" w:type="dxa"/>
          </w:tcPr>
          <w:p w14:paraId="43EB1870" w14:textId="37D81C02" w:rsidR="00134E61" w:rsidRPr="0085353D" w:rsidRDefault="00134E61" w:rsidP="00A2787B">
            <w:pPr>
              <w:pStyle w:val="ListParagraph"/>
              <w:numPr>
                <w:ilvl w:val="0"/>
                <w:numId w:val="1"/>
              </w:numPr>
              <w:rPr>
                <w:sz w:val="18"/>
                <w:szCs w:val="18"/>
                <w:lang w:val="en-US"/>
              </w:rPr>
            </w:pPr>
            <w:r w:rsidRPr="0085353D">
              <w:rPr>
                <w:sz w:val="18"/>
                <w:szCs w:val="18"/>
                <w:lang w:val="en-US"/>
              </w:rPr>
              <w:t>Conclusions</w:t>
            </w:r>
          </w:p>
        </w:tc>
        <w:tc>
          <w:tcPr>
            <w:tcW w:w="2129" w:type="dxa"/>
          </w:tcPr>
          <w:p w14:paraId="2D1568B0" w14:textId="4066F53D"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4</w:t>
            </w:r>
            <w:r w:rsidR="00C72F7F" w:rsidRPr="0085353D">
              <w:rPr>
                <w:sz w:val="18"/>
                <w:szCs w:val="18"/>
                <w:lang w:val="en-US"/>
              </w:rPr>
              <w:t>5</w:t>
            </w:r>
            <w:r w:rsidRPr="0085353D">
              <w:rPr>
                <w:sz w:val="18"/>
                <w:szCs w:val="18"/>
                <w:lang w:val="en-US"/>
              </w:rPr>
              <w:t>(9</w:t>
            </w:r>
            <w:r w:rsidR="00C72F7F" w:rsidRPr="0085353D">
              <w:rPr>
                <w:sz w:val="18"/>
                <w:szCs w:val="18"/>
                <w:lang w:val="en-US"/>
              </w:rPr>
              <w:t>7.8</w:t>
            </w:r>
            <w:r w:rsidRPr="0085353D">
              <w:rPr>
                <w:sz w:val="18"/>
                <w:szCs w:val="18"/>
                <w:lang w:val="en-US"/>
              </w:rPr>
              <w:t>%)</w:t>
            </w:r>
          </w:p>
        </w:tc>
        <w:tc>
          <w:tcPr>
            <w:tcW w:w="2121" w:type="dxa"/>
          </w:tcPr>
          <w:p w14:paraId="295E0646" w14:textId="152DB547"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2</w:t>
            </w:r>
            <w:r w:rsidR="001E71DA" w:rsidRPr="0085353D">
              <w:rPr>
                <w:sz w:val="18"/>
                <w:szCs w:val="18"/>
                <w:lang w:val="en-US"/>
              </w:rPr>
              <w:t>8</w:t>
            </w:r>
            <w:r w:rsidRPr="0085353D">
              <w:rPr>
                <w:sz w:val="18"/>
                <w:szCs w:val="18"/>
                <w:lang w:val="en-US"/>
              </w:rPr>
              <w:t>(100%)</w:t>
            </w:r>
          </w:p>
        </w:tc>
        <w:tc>
          <w:tcPr>
            <w:tcW w:w="2329" w:type="dxa"/>
          </w:tcPr>
          <w:p w14:paraId="1F77C52B" w14:textId="5AC5EBCC" w:rsidR="00134E61" w:rsidRPr="0085353D" w:rsidRDefault="00F55076"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r w:rsidRPr="0085353D">
              <w:rPr>
                <w:sz w:val="18"/>
                <w:szCs w:val="18"/>
                <w:lang w:val="en-US"/>
              </w:rPr>
              <w:t>1</w:t>
            </w:r>
            <w:r w:rsidR="00056CC2" w:rsidRPr="0085353D">
              <w:rPr>
                <w:sz w:val="18"/>
                <w:szCs w:val="18"/>
                <w:lang w:val="en-US"/>
              </w:rPr>
              <w:t>7</w:t>
            </w:r>
            <w:r w:rsidRPr="0085353D">
              <w:rPr>
                <w:sz w:val="18"/>
                <w:szCs w:val="18"/>
                <w:lang w:val="en-US"/>
              </w:rPr>
              <w:t>(</w:t>
            </w:r>
            <w:r w:rsidR="009D49C2" w:rsidRPr="0085353D">
              <w:rPr>
                <w:sz w:val="18"/>
                <w:szCs w:val="18"/>
                <w:lang w:val="en-US"/>
              </w:rPr>
              <w:t>94</w:t>
            </w:r>
            <w:r w:rsidR="00BE19FB" w:rsidRPr="0085353D">
              <w:rPr>
                <w:sz w:val="18"/>
                <w:szCs w:val="18"/>
                <w:lang w:val="en-US"/>
              </w:rPr>
              <w:t>.</w:t>
            </w:r>
            <w:r w:rsidR="00056CC2" w:rsidRPr="0085353D">
              <w:rPr>
                <w:sz w:val="18"/>
                <w:szCs w:val="18"/>
                <w:lang w:val="en-US"/>
              </w:rPr>
              <w:t>4</w:t>
            </w:r>
            <w:r w:rsidR="009D49C2" w:rsidRPr="0085353D">
              <w:rPr>
                <w:sz w:val="18"/>
                <w:szCs w:val="18"/>
                <w:lang w:val="en-US"/>
              </w:rPr>
              <w:t>%)</w:t>
            </w:r>
          </w:p>
        </w:tc>
      </w:tr>
      <w:tr w:rsidR="00134E61" w:rsidRPr="0085353D" w14:paraId="66EB6C9F" w14:textId="45D303A5" w:rsidTr="000720BF">
        <w:trPr>
          <w:trHeight w:val="58"/>
        </w:trPr>
        <w:tc>
          <w:tcPr>
            <w:cnfStyle w:val="001000000000" w:firstRow="0" w:lastRow="0" w:firstColumn="1" w:lastColumn="0" w:oddVBand="0" w:evenVBand="0" w:oddHBand="0" w:evenHBand="0" w:firstRowFirstColumn="0" w:firstRowLastColumn="0" w:lastRowFirstColumn="0" w:lastRowLastColumn="0"/>
            <w:tcW w:w="3562" w:type="dxa"/>
          </w:tcPr>
          <w:p w14:paraId="46EDAE8F" w14:textId="1A86E77B" w:rsidR="00134E61" w:rsidRPr="0085353D" w:rsidRDefault="00134E61" w:rsidP="00A2787B">
            <w:pPr>
              <w:rPr>
                <w:sz w:val="18"/>
                <w:szCs w:val="18"/>
                <w:lang w:val="en-US"/>
              </w:rPr>
            </w:pPr>
            <w:r w:rsidRPr="0085353D">
              <w:rPr>
                <w:sz w:val="18"/>
                <w:szCs w:val="18"/>
                <w:lang w:val="en-US"/>
              </w:rPr>
              <w:t>A4 Implications</w:t>
            </w:r>
          </w:p>
        </w:tc>
        <w:tc>
          <w:tcPr>
            <w:tcW w:w="2129" w:type="dxa"/>
          </w:tcPr>
          <w:p w14:paraId="274E88A8" w14:textId="0A1062E1"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4</w:t>
            </w:r>
            <w:r w:rsidR="002F55E0" w:rsidRPr="0085353D">
              <w:rPr>
                <w:sz w:val="18"/>
                <w:szCs w:val="18"/>
                <w:lang w:val="en-US"/>
              </w:rPr>
              <w:t>5</w:t>
            </w:r>
            <w:r w:rsidRPr="0085353D">
              <w:rPr>
                <w:sz w:val="18"/>
                <w:szCs w:val="18"/>
                <w:lang w:val="en-US"/>
              </w:rPr>
              <w:t>(9</w:t>
            </w:r>
            <w:r w:rsidR="002F55E0" w:rsidRPr="0085353D">
              <w:rPr>
                <w:sz w:val="18"/>
                <w:szCs w:val="18"/>
                <w:lang w:val="en-US"/>
              </w:rPr>
              <w:t>7</w:t>
            </w:r>
            <w:r w:rsidRPr="0085353D">
              <w:rPr>
                <w:sz w:val="18"/>
                <w:szCs w:val="18"/>
                <w:lang w:val="en-US"/>
              </w:rPr>
              <w:t>,</w:t>
            </w:r>
            <w:r w:rsidR="002F55E0" w:rsidRPr="0085353D">
              <w:rPr>
                <w:sz w:val="18"/>
                <w:szCs w:val="18"/>
                <w:lang w:val="en-US"/>
              </w:rPr>
              <w:t>8</w:t>
            </w:r>
            <w:r w:rsidRPr="0085353D">
              <w:rPr>
                <w:sz w:val="18"/>
                <w:szCs w:val="18"/>
                <w:lang w:val="en-US"/>
              </w:rPr>
              <w:t>%)</w:t>
            </w:r>
          </w:p>
        </w:tc>
        <w:tc>
          <w:tcPr>
            <w:tcW w:w="2121" w:type="dxa"/>
          </w:tcPr>
          <w:p w14:paraId="0ADD4D4E" w14:textId="1028C962"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2</w:t>
            </w:r>
            <w:r w:rsidR="001A7F8E" w:rsidRPr="0085353D">
              <w:rPr>
                <w:sz w:val="18"/>
                <w:szCs w:val="18"/>
                <w:lang w:val="en-US"/>
              </w:rPr>
              <w:t>7</w:t>
            </w:r>
            <w:r w:rsidRPr="0085353D">
              <w:rPr>
                <w:sz w:val="18"/>
                <w:szCs w:val="18"/>
                <w:lang w:val="en-US"/>
              </w:rPr>
              <w:t>(96</w:t>
            </w:r>
            <w:r w:rsidR="006664C9" w:rsidRPr="0085353D">
              <w:rPr>
                <w:sz w:val="18"/>
                <w:szCs w:val="18"/>
                <w:lang w:val="en-US"/>
              </w:rPr>
              <w:t>.</w:t>
            </w:r>
            <w:r w:rsidR="001A7F8E" w:rsidRPr="0085353D">
              <w:rPr>
                <w:sz w:val="18"/>
                <w:szCs w:val="18"/>
                <w:lang w:val="en-US"/>
              </w:rPr>
              <w:t>4</w:t>
            </w:r>
            <w:r w:rsidR="006241FC" w:rsidRPr="0085353D">
              <w:rPr>
                <w:sz w:val="18"/>
                <w:szCs w:val="18"/>
                <w:lang w:val="en-US"/>
              </w:rPr>
              <w:t>%</w:t>
            </w:r>
            <w:r w:rsidRPr="0085353D">
              <w:rPr>
                <w:sz w:val="18"/>
                <w:szCs w:val="18"/>
                <w:lang w:val="en-US"/>
              </w:rPr>
              <w:t>)</w:t>
            </w:r>
          </w:p>
        </w:tc>
        <w:tc>
          <w:tcPr>
            <w:tcW w:w="2329" w:type="dxa"/>
          </w:tcPr>
          <w:p w14:paraId="4B3FA589" w14:textId="286F5367" w:rsidR="00134E61" w:rsidRPr="0085353D" w:rsidRDefault="009D49C2"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w:t>
            </w:r>
            <w:r w:rsidR="00056CC2" w:rsidRPr="0085353D">
              <w:rPr>
                <w:sz w:val="18"/>
                <w:szCs w:val="18"/>
                <w:lang w:val="en-US"/>
              </w:rPr>
              <w:t>8</w:t>
            </w:r>
            <w:r w:rsidRPr="0085353D">
              <w:rPr>
                <w:sz w:val="18"/>
                <w:szCs w:val="18"/>
                <w:lang w:val="en-US"/>
              </w:rPr>
              <w:t>(100%)</w:t>
            </w:r>
          </w:p>
        </w:tc>
      </w:tr>
      <w:tr w:rsidR="00134E61" w:rsidRPr="0085353D" w14:paraId="51641CE6" w14:textId="47D1E350" w:rsidTr="000720BF">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3562" w:type="dxa"/>
          </w:tcPr>
          <w:p w14:paraId="7C538312" w14:textId="318A4630" w:rsidR="00134E61" w:rsidRPr="0085353D" w:rsidRDefault="00134E61" w:rsidP="00A2787B">
            <w:pPr>
              <w:rPr>
                <w:b/>
                <w:bCs/>
                <w:sz w:val="18"/>
                <w:szCs w:val="18"/>
                <w:lang w:val="en-US"/>
              </w:rPr>
            </w:pPr>
            <w:r w:rsidRPr="0085353D">
              <w:rPr>
                <w:b/>
                <w:bCs/>
                <w:sz w:val="18"/>
                <w:szCs w:val="18"/>
                <w:lang w:val="en-US"/>
              </w:rPr>
              <w:t>Funding</w:t>
            </w:r>
          </w:p>
        </w:tc>
        <w:tc>
          <w:tcPr>
            <w:tcW w:w="2129" w:type="dxa"/>
          </w:tcPr>
          <w:p w14:paraId="2AD84014" w14:textId="77777777"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121" w:type="dxa"/>
          </w:tcPr>
          <w:p w14:paraId="451F0087" w14:textId="77777777"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329" w:type="dxa"/>
          </w:tcPr>
          <w:p w14:paraId="5A0A5026" w14:textId="77777777" w:rsidR="00134E61" w:rsidRPr="0085353D" w:rsidRDefault="00134E61" w:rsidP="00A2787B">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134E61" w:rsidRPr="0085353D" w14:paraId="4ED247B9" w14:textId="11939F33" w:rsidTr="000720BF">
        <w:trPr>
          <w:trHeight w:val="125"/>
        </w:trPr>
        <w:tc>
          <w:tcPr>
            <w:cnfStyle w:val="001000000000" w:firstRow="0" w:lastRow="0" w:firstColumn="1" w:lastColumn="0" w:oddVBand="0" w:evenVBand="0" w:oddHBand="0" w:evenHBand="0" w:firstRowFirstColumn="0" w:firstRowLastColumn="0" w:lastRowFirstColumn="0" w:lastRowLastColumn="0"/>
            <w:tcW w:w="3562" w:type="dxa"/>
          </w:tcPr>
          <w:p w14:paraId="36DEFBD5" w14:textId="50062890" w:rsidR="00134E61" w:rsidRPr="0085353D" w:rsidRDefault="00134E61" w:rsidP="00A2787B">
            <w:pPr>
              <w:pStyle w:val="ListParagraph"/>
              <w:numPr>
                <w:ilvl w:val="0"/>
                <w:numId w:val="1"/>
              </w:numPr>
              <w:rPr>
                <w:sz w:val="18"/>
                <w:szCs w:val="18"/>
                <w:lang w:val="en-US"/>
              </w:rPr>
            </w:pPr>
            <w:r w:rsidRPr="0085353D">
              <w:rPr>
                <w:sz w:val="18"/>
                <w:szCs w:val="18"/>
                <w:lang w:val="en-US"/>
              </w:rPr>
              <w:t>Funding</w:t>
            </w:r>
          </w:p>
        </w:tc>
        <w:tc>
          <w:tcPr>
            <w:tcW w:w="2129" w:type="dxa"/>
          </w:tcPr>
          <w:p w14:paraId="236FFD36" w14:textId="7D4152AF"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38(82</w:t>
            </w:r>
            <w:r w:rsidR="002F55E0" w:rsidRPr="0085353D">
              <w:rPr>
                <w:sz w:val="18"/>
                <w:szCs w:val="18"/>
                <w:lang w:val="en-US"/>
              </w:rPr>
              <w:t>.</w:t>
            </w:r>
            <w:r w:rsidRPr="0085353D">
              <w:rPr>
                <w:sz w:val="18"/>
                <w:szCs w:val="18"/>
                <w:lang w:val="en-US"/>
              </w:rPr>
              <w:t>6%)</w:t>
            </w:r>
          </w:p>
        </w:tc>
        <w:tc>
          <w:tcPr>
            <w:tcW w:w="2121" w:type="dxa"/>
          </w:tcPr>
          <w:p w14:paraId="1A51CA80" w14:textId="1868C8A0" w:rsidR="00134E61" w:rsidRPr="0085353D" w:rsidRDefault="00134E61"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2</w:t>
            </w:r>
            <w:r w:rsidR="001A7F8E" w:rsidRPr="0085353D">
              <w:rPr>
                <w:sz w:val="18"/>
                <w:szCs w:val="18"/>
                <w:lang w:val="en-US"/>
              </w:rPr>
              <w:t>4</w:t>
            </w:r>
            <w:r w:rsidRPr="0085353D">
              <w:rPr>
                <w:sz w:val="18"/>
                <w:szCs w:val="18"/>
                <w:lang w:val="en-US"/>
              </w:rPr>
              <w:t>(8</w:t>
            </w:r>
            <w:r w:rsidR="001A7F8E" w:rsidRPr="0085353D">
              <w:rPr>
                <w:sz w:val="18"/>
                <w:szCs w:val="18"/>
                <w:lang w:val="en-US"/>
              </w:rPr>
              <w:t>5</w:t>
            </w:r>
            <w:r w:rsidR="006664C9" w:rsidRPr="0085353D">
              <w:rPr>
                <w:sz w:val="18"/>
                <w:szCs w:val="18"/>
                <w:lang w:val="en-US"/>
              </w:rPr>
              <w:t>.</w:t>
            </w:r>
            <w:r w:rsidR="001A7F8E" w:rsidRPr="0085353D">
              <w:rPr>
                <w:sz w:val="18"/>
                <w:szCs w:val="18"/>
                <w:lang w:val="en-US"/>
              </w:rPr>
              <w:t>7</w:t>
            </w:r>
            <w:r w:rsidRPr="0085353D">
              <w:rPr>
                <w:sz w:val="18"/>
                <w:szCs w:val="18"/>
                <w:lang w:val="en-US"/>
              </w:rPr>
              <w:t>%)</w:t>
            </w:r>
          </w:p>
        </w:tc>
        <w:tc>
          <w:tcPr>
            <w:tcW w:w="2329" w:type="dxa"/>
          </w:tcPr>
          <w:p w14:paraId="674F165B" w14:textId="289C1950" w:rsidR="00134E61" w:rsidRPr="0085353D" w:rsidRDefault="00743F7E" w:rsidP="00A2787B">
            <w:pPr>
              <w:cnfStyle w:val="000000000000" w:firstRow="0" w:lastRow="0" w:firstColumn="0" w:lastColumn="0" w:oddVBand="0" w:evenVBand="0" w:oddHBand="0" w:evenHBand="0" w:firstRowFirstColumn="0" w:firstRowLastColumn="0" w:lastRowFirstColumn="0" w:lastRowLastColumn="0"/>
              <w:rPr>
                <w:sz w:val="18"/>
                <w:szCs w:val="18"/>
                <w:lang w:val="en-US"/>
              </w:rPr>
            </w:pPr>
            <w:r w:rsidRPr="0085353D">
              <w:rPr>
                <w:sz w:val="18"/>
                <w:szCs w:val="18"/>
                <w:lang w:val="en-US"/>
              </w:rPr>
              <w:t>1</w:t>
            </w:r>
            <w:r w:rsidR="008C36FE" w:rsidRPr="0085353D">
              <w:rPr>
                <w:sz w:val="18"/>
                <w:szCs w:val="18"/>
                <w:lang w:val="en-US"/>
              </w:rPr>
              <w:t>4</w:t>
            </w:r>
            <w:r w:rsidRPr="0085353D">
              <w:rPr>
                <w:sz w:val="18"/>
                <w:szCs w:val="18"/>
                <w:lang w:val="en-US"/>
              </w:rPr>
              <w:t>(</w:t>
            </w:r>
            <w:r w:rsidR="00870473" w:rsidRPr="0085353D">
              <w:rPr>
                <w:sz w:val="18"/>
                <w:szCs w:val="18"/>
                <w:lang w:val="en-US"/>
              </w:rPr>
              <w:t>7</w:t>
            </w:r>
            <w:r w:rsidR="008C36FE" w:rsidRPr="0085353D">
              <w:rPr>
                <w:sz w:val="18"/>
                <w:szCs w:val="18"/>
                <w:lang w:val="en-US"/>
              </w:rPr>
              <w:t>7</w:t>
            </w:r>
            <w:r w:rsidR="00870473" w:rsidRPr="0085353D">
              <w:rPr>
                <w:sz w:val="18"/>
                <w:szCs w:val="18"/>
                <w:lang w:val="en-US"/>
              </w:rPr>
              <w:t>.</w:t>
            </w:r>
            <w:r w:rsidR="008C36FE" w:rsidRPr="0085353D">
              <w:rPr>
                <w:sz w:val="18"/>
                <w:szCs w:val="18"/>
                <w:lang w:val="en-US"/>
              </w:rPr>
              <w:t>8</w:t>
            </w:r>
            <w:r w:rsidRPr="0085353D">
              <w:rPr>
                <w:sz w:val="18"/>
                <w:szCs w:val="18"/>
                <w:lang w:val="en-US"/>
              </w:rPr>
              <w:t>%)</w:t>
            </w:r>
          </w:p>
        </w:tc>
      </w:tr>
    </w:tbl>
    <w:p w14:paraId="1BFB4FBC" w14:textId="3F805A96" w:rsidR="00B5520B" w:rsidRDefault="00B5520B" w:rsidP="004D2267">
      <w:pPr>
        <w:pStyle w:val="Caption"/>
        <w:keepNext/>
        <w:rPr>
          <w:lang w:val="en-US"/>
        </w:rPr>
      </w:pPr>
    </w:p>
    <w:p w14:paraId="3A1FF519" w14:textId="77777777" w:rsidR="00290EBB" w:rsidRPr="00290EBB" w:rsidRDefault="00290EBB" w:rsidP="00290EBB">
      <w:pPr>
        <w:rPr>
          <w:lang w:val="en-US"/>
        </w:rPr>
      </w:pPr>
    </w:p>
    <w:p w14:paraId="361148B8" w14:textId="77777777" w:rsidR="003867BB" w:rsidRPr="00B5520B" w:rsidRDefault="003867BB" w:rsidP="00B5520B">
      <w:pPr>
        <w:rPr>
          <w:lang w:val="en-US"/>
        </w:rPr>
      </w:pPr>
    </w:p>
    <w:p w14:paraId="6F895EF1" w14:textId="79514BE7" w:rsidR="004D2267" w:rsidRPr="004D2267" w:rsidRDefault="004D2267" w:rsidP="00EA7232">
      <w:pPr>
        <w:pStyle w:val="Caption"/>
        <w:keepNext/>
        <w:jc w:val="both"/>
        <w:rPr>
          <w:lang w:val="en-US"/>
        </w:rPr>
      </w:pPr>
      <w:r w:rsidRPr="004D2267">
        <w:rPr>
          <w:lang w:val="en-US"/>
        </w:rPr>
        <w:t xml:space="preserve">Table </w:t>
      </w:r>
      <w:r>
        <w:fldChar w:fldCharType="begin"/>
      </w:r>
      <w:r w:rsidRPr="004D2267">
        <w:rPr>
          <w:lang w:val="en-US"/>
        </w:rPr>
        <w:instrText xml:space="preserve"> SEQ Table \* ARABIC </w:instrText>
      </w:r>
      <w:r>
        <w:fldChar w:fldCharType="separate"/>
      </w:r>
      <w:r w:rsidRPr="004D2267">
        <w:rPr>
          <w:noProof/>
          <w:lang w:val="en-US"/>
        </w:rPr>
        <w:t>2</w:t>
      </w:r>
      <w:r>
        <w:fldChar w:fldCharType="end"/>
      </w:r>
      <w:r w:rsidRPr="004D2267">
        <w:rPr>
          <w:lang w:val="en-US"/>
        </w:rPr>
        <w:t xml:space="preserve">. </w:t>
      </w:r>
      <w:r w:rsidRPr="00CA36D2">
        <w:rPr>
          <w:lang w:val="en-US"/>
        </w:rPr>
        <w:t>Graphical representation of the PRISMA-IPD adherence. Left column shows adherence for studies that performed subgroup analysis. Right column show</w:t>
      </w:r>
      <w:r w:rsidR="005D1F03">
        <w:rPr>
          <w:lang w:val="en-US"/>
        </w:rPr>
        <w:t>s</w:t>
      </w:r>
      <w:r w:rsidRPr="00CA36D2">
        <w:rPr>
          <w:lang w:val="en-US"/>
        </w:rPr>
        <w:t xml:space="preserve"> adherence for studies that did not perform subgroup analysis</w:t>
      </w:r>
      <w:r>
        <w:rPr>
          <w:lang w:val="en-US"/>
        </w:rPr>
        <w:t>. The percentage that is given represents</w:t>
      </w:r>
      <w:r w:rsidR="006C73F5">
        <w:rPr>
          <w:lang w:val="en-US"/>
        </w:rPr>
        <w:t xml:space="preserve"> the</w:t>
      </w:r>
      <w:r>
        <w:rPr>
          <w:lang w:val="en-US"/>
        </w:rPr>
        <w:t xml:space="preserve"> adherence within that group.</w:t>
      </w:r>
    </w:p>
    <w:tbl>
      <w:tblPr>
        <w:tblStyle w:val="GridTable3-Accent3"/>
        <w:tblpPr w:leftFromText="141" w:rightFromText="141" w:vertAnchor="text" w:horzAnchor="margin" w:tblpY="234"/>
        <w:tblW w:w="7230" w:type="dxa"/>
        <w:tblLook w:val="04A0" w:firstRow="1" w:lastRow="0" w:firstColumn="1" w:lastColumn="0" w:noHBand="0" w:noVBand="1"/>
      </w:tblPr>
      <w:tblGrid>
        <w:gridCol w:w="3468"/>
        <w:gridCol w:w="1866"/>
        <w:gridCol w:w="1896"/>
      </w:tblGrid>
      <w:tr w:rsidR="00C308A2" w:rsidRPr="00D12662" w14:paraId="42C64AD4" w14:textId="77777777" w:rsidTr="61B40DBD">
        <w:trPr>
          <w:cnfStyle w:val="100000000000" w:firstRow="1" w:lastRow="0" w:firstColumn="0" w:lastColumn="0" w:oddVBand="0" w:evenVBand="0" w:oddHBand="0" w:evenHBand="0" w:firstRowFirstColumn="0" w:firstRowLastColumn="0" w:lastRowFirstColumn="0" w:lastRowLastColumn="0"/>
          <w:trHeight w:val="692"/>
        </w:trPr>
        <w:tc>
          <w:tcPr>
            <w:cnfStyle w:val="001000000100" w:firstRow="0" w:lastRow="0" w:firstColumn="1" w:lastColumn="0" w:oddVBand="0" w:evenVBand="0" w:oddHBand="0" w:evenHBand="0" w:firstRowFirstColumn="1" w:firstRowLastColumn="0" w:lastRowFirstColumn="0" w:lastRowLastColumn="0"/>
            <w:tcW w:w="3468" w:type="dxa"/>
          </w:tcPr>
          <w:p w14:paraId="0A92899A" w14:textId="77777777" w:rsidR="00C308A2" w:rsidRPr="00C2715F" w:rsidRDefault="00C308A2" w:rsidP="00C2715F">
            <w:pPr>
              <w:rPr>
                <w:b w:val="0"/>
                <w:bCs w:val="0"/>
                <w:color w:val="000000" w:themeColor="text1"/>
                <w:sz w:val="18"/>
                <w:szCs w:val="18"/>
                <w:lang w:val="en-US"/>
              </w:rPr>
            </w:pPr>
            <w:r w:rsidRPr="00C2715F">
              <w:rPr>
                <w:b w:val="0"/>
                <w:bCs w:val="0"/>
                <w:color w:val="000000" w:themeColor="text1"/>
                <w:sz w:val="18"/>
                <w:szCs w:val="18"/>
                <w:lang w:val="en-US"/>
              </w:rPr>
              <w:br/>
              <w:t>PRISMA item</w:t>
            </w:r>
          </w:p>
        </w:tc>
        <w:tc>
          <w:tcPr>
            <w:tcW w:w="1866" w:type="dxa"/>
          </w:tcPr>
          <w:p w14:paraId="0CA871B7" w14:textId="77777777" w:rsidR="000F64C9" w:rsidRDefault="00C308A2" w:rsidP="00C2715F">
            <w:pPr>
              <w:cnfStyle w:val="100000000000" w:firstRow="1" w:lastRow="0" w:firstColumn="0" w:lastColumn="0" w:oddVBand="0" w:evenVBand="0" w:oddHBand="0" w:evenHBand="0" w:firstRowFirstColumn="0" w:firstRowLastColumn="0" w:lastRowFirstColumn="0" w:lastRowLastColumn="0"/>
              <w:rPr>
                <w:sz w:val="18"/>
                <w:szCs w:val="18"/>
                <w:lang w:val="en-US"/>
              </w:rPr>
            </w:pPr>
            <w:r w:rsidRPr="00C2715F">
              <w:rPr>
                <w:b w:val="0"/>
                <w:bCs w:val="0"/>
                <w:sz w:val="18"/>
                <w:szCs w:val="18"/>
                <w:lang w:val="en-US"/>
              </w:rPr>
              <w:t>Adherence</w:t>
            </w:r>
          </w:p>
          <w:p w14:paraId="2FF670E1" w14:textId="77777777" w:rsidR="00953EE4" w:rsidRDefault="000F64C9" w:rsidP="00C2715F">
            <w:pPr>
              <w:cnfStyle w:val="100000000000" w:firstRow="1" w:lastRow="0" w:firstColumn="0" w:lastColumn="0" w:oddVBand="0" w:evenVBand="0" w:oddHBand="0" w:evenHBand="0" w:firstRowFirstColumn="0" w:firstRowLastColumn="0" w:lastRowFirstColumn="0" w:lastRowLastColumn="0"/>
              <w:rPr>
                <w:sz w:val="18"/>
                <w:szCs w:val="18"/>
                <w:lang w:val="en-US"/>
              </w:rPr>
            </w:pPr>
            <w:r>
              <w:rPr>
                <w:b w:val="0"/>
                <w:bCs w:val="0"/>
                <w:sz w:val="18"/>
                <w:szCs w:val="18"/>
                <w:lang w:val="en-US"/>
              </w:rPr>
              <w:t>IPDMA with</w:t>
            </w:r>
            <w:r w:rsidR="00C308A2" w:rsidRPr="00C2715F">
              <w:rPr>
                <w:b w:val="0"/>
                <w:bCs w:val="0"/>
                <w:sz w:val="18"/>
                <w:szCs w:val="18"/>
                <w:lang w:val="en-US"/>
              </w:rPr>
              <w:t xml:space="preserve"> subgroup analyses</w:t>
            </w:r>
          </w:p>
          <w:p w14:paraId="32B58E5F" w14:textId="1C554241" w:rsidR="00C308A2" w:rsidRPr="00C2715F" w:rsidRDefault="00C308A2" w:rsidP="00C2715F">
            <w:pP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sidRPr="00C2715F">
              <w:rPr>
                <w:b w:val="0"/>
                <w:bCs w:val="0"/>
                <w:sz w:val="18"/>
                <w:szCs w:val="18"/>
                <w:lang w:val="en-US"/>
              </w:rPr>
              <w:t>(n=28)</w:t>
            </w:r>
          </w:p>
        </w:tc>
        <w:tc>
          <w:tcPr>
            <w:tcW w:w="1896" w:type="dxa"/>
          </w:tcPr>
          <w:p w14:paraId="7554150B" w14:textId="77777777" w:rsidR="000F64C9" w:rsidRDefault="00C308A2" w:rsidP="00C2715F">
            <w:pPr>
              <w:cnfStyle w:val="100000000000" w:firstRow="1" w:lastRow="0" w:firstColumn="0" w:lastColumn="0" w:oddVBand="0" w:evenVBand="0" w:oddHBand="0" w:evenHBand="0" w:firstRowFirstColumn="0" w:firstRowLastColumn="0" w:lastRowFirstColumn="0" w:lastRowLastColumn="0"/>
              <w:rPr>
                <w:sz w:val="18"/>
                <w:szCs w:val="18"/>
                <w:lang w:val="en-US"/>
              </w:rPr>
            </w:pPr>
            <w:r w:rsidRPr="00C2715F">
              <w:rPr>
                <w:b w:val="0"/>
                <w:bCs w:val="0"/>
                <w:sz w:val="18"/>
                <w:szCs w:val="18"/>
                <w:lang w:val="en-US"/>
              </w:rPr>
              <w:t xml:space="preserve">Adherence </w:t>
            </w:r>
          </w:p>
          <w:p w14:paraId="66305413" w14:textId="77777777" w:rsidR="00953EE4" w:rsidRDefault="000F64C9" w:rsidP="00C2715F">
            <w:pPr>
              <w:cnfStyle w:val="100000000000" w:firstRow="1" w:lastRow="0" w:firstColumn="0" w:lastColumn="0" w:oddVBand="0" w:evenVBand="0" w:oddHBand="0" w:evenHBand="0" w:firstRowFirstColumn="0" w:firstRowLastColumn="0" w:lastRowFirstColumn="0" w:lastRowLastColumn="0"/>
              <w:rPr>
                <w:sz w:val="18"/>
                <w:szCs w:val="18"/>
                <w:lang w:val="en-US"/>
              </w:rPr>
            </w:pPr>
            <w:r>
              <w:rPr>
                <w:b w:val="0"/>
                <w:bCs w:val="0"/>
                <w:sz w:val="18"/>
                <w:szCs w:val="18"/>
                <w:lang w:val="en-US"/>
              </w:rPr>
              <w:t xml:space="preserve">IPDMA without </w:t>
            </w:r>
            <w:r w:rsidR="00C308A2" w:rsidRPr="00C2715F">
              <w:rPr>
                <w:b w:val="0"/>
                <w:bCs w:val="0"/>
                <w:sz w:val="18"/>
                <w:szCs w:val="18"/>
                <w:lang w:val="en-US"/>
              </w:rPr>
              <w:t>subgroup analyses</w:t>
            </w:r>
            <w:r w:rsidR="00953EE4">
              <w:rPr>
                <w:b w:val="0"/>
                <w:bCs w:val="0"/>
                <w:sz w:val="18"/>
                <w:szCs w:val="18"/>
                <w:lang w:val="en-US"/>
              </w:rPr>
              <w:t xml:space="preserve"> </w:t>
            </w:r>
          </w:p>
          <w:p w14:paraId="7A23998A" w14:textId="67165037" w:rsidR="00C308A2" w:rsidRPr="00C2715F" w:rsidRDefault="00953EE4" w:rsidP="00C2715F">
            <w:pP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Pr>
                <w:b w:val="0"/>
                <w:bCs w:val="0"/>
                <w:sz w:val="18"/>
                <w:szCs w:val="18"/>
                <w:lang w:val="en-US"/>
              </w:rPr>
              <w:t>(</w:t>
            </w:r>
            <w:r w:rsidR="00C308A2" w:rsidRPr="00C2715F">
              <w:rPr>
                <w:b w:val="0"/>
                <w:bCs w:val="0"/>
                <w:sz w:val="18"/>
                <w:szCs w:val="18"/>
                <w:lang w:val="en-US"/>
              </w:rPr>
              <w:t>n=18)</w:t>
            </w:r>
          </w:p>
        </w:tc>
      </w:tr>
      <w:tr w:rsidR="00C308A2" w:rsidRPr="00C2715F" w14:paraId="29295303" w14:textId="77777777" w:rsidTr="61B40DB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468" w:type="dxa"/>
          </w:tcPr>
          <w:p w14:paraId="4C317F0E" w14:textId="77777777" w:rsidR="00C308A2" w:rsidRPr="00C2715F" w:rsidRDefault="00C308A2" w:rsidP="00C2715F">
            <w:pPr>
              <w:rPr>
                <w:b/>
                <w:bCs/>
                <w:sz w:val="18"/>
                <w:szCs w:val="18"/>
                <w:lang w:val="en-US"/>
              </w:rPr>
            </w:pPr>
            <w:r w:rsidRPr="00C2715F">
              <w:rPr>
                <w:b/>
                <w:bCs/>
                <w:sz w:val="18"/>
                <w:szCs w:val="18"/>
                <w:lang w:val="en-US"/>
              </w:rPr>
              <w:t>Title</w:t>
            </w:r>
          </w:p>
        </w:tc>
        <w:tc>
          <w:tcPr>
            <w:tcW w:w="1866" w:type="dxa"/>
          </w:tcPr>
          <w:p w14:paraId="21E42656"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c>
          <w:tcPr>
            <w:tcW w:w="1896" w:type="dxa"/>
          </w:tcPr>
          <w:p w14:paraId="489F7A72"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r>
      <w:tr w:rsidR="00C308A2" w:rsidRPr="00C2715F" w14:paraId="57CB1E37" w14:textId="77777777" w:rsidTr="61B40DBD">
        <w:trPr>
          <w:trHeight w:val="237"/>
        </w:trPr>
        <w:tc>
          <w:tcPr>
            <w:cnfStyle w:val="001000000000" w:firstRow="0" w:lastRow="0" w:firstColumn="1" w:lastColumn="0" w:oddVBand="0" w:evenVBand="0" w:oddHBand="0" w:evenHBand="0" w:firstRowFirstColumn="0" w:firstRowLastColumn="0" w:lastRowFirstColumn="0" w:lastRowLastColumn="0"/>
            <w:tcW w:w="3468" w:type="dxa"/>
          </w:tcPr>
          <w:p w14:paraId="31626DA3"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Title</w:t>
            </w:r>
          </w:p>
        </w:tc>
        <w:tc>
          <w:tcPr>
            <w:tcW w:w="1866" w:type="dxa"/>
          </w:tcPr>
          <w:p w14:paraId="2814CDFF"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3F380D0B" wp14:editId="6459462C">
                  <wp:extent cx="1045210" cy="168910"/>
                  <wp:effectExtent l="0" t="0" r="2540" b="2540"/>
                  <wp:docPr id="120" name="Afbeelding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412F89ED"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4FE5E465" wp14:editId="4177CB6F">
                  <wp:extent cx="1045210" cy="168910"/>
                  <wp:effectExtent l="0" t="0" r="2540" b="2540"/>
                  <wp:docPr id="135" name="Afbeelding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3CA56464" w14:textId="77777777" w:rsidTr="61B40DB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468" w:type="dxa"/>
          </w:tcPr>
          <w:p w14:paraId="26530B02" w14:textId="77777777" w:rsidR="00C308A2" w:rsidRPr="00C2715F" w:rsidRDefault="00C308A2" w:rsidP="00C2715F">
            <w:pPr>
              <w:rPr>
                <w:b/>
                <w:bCs/>
                <w:sz w:val="18"/>
                <w:szCs w:val="18"/>
                <w:lang w:val="en-US"/>
              </w:rPr>
            </w:pPr>
            <w:r w:rsidRPr="00C2715F">
              <w:rPr>
                <w:b/>
                <w:bCs/>
                <w:sz w:val="18"/>
                <w:szCs w:val="18"/>
                <w:lang w:val="en-US"/>
              </w:rPr>
              <w:t>Abstract</w:t>
            </w:r>
          </w:p>
        </w:tc>
        <w:tc>
          <w:tcPr>
            <w:tcW w:w="1866" w:type="dxa"/>
          </w:tcPr>
          <w:p w14:paraId="5ADA1C33"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896" w:type="dxa"/>
          </w:tcPr>
          <w:p w14:paraId="7C78AD83"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C308A2" w:rsidRPr="00C2715F" w14:paraId="40D9B019" w14:textId="77777777" w:rsidTr="61B40DBD">
        <w:trPr>
          <w:trHeight w:val="227"/>
        </w:trPr>
        <w:tc>
          <w:tcPr>
            <w:cnfStyle w:val="001000000000" w:firstRow="0" w:lastRow="0" w:firstColumn="1" w:lastColumn="0" w:oddVBand="0" w:evenVBand="0" w:oddHBand="0" w:evenHBand="0" w:firstRowFirstColumn="0" w:firstRowLastColumn="0" w:lastRowFirstColumn="0" w:lastRowLastColumn="0"/>
            <w:tcW w:w="3468" w:type="dxa"/>
          </w:tcPr>
          <w:p w14:paraId="30091616"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Structured summary</w:t>
            </w:r>
          </w:p>
        </w:tc>
        <w:tc>
          <w:tcPr>
            <w:tcW w:w="1866" w:type="dxa"/>
          </w:tcPr>
          <w:p w14:paraId="67A127F3"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2BC44BE0" wp14:editId="249F8F18">
                  <wp:extent cx="1045210" cy="168910"/>
                  <wp:effectExtent l="0" t="0" r="2540" b="2540"/>
                  <wp:docPr id="121" name="Afbeelding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2C868CF0"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18414079" wp14:editId="1A5310A4">
                  <wp:extent cx="1045210" cy="168910"/>
                  <wp:effectExtent l="0" t="0" r="2540" b="2540"/>
                  <wp:docPr id="122" name="Afbeelding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02D0A049" w14:textId="77777777" w:rsidTr="61B40DB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468" w:type="dxa"/>
          </w:tcPr>
          <w:p w14:paraId="7A4591E9" w14:textId="77777777" w:rsidR="00C308A2" w:rsidRPr="00C2715F" w:rsidRDefault="00C308A2" w:rsidP="00C2715F">
            <w:pPr>
              <w:rPr>
                <w:b/>
                <w:bCs/>
                <w:sz w:val="18"/>
                <w:szCs w:val="18"/>
                <w:lang w:val="en-US"/>
              </w:rPr>
            </w:pPr>
            <w:r w:rsidRPr="00C2715F">
              <w:rPr>
                <w:b/>
                <w:bCs/>
                <w:sz w:val="18"/>
                <w:szCs w:val="18"/>
                <w:lang w:val="en-US"/>
              </w:rPr>
              <w:t>Introduction</w:t>
            </w:r>
          </w:p>
        </w:tc>
        <w:tc>
          <w:tcPr>
            <w:tcW w:w="1866" w:type="dxa"/>
          </w:tcPr>
          <w:p w14:paraId="59FB87E3"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896" w:type="dxa"/>
          </w:tcPr>
          <w:p w14:paraId="2198ED34"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C308A2" w:rsidRPr="00C2715F" w14:paraId="5C7D49A5" w14:textId="77777777" w:rsidTr="61B40DBD">
        <w:trPr>
          <w:trHeight w:val="227"/>
        </w:trPr>
        <w:tc>
          <w:tcPr>
            <w:cnfStyle w:val="001000000000" w:firstRow="0" w:lastRow="0" w:firstColumn="1" w:lastColumn="0" w:oddVBand="0" w:evenVBand="0" w:oddHBand="0" w:evenHBand="0" w:firstRowFirstColumn="0" w:firstRowLastColumn="0" w:lastRowFirstColumn="0" w:lastRowLastColumn="0"/>
            <w:tcW w:w="3468" w:type="dxa"/>
          </w:tcPr>
          <w:p w14:paraId="18A1D36F"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Rationale</w:t>
            </w:r>
          </w:p>
        </w:tc>
        <w:tc>
          <w:tcPr>
            <w:tcW w:w="1866" w:type="dxa"/>
          </w:tcPr>
          <w:p w14:paraId="133904AC"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7FB21D45" wp14:editId="6F19DB05">
                  <wp:extent cx="1045210" cy="168910"/>
                  <wp:effectExtent l="0" t="0" r="2540" b="2540"/>
                  <wp:docPr id="125" name="Afbeelding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0D74FF92"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4DF451DE" wp14:editId="30F57FA6">
                  <wp:extent cx="1045210" cy="168910"/>
                  <wp:effectExtent l="0" t="0" r="2540" b="2540"/>
                  <wp:docPr id="123" name="Afbeelding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5A7054C2" w14:textId="77777777" w:rsidTr="61B40DBD">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468" w:type="dxa"/>
          </w:tcPr>
          <w:p w14:paraId="4D7F3554"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Objective</w:t>
            </w:r>
          </w:p>
        </w:tc>
        <w:tc>
          <w:tcPr>
            <w:tcW w:w="1866" w:type="dxa"/>
          </w:tcPr>
          <w:p w14:paraId="242DB10F"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552EE084" wp14:editId="0268004C">
                  <wp:extent cx="1045210" cy="168910"/>
                  <wp:effectExtent l="0" t="0" r="2540" b="2540"/>
                  <wp:docPr id="136" name="Afbeelding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07EE4240"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6AE01D01" wp14:editId="32C58E73">
                  <wp:extent cx="1045210" cy="168910"/>
                  <wp:effectExtent l="0" t="0" r="2540" b="2540"/>
                  <wp:docPr id="124" name="Afbeelding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10574985" w14:textId="77777777" w:rsidTr="61B40DBD">
        <w:trPr>
          <w:trHeight w:val="227"/>
        </w:trPr>
        <w:tc>
          <w:tcPr>
            <w:cnfStyle w:val="001000000000" w:firstRow="0" w:lastRow="0" w:firstColumn="1" w:lastColumn="0" w:oddVBand="0" w:evenVBand="0" w:oddHBand="0" w:evenHBand="0" w:firstRowFirstColumn="0" w:firstRowLastColumn="0" w:lastRowFirstColumn="0" w:lastRowLastColumn="0"/>
            <w:tcW w:w="3468" w:type="dxa"/>
          </w:tcPr>
          <w:p w14:paraId="22708992" w14:textId="77777777" w:rsidR="00C308A2" w:rsidRPr="00C2715F" w:rsidRDefault="00C308A2" w:rsidP="00C2715F">
            <w:pPr>
              <w:rPr>
                <w:b/>
                <w:bCs/>
                <w:sz w:val="18"/>
                <w:szCs w:val="18"/>
                <w:lang w:val="en-US"/>
              </w:rPr>
            </w:pPr>
            <w:r w:rsidRPr="00C2715F">
              <w:rPr>
                <w:b/>
                <w:bCs/>
                <w:sz w:val="18"/>
                <w:szCs w:val="18"/>
                <w:lang w:val="en-US"/>
              </w:rPr>
              <w:t>Methods</w:t>
            </w:r>
          </w:p>
        </w:tc>
        <w:tc>
          <w:tcPr>
            <w:tcW w:w="1866" w:type="dxa"/>
          </w:tcPr>
          <w:p w14:paraId="525A5984"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896" w:type="dxa"/>
          </w:tcPr>
          <w:p w14:paraId="6F28EE9F"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C308A2" w:rsidRPr="00C2715F" w14:paraId="54415657" w14:textId="77777777" w:rsidTr="61B40DB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468" w:type="dxa"/>
          </w:tcPr>
          <w:p w14:paraId="7FAC1B40"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Protocol and registration</w:t>
            </w:r>
          </w:p>
        </w:tc>
        <w:tc>
          <w:tcPr>
            <w:tcW w:w="1866" w:type="dxa"/>
          </w:tcPr>
          <w:p w14:paraId="089E5F56"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5FF6AF83" wp14:editId="15B81759">
                  <wp:extent cx="1045210" cy="168910"/>
                  <wp:effectExtent l="0" t="0" r="2540" b="2540"/>
                  <wp:docPr id="147" name="Afbeelding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3EBC2E19"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5264743E" wp14:editId="72CC503A">
                  <wp:extent cx="1045210" cy="168910"/>
                  <wp:effectExtent l="0" t="0" r="2540" b="2540"/>
                  <wp:docPr id="160" name="Afbeelding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3419FAE7" w14:textId="77777777" w:rsidTr="61B40DBD">
        <w:trPr>
          <w:trHeight w:val="227"/>
        </w:trPr>
        <w:tc>
          <w:tcPr>
            <w:cnfStyle w:val="001000000000" w:firstRow="0" w:lastRow="0" w:firstColumn="1" w:lastColumn="0" w:oddVBand="0" w:evenVBand="0" w:oddHBand="0" w:evenHBand="0" w:firstRowFirstColumn="0" w:firstRowLastColumn="0" w:lastRowFirstColumn="0" w:lastRowLastColumn="0"/>
            <w:tcW w:w="3468" w:type="dxa"/>
          </w:tcPr>
          <w:p w14:paraId="699A189A"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Eligibility criteria</w:t>
            </w:r>
          </w:p>
        </w:tc>
        <w:tc>
          <w:tcPr>
            <w:tcW w:w="1866" w:type="dxa"/>
          </w:tcPr>
          <w:p w14:paraId="57AEB358"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232EBBE1" wp14:editId="52EA757D">
                  <wp:extent cx="1045210" cy="168910"/>
                  <wp:effectExtent l="0" t="0" r="2540" b="2540"/>
                  <wp:docPr id="126" name="Afbeelding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64232A48"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07AA1295" wp14:editId="22978D43">
                  <wp:extent cx="1045210" cy="168910"/>
                  <wp:effectExtent l="0" t="0" r="2540" b="2540"/>
                  <wp:docPr id="165" name="Afbeelding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75AD64D4" w14:textId="77777777" w:rsidTr="61B40DBD">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468" w:type="dxa"/>
          </w:tcPr>
          <w:p w14:paraId="63BB353A"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Identifying studies – information sources</w:t>
            </w:r>
          </w:p>
        </w:tc>
        <w:tc>
          <w:tcPr>
            <w:tcW w:w="1866" w:type="dxa"/>
          </w:tcPr>
          <w:p w14:paraId="1FF5CC96"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2B13007C" wp14:editId="130650EB">
                  <wp:extent cx="1045210" cy="168910"/>
                  <wp:effectExtent l="0" t="0" r="2540" b="2540"/>
                  <wp:docPr id="146" name="Afbeelding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33B65A27"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745AFFDD" wp14:editId="6216BFD6">
                  <wp:extent cx="1045210" cy="168910"/>
                  <wp:effectExtent l="0" t="0" r="2540" b="2540"/>
                  <wp:docPr id="168" name="Afbeelding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5E8F6D47" w14:textId="77777777" w:rsidTr="61B40DBD">
        <w:trPr>
          <w:trHeight w:val="454"/>
        </w:trPr>
        <w:tc>
          <w:tcPr>
            <w:cnfStyle w:val="001000000000" w:firstRow="0" w:lastRow="0" w:firstColumn="1" w:lastColumn="0" w:oddVBand="0" w:evenVBand="0" w:oddHBand="0" w:evenHBand="0" w:firstRowFirstColumn="0" w:firstRowLastColumn="0" w:lastRowFirstColumn="0" w:lastRowLastColumn="0"/>
            <w:tcW w:w="3468" w:type="dxa"/>
          </w:tcPr>
          <w:p w14:paraId="180210FB"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Identifying studies - search</w:t>
            </w:r>
          </w:p>
        </w:tc>
        <w:tc>
          <w:tcPr>
            <w:tcW w:w="1866" w:type="dxa"/>
          </w:tcPr>
          <w:p w14:paraId="22521952"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1DCA6D01" wp14:editId="79C4874B">
                  <wp:extent cx="1045210" cy="168910"/>
                  <wp:effectExtent l="0" t="0" r="2540" b="2540"/>
                  <wp:docPr id="149" name="Afbeelding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42A211BE"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0387307A" wp14:editId="745B5EE8">
                  <wp:extent cx="1045210" cy="168910"/>
                  <wp:effectExtent l="0" t="0" r="2540" b="2540"/>
                  <wp:docPr id="175" name="Afbeelding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463CF99D" w14:textId="77777777" w:rsidTr="61B40DBD">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468" w:type="dxa"/>
          </w:tcPr>
          <w:p w14:paraId="3F603308"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Study selection processes</w:t>
            </w:r>
          </w:p>
        </w:tc>
        <w:tc>
          <w:tcPr>
            <w:tcW w:w="1866" w:type="dxa"/>
          </w:tcPr>
          <w:p w14:paraId="68928582"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7054D906" wp14:editId="0216A701">
                  <wp:extent cx="1045210" cy="168910"/>
                  <wp:effectExtent l="0" t="0" r="2540" b="2540"/>
                  <wp:docPr id="157" name="Afbeelding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5818B0A1"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3A119387" wp14:editId="4F55646E">
                  <wp:extent cx="1045210" cy="168910"/>
                  <wp:effectExtent l="0" t="0" r="2540" b="2540"/>
                  <wp:docPr id="177" name="Afbeelding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1703088E" w14:textId="77777777" w:rsidTr="61B40DBD">
        <w:trPr>
          <w:trHeight w:val="227"/>
        </w:trPr>
        <w:tc>
          <w:tcPr>
            <w:cnfStyle w:val="001000000000" w:firstRow="0" w:lastRow="0" w:firstColumn="1" w:lastColumn="0" w:oddVBand="0" w:evenVBand="0" w:oddHBand="0" w:evenHBand="0" w:firstRowFirstColumn="0" w:firstRowLastColumn="0" w:lastRowFirstColumn="0" w:lastRowLastColumn="0"/>
            <w:tcW w:w="3468" w:type="dxa"/>
          </w:tcPr>
          <w:p w14:paraId="2C40CFCE"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Data collection processes</w:t>
            </w:r>
          </w:p>
        </w:tc>
        <w:tc>
          <w:tcPr>
            <w:tcW w:w="1866" w:type="dxa"/>
          </w:tcPr>
          <w:p w14:paraId="4D70EE86"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19FABE42" wp14:editId="4361ABD7">
                  <wp:extent cx="1045210" cy="168910"/>
                  <wp:effectExtent l="0" t="0" r="2540" b="2540"/>
                  <wp:docPr id="155" name="Afbeelding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007B589C"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150A23FC" wp14:editId="41133BF6">
                  <wp:extent cx="1045210" cy="168910"/>
                  <wp:effectExtent l="0" t="0" r="2540" b="2540"/>
                  <wp:docPr id="181" name="Afbeelding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2C86102A" w14:textId="77777777" w:rsidTr="61B40DB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468" w:type="dxa"/>
          </w:tcPr>
          <w:p w14:paraId="6A6BE5AF"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Data items</w:t>
            </w:r>
          </w:p>
        </w:tc>
        <w:tc>
          <w:tcPr>
            <w:tcW w:w="1866" w:type="dxa"/>
          </w:tcPr>
          <w:p w14:paraId="48575576"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19F015CD" wp14:editId="2A810D40">
                  <wp:extent cx="1045210" cy="168910"/>
                  <wp:effectExtent l="0" t="0" r="2540" b="2540"/>
                  <wp:docPr id="158" name="Afbeelding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59765ACB"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33E6176F" wp14:editId="1D1DC63B">
                  <wp:extent cx="1045210" cy="168910"/>
                  <wp:effectExtent l="0" t="0" r="2540" b="2540"/>
                  <wp:docPr id="180" name="Afbeelding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2C24BB31" w14:textId="77777777" w:rsidTr="61B40DBD">
        <w:trPr>
          <w:trHeight w:val="227"/>
        </w:trPr>
        <w:tc>
          <w:tcPr>
            <w:cnfStyle w:val="001000000000" w:firstRow="0" w:lastRow="0" w:firstColumn="1" w:lastColumn="0" w:oddVBand="0" w:evenVBand="0" w:oddHBand="0" w:evenHBand="0" w:firstRowFirstColumn="0" w:firstRowLastColumn="0" w:lastRowFirstColumn="0" w:lastRowLastColumn="0"/>
            <w:tcW w:w="3468" w:type="dxa"/>
          </w:tcPr>
          <w:p w14:paraId="2E26DCBF" w14:textId="77777777" w:rsidR="00C308A2" w:rsidRPr="00C2715F" w:rsidRDefault="00C308A2" w:rsidP="00C2715F">
            <w:pPr>
              <w:rPr>
                <w:sz w:val="18"/>
                <w:szCs w:val="18"/>
                <w:lang w:val="en-US"/>
              </w:rPr>
            </w:pPr>
            <w:r w:rsidRPr="00C2715F">
              <w:rPr>
                <w:sz w:val="18"/>
                <w:szCs w:val="18"/>
                <w:lang w:val="en-US"/>
              </w:rPr>
              <w:t>A1 IPD integrity</w:t>
            </w:r>
          </w:p>
        </w:tc>
        <w:tc>
          <w:tcPr>
            <w:tcW w:w="1866" w:type="dxa"/>
          </w:tcPr>
          <w:p w14:paraId="23EF5BC9"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1A4A9529" wp14:editId="3A490390">
                  <wp:extent cx="1045210" cy="168910"/>
                  <wp:effectExtent l="0" t="0" r="2540" b="2540"/>
                  <wp:docPr id="156" name="Afbeelding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30A1040A"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1E1A7199" wp14:editId="7784BC97">
                  <wp:extent cx="1045210" cy="168910"/>
                  <wp:effectExtent l="0" t="0" r="2540" b="2540"/>
                  <wp:docPr id="176" name="Afbeelding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6B5E7772" w14:textId="77777777" w:rsidTr="61B40DBD">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468" w:type="dxa"/>
          </w:tcPr>
          <w:p w14:paraId="182E0C30"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lastRenderedPageBreak/>
              <w:t>Risk of bias assessment in individual studies</w:t>
            </w:r>
          </w:p>
        </w:tc>
        <w:tc>
          <w:tcPr>
            <w:tcW w:w="1866" w:type="dxa"/>
          </w:tcPr>
          <w:p w14:paraId="3996488F"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3A43EE08" wp14:editId="5B0F8870">
                  <wp:extent cx="1045210" cy="168910"/>
                  <wp:effectExtent l="0" t="0" r="2540" b="2540"/>
                  <wp:docPr id="159" name="Afbeelding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556A557D"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7DF2213A" wp14:editId="4CF1A787">
                  <wp:extent cx="1045210" cy="168910"/>
                  <wp:effectExtent l="0" t="0" r="2540" b="2540"/>
                  <wp:docPr id="161" name="Afbeelding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78A0E2A1" w14:textId="77777777" w:rsidTr="61B40DBD">
        <w:trPr>
          <w:trHeight w:val="454"/>
        </w:trPr>
        <w:tc>
          <w:tcPr>
            <w:cnfStyle w:val="001000000000" w:firstRow="0" w:lastRow="0" w:firstColumn="1" w:lastColumn="0" w:oddVBand="0" w:evenVBand="0" w:oddHBand="0" w:evenHBand="0" w:firstRowFirstColumn="0" w:firstRowLastColumn="0" w:lastRowFirstColumn="0" w:lastRowLastColumn="0"/>
            <w:tcW w:w="3468" w:type="dxa"/>
          </w:tcPr>
          <w:p w14:paraId="221944DB"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 xml:space="preserve">Specification of outcomes and effect measures </w:t>
            </w:r>
          </w:p>
        </w:tc>
        <w:tc>
          <w:tcPr>
            <w:tcW w:w="1866" w:type="dxa"/>
          </w:tcPr>
          <w:p w14:paraId="3E734386"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6DB4D0D0" wp14:editId="4CBBB58C">
                  <wp:extent cx="1045210" cy="168910"/>
                  <wp:effectExtent l="0" t="0" r="2540" b="2540"/>
                  <wp:docPr id="137" name="Afbeelding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66F24DD5"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58308A9C" wp14:editId="594258D7">
                  <wp:extent cx="1045210" cy="168910"/>
                  <wp:effectExtent l="0" t="0" r="2540" b="2540"/>
                  <wp:docPr id="164" name="Afbeelding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0070FFC1" w14:textId="77777777" w:rsidTr="61B40DBD">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3468" w:type="dxa"/>
          </w:tcPr>
          <w:p w14:paraId="4F233D2A"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synthesis methods</w:t>
            </w:r>
          </w:p>
        </w:tc>
        <w:tc>
          <w:tcPr>
            <w:tcW w:w="1866" w:type="dxa"/>
          </w:tcPr>
          <w:p w14:paraId="15EE45B5"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61570599" wp14:editId="627EA216">
                  <wp:extent cx="1045210" cy="168910"/>
                  <wp:effectExtent l="0" t="0" r="2540" b="2540"/>
                  <wp:docPr id="145" name="Afbeelding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70F4F53C"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2F1D0839" wp14:editId="07D15192">
                  <wp:extent cx="1045210" cy="168910"/>
                  <wp:effectExtent l="0" t="0" r="2540" b="2540"/>
                  <wp:docPr id="174" name="Afbeelding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1A7B73BE" w14:textId="77777777" w:rsidTr="61B40DBD">
        <w:trPr>
          <w:trHeight w:val="454"/>
        </w:trPr>
        <w:tc>
          <w:tcPr>
            <w:cnfStyle w:val="001000000000" w:firstRow="0" w:lastRow="0" w:firstColumn="1" w:lastColumn="0" w:oddVBand="0" w:evenVBand="0" w:oddHBand="0" w:evenHBand="0" w:firstRowFirstColumn="0" w:firstRowLastColumn="0" w:lastRowFirstColumn="0" w:lastRowLastColumn="0"/>
            <w:tcW w:w="3468" w:type="dxa"/>
          </w:tcPr>
          <w:p w14:paraId="0A103375" w14:textId="77777777" w:rsidR="00C308A2" w:rsidRPr="00C2715F" w:rsidRDefault="00C308A2" w:rsidP="00C2715F">
            <w:pPr>
              <w:rPr>
                <w:sz w:val="18"/>
                <w:szCs w:val="18"/>
                <w:lang w:val="en-US"/>
              </w:rPr>
            </w:pPr>
            <w:r w:rsidRPr="00C2715F">
              <w:rPr>
                <w:sz w:val="18"/>
                <w:szCs w:val="18"/>
                <w:lang w:val="en-US"/>
              </w:rPr>
              <w:t>A2 Exploration of variation in effects</w:t>
            </w:r>
          </w:p>
        </w:tc>
        <w:tc>
          <w:tcPr>
            <w:tcW w:w="1866" w:type="dxa"/>
          </w:tcPr>
          <w:p w14:paraId="2A92C6A7"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0432FFDF" wp14:editId="338EB979">
                  <wp:extent cx="1045210" cy="168910"/>
                  <wp:effectExtent l="0" t="0" r="2540" b="2540"/>
                  <wp:docPr id="144" name="Afbeelding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5BDBCE05"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056E17EC" wp14:editId="6B987EB7">
                  <wp:extent cx="1045210" cy="168910"/>
                  <wp:effectExtent l="0" t="0" r="2540" b="2540"/>
                  <wp:docPr id="178" name="Afbeelding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199EC05E" w14:textId="77777777" w:rsidTr="61B40DBD">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468" w:type="dxa"/>
          </w:tcPr>
          <w:p w14:paraId="0D13FA9F"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Risk of bias across studies</w:t>
            </w:r>
          </w:p>
        </w:tc>
        <w:tc>
          <w:tcPr>
            <w:tcW w:w="1866" w:type="dxa"/>
          </w:tcPr>
          <w:p w14:paraId="52825AE3"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54422558" wp14:editId="089F8C58">
                  <wp:extent cx="1045210" cy="168910"/>
                  <wp:effectExtent l="0" t="0" r="2540" b="2540"/>
                  <wp:docPr id="154" name="Afbeelding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6DE587FC"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6BD7CA9B" wp14:editId="508496D1">
                  <wp:extent cx="1045210" cy="168910"/>
                  <wp:effectExtent l="0" t="0" r="2540" b="2540"/>
                  <wp:docPr id="170" name="Afbeelding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32DAE29F" w14:textId="77777777" w:rsidTr="61B40DBD">
        <w:trPr>
          <w:trHeight w:val="227"/>
        </w:trPr>
        <w:tc>
          <w:tcPr>
            <w:cnfStyle w:val="001000000000" w:firstRow="0" w:lastRow="0" w:firstColumn="1" w:lastColumn="0" w:oddVBand="0" w:evenVBand="0" w:oddHBand="0" w:evenHBand="0" w:firstRowFirstColumn="0" w:firstRowLastColumn="0" w:lastRowFirstColumn="0" w:lastRowLastColumn="0"/>
            <w:tcW w:w="3468" w:type="dxa"/>
          </w:tcPr>
          <w:p w14:paraId="7A468653"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Additional analyses</w:t>
            </w:r>
          </w:p>
        </w:tc>
        <w:tc>
          <w:tcPr>
            <w:tcW w:w="1866" w:type="dxa"/>
          </w:tcPr>
          <w:p w14:paraId="7E9C167C"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099AA92B" wp14:editId="0D5896EA">
                  <wp:extent cx="1045210" cy="168910"/>
                  <wp:effectExtent l="0" t="0" r="2540" b="2540"/>
                  <wp:docPr id="138" name="Afbeelding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45178876"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1AA23CA4" wp14:editId="5CFD2ACE">
                  <wp:extent cx="1045210" cy="168910"/>
                  <wp:effectExtent l="0" t="0" r="2540" b="2540"/>
                  <wp:docPr id="169" name="Afbeelding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46ED7C19" w14:textId="77777777" w:rsidTr="61B40DB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468" w:type="dxa"/>
          </w:tcPr>
          <w:p w14:paraId="1234B9BE" w14:textId="77777777" w:rsidR="00C308A2" w:rsidRPr="00C2715F" w:rsidRDefault="00C308A2" w:rsidP="00C2715F">
            <w:pPr>
              <w:rPr>
                <w:b/>
                <w:bCs/>
                <w:sz w:val="18"/>
                <w:szCs w:val="18"/>
                <w:lang w:val="en-US"/>
              </w:rPr>
            </w:pPr>
            <w:r w:rsidRPr="00C2715F">
              <w:rPr>
                <w:b/>
                <w:bCs/>
                <w:sz w:val="18"/>
                <w:szCs w:val="18"/>
                <w:lang w:val="en-US"/>
              </w:rPr>
              <w:t>Results</w:t>
            </w:r>
          </w:p>
        </w:tc>
        <w:tc>
          <w:tcPr>
            <w:tcW w:w="1866" w:type="dxa"/>
          </w:tcPr>
          <w:p w14:paraId="0BC6688C"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896" w:type="dxa"/>
          </w:tcPr>
          <w:p w14:paraId="55A57104"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C308A2" w:rsidRPr="00C2715F" w14:paraId="5A891C43" w14:textId="77777777" w:rsidTr="61B40DBD">
        <w:trPr>
          <w:trHeight w:val="465"/>
        </w:trPr>
        <w:tc>
          <w:tcPr>
            <w:cnfStyle w:val="001000000000" w:firstRow="0" w:lastRow="0" w:firstColumn="1" w:lastColumn="0" w:oddVBand="0" w:evenVBand="0" w:oddHBand="0" w:evenHBand="0" w:firstRowFirstColumn="0" w:firstRowLastColumn="0" w:lastRowFirstColumn="0" w:lastRowLastColumn="0"/>
            <w:tcW w:w="3468" w:type="dxa"/>
          </w:tcPr>
          <w:p w14:paraId="1FBE962A"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Study selection and IPD obtained</w:t>
            </w:r>
          </w:p>
        </w:tc>
        <w:tc>
          <w:tcPr>
            <w:tcW w:w="1866" w:type="dxa"/>
          </w:tcPr>
          <w:p w14:paraId="6D937CE2"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776008C2" wp14:editId="3A3CF835">
                  <wp:extent cx="1045210" cy="168910"/>
                  <wp:effectExtent l="0" t="0" r="2540" b="2540"/>
                  <wp:docPr id="139" name="Afbeelding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4E2AC9B6"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500ADB4D" wp14:editId="4B8BEED7">
                  <wp:extent cx="1045210" cy="168910"/>
                  <wp:effectExtent l="0" t="0" r="2540" b="2540"/>
                  <wp:docPr id="127" name="Afbeelding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486876EA" w14:textId="77777777" w:rsidTr="61B40DB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468" w:type="dxa"/>
          </w:tcPr>
          <w:p w14:paraId="590E2BAD"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Study characteristics</w:t>
            </w:r>
          </w:p>
        </w:tc>
        <w:tc>
          <w:tcPr>
            <w:tcW w:w="1866" w:type="dxa"/>
          </w:tcPr>
          <w:p w14:paraId="0FAE76EC"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52568E16" wp14:editId="5D95D5FB">
                  <wp:extent cx="1045210" cy="168910"/>
                  <wp:effectExtent l="0" t="0" r="2540" b="2540"/>
                  <wp:docPr id="143" name="Afbeelding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331504DE"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583EDEEA" wp14:editId="7EFAA3F3">
                  <wp:extent cx="1045210" cy="168910"/>
                  <wp:effectExtent l="0" t="0" r="2540" b="2540"/>
                  <wp:docPr id="128" name="Afbeelding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0F8E99F6" w14:textId="77777777" w:rsidTr="61B40DBD">
        <w:trPr>
          <w:trHeight w:val="227"/>
        </w:trPr>
        <w:tc>
          <w:tcPr>
            <w:cnfStyle w:val="001000000000" w:firstRow="0" w:lastRow="0" w:firstColumn="1" w:lastColumn="0" w:oddVBand="0" w:evenVBand="0" w:oddHBand="0" w:evenHBand="0" w:firstRowFirstColumn="0" w:firstRowLastColumn="0" w:lastRowFirstColumn="0" w:lastRowLastColumn="0"/>
            <w:tcW w:w="3468" w:type="dxa"/>
          </w:tcPr>
          <w:p w14:paraId="6AA6C6AC" w14:textId="77777777" w:rsidR="00C308A2" w:rsidRPr="00C2715F" w:rsidRDefault="00C308A2" w:rsidP="00C2715F">
            <w:pPr>
              <w:rPr>
                <w:sz w:val="18"/>
                <w:szCs w:val="18"/>
                <w:lang w:val="en-US"/>
              </w:rPr>
            </w:pPr>
            <w:r w:rsidRPr="00C2715F">
              <w:rPr>
                <w:sz w:val="18"/>
                <w:szCs w:val="18"/>
                <w:lang w:val="en-US"/>
              </w:rPr>
              <w:t>A3 IPD integrity</w:t>
            </w:r>
          </w:p>
        </w:tc>
        <w:tc>
          <w:tcPr>
            <w:tcW w:w="1866" w:type="dxa"/>
          </w:tcPr>
          <w:p w14:paraId="1B20A242"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7070A586" wp14:editId="2C8AF673">
                  <wp:extent cx="1045210" cy="168910"/>
                  <wp:effectExtent l="0" t="0" r="2540" b="2540"/>
                  <wp:docPr id="150" name="Afbeelding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4DFD756C"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6A1D5B7D" wp14:editId="034BAFB8">
                  <wp:extent cx="1045210" cy="168910"/>
                  <wp:effectExtent l="0" t="0" r="2540" b="2540"/>
                  <wp:docPr id="171" name="Afbeelding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3E55E762" w14:textId="77777777" w:rsidTr="61B40DB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468" w:type="dxa"/>
          </w:tcPr>
          <w:p w14:paraId="6CB53128"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Risk of bias within studies</w:t>
            </w:r>
          </w:p>
        </w:tc>
        <w:tc>
          <w:tcPr>
            <w:tcW w:w="1866" w:type="dxa"/>
          </w:tcPr>
          <w:p w14:paraId="7E2BAD9C"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09A0C923" wp14:editId="78510C65">
                  <wp:extent cx="1045210" cy="168910"/>
                  <wp:effectExtent l="0" t="0" r="2540" b="2540"/>
                  <wp:docPr id="151" name="Afbeelding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6CB03108"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585576DE" wp14:editId="61BDFAD6">
                  <wp:extent cx="1045210" cy="168910"/>
                  <wp:effectExtent l="0" t="0" r="2540" b="2540"/>
                  <wp:docPr id="179" name="Afbeelding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480C6575" w14:textId="77777777" w:rsidTr="61B40DBD">
        <w:trPr>
          <w:trHeight w:val="465"/>
        </w:trPr>
        <w:tc>
          <w:tcPr>
            <w:cnfStyle w:val="001000000000" w:firstRow="0" w:lastRow="0" w:firstColumn="1" w:lastColumn="0" w:oddVBand="0" w:evenVBand="0" w:oddHBand="0" w:evenHBand="0" w:firstRowFirstColumn="0" w:firstRowLastColumn="0" w:lastRowFirstColumn="0" w:lastRowLastColumn="0"/>
            <w:tcW w:w="3468" w:type="dxa"/>
          </w:tcPr>
          <w:p w14:paraId="009A6E9A"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Results of individual studies</w:t>
            </w:r>
          </w:p>
        </w:tc>
        <w:tc>
          <w:tcPr>
            <w:tcW w:w="1866" w:type="dxa"/>
          </w:tcPr>
          <w:p w14:paraId="3F91AECF"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504CDBED" wp14:editId="2F9DFA6D">
                  <wp:extent cx="1045210" cy="168910"/>
                  <wp:effectExtent l="0" t="0" r="2540" b="2540"/>
                  <wp:docPr id="153" name="Afbeelding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52EC2320"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5A9CED94" wp14:editId="515339A1">
                  <wp:extent cx="1045210" cy="168910"/>
                  <wp:effectExtent l="0" t="0" r="2540" b="2540"/>
                  <wp:docPr id="173" name="Afbeelding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7964A120" w14:textId="77777777" w:rsidTr="61B40DB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468" w:type="dxa"/>
          </w:tcPr>
          <w:p w14:paraId="1E9D0363"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Results of Synthesis</w:t>
            </w:r>
          </w:p>
        </w:tc>
        <w:tc>
          <w:tcPr>
            <w:tcW w:w="1866" w:type="dxa"/>
          </w:tcPr>
          <w:p w14:paraId="0897A431"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00D6C0CA" wp14:editId="49AEBD0E">
                  <wp:extent cx="1045210" cy="168910"/>
                  <wp:effectExtent l="0" t="0" r="2540" b="2540"/>
                  <wp:docPr id="130" name="Afbeelding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3C829A42"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4F979A5A" wp14:editId="060952F4">
                  <wp:extent cx="1066800" cy="152400"/>
                  <wp:effectExtent l="0" t="0" r="0" b="0"/>
                  <wp:docPr id="129" name="Afbeelding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52400"/>
                          </a:xfrm>
                          <a:prstGeom prst="rect">
                            <a:avLst/>
                          </a:prstGeom>
                          <a:noFill/>
                          <a:ln>
                            <a:noFill/>
                          </a:ln>
                        </pic:spPr>
                      </pic:pic>
                    </a:graphicData>
                  </a:graphic>
                </wp:inline>
              </w:drawing>
            </w:r>
          </w:p>
        </w:tc>
      </w:tr>
      <w:tr w:rsidR="00C308A2" w:rsidRPr="00C2715F" w14:paraId="024CDECA" w14:textId="77777777" w:rsidTr="61B40DBD">
        <w:trPr>
          <w:trHeight w:val="227"/>
        </w:trPr>
        <w:tc>
          <w:tcPr>
            <w:cnfStyle w:val="001000000000" w:firstRow="0" w:lastRow="0" w:firstColumn="1" w:lastColumn="0" w:oddVBand="0" w:evenVBand="0" w:oddHBand="0" w:evenHBand="0" w:firstRowFirstColumn="0" w:firstRowLastColumn="0" w:lastRowFirstColumn="0" w:lastRowLastColumn="0"/>
            <w:tcW w:w="3468" w:type="dxa"/>
          </w:tcPr>
          <w:p w14:paraId="24864FF3"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Risk of bias across studies</w:t>
            </w:r>
          </w:p>
        </w:tc>
        <w:tc>
          <w:tcPr>
            <w:tcW w:w="1866" w:type="dxa"/>
          </w:tcPr>
          <w:p w14:paraId="4FB5D28D"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2EC00F77" wp14:editId="191E243F">
                  <wp:extent cx="1045210" cy="168910"/>
                  <wp:effectExtent l="0" t="0" r="2540" b="2540"/>
                  <wp:docPr id="152" name="Afbeelding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0D5B4AAF"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34613A76" wp14:editId="110C95D7">
                  <wp:extent cx="1045210" cy="168910"/>
                  <wp:effectExtent l="0" t="0" r="2540" b="2540"/>
                  <wp:docPr id="172" name="Afbeelding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7BDAB718" w14:textId="77777777" w:rsidTr="61B40DB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468" w:type="dxa"/>
          </w:tcPr>
          <w:p w14:paraId="5A0B9C3C"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Additional analyses</w:t>
            </w:r>
          </w:p>
        </w:tc>
        <w:tc>
          <w:tcPr>
            <w:tcW w:w="1866" w:type="dxa"/>
          </w:tcPr>
          <w:p w14:paraId="0A759420"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2ADD0BD5" wp14:editId="7D1BC317">
                  <wp:extent cx="1045210" cy="168910"/>
                  <wp:effectExtent l="0" t="0" r="2540" b="2540"/>
                  <wp:docPr id="140" name="Afbeelding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5BC05070"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2D184BF5" wp14:editId="1826C08F">
                  <wp:extent cx="1066800" cy="152400"/>
                  <wp:effectExtent l="0" t="0" r="0" b="0"/>
                  <wp:docPr id="167" name="Afbeelding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66800" cy="152400"/>
                          </a:xfrm>
                          <a:prstGeom prst="rect">
                            <a:avLst/>
                          </a:prstGeom>
                          <a:noFill/>
                          <a:ln>
                            <a:noFill/>
                          </a:ln>
                        </pic:spPr>
                      </pic:pic>
                    </a:graphicData>
                  </a:graphic>
                </wp:inline>
              </w:drawing>
            </w:r>
          </w:p>
        </w:tc>
      </w:tr>
      <w:tr w:rsidR="00C308A2" w:rsidRPr="00C2715F" w14:paraId="7AAE1B4F" w14:textId="77777777" w:rsidTr="61B40DBD">
        <w:trPr>
          <w:trHeight w:val="237"/>
        </w:trPr>
        <w:tc>
          <w:tcPr>
            <w:cnfStyle w:val="001000000000" w:firstRow="0" w:lastRow="0" w:firstColumn="1" w:lastColumn="0" w:oddVBand="0" w:evenVBand="0" w:oddHBand="0" w:evenHBand="0" w:firstRowFirstColumn="0" w:firstRowLastColumn="0" w:lastRowFirstColumn="0" w:lastRowLastColumn="0"/>
            <w:tcW w:w="3468" w:type="dxa"/>
          </w:tcPr>
          <w:p w14:paraId="10AF0ED4" w14:textId="77777777" w:rsidR="00C308A2" w:rsidRPr="00C2715F" w:rsidRDefault="00C308A2" w:rsidP="00C2715F">
            <w:pPr>
              <w:rPr>
                <w:b/>
                <w:bCs/>
                <w:sz w:val="18"/>
                <w:szCs w:val="18"/>
                <w:lang w:val="en-US"/>
              </w:rPr>
            </w:pPr>
            <w:r w:rsidRPr="00C2715F">
              <w:rPr>
                <w:b/>
                <w:bCs/>
                <w:sz w:val="18"/>
                <w:szCs w:val="18"/>
                <w:lang w:val="en-US"/>
              </w:rPr>
              <w:t>Discussion</w:t>
            </w:r>
          </w:p>
        </w:tc>
        <w:tc>
          <w:tcPr>
            <w:tcW w:w="1866" w:type="dxa"/>
          </w:tcPr>
          <w:p w14:paraId="26D89F47"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896" w:type="dxa"/>
          </w:tcPr>
          <w:p w14:paraId="5F632C7A"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C308A2" w:rsidRPr="00C2715F" w14:paraId="0C5D7527" w14:textId="77777777" w:rsidTr="61B40DB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468" w:type="dxa"/>
          </w:tcPr>
          <w:p w14:paraId="045AA17C"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Summary of evidence</w:t>
            </w:r>
          </w:p>
        </w:tc>
        <w:tc>
          <w:tcPr>
            <w:tcW w:w="1866" w:type="dxa"/>
          </w:tcPr>
          <w:p w14:paraId="23F1C839"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21B5FD86" wp14:editId="5DCBD3C5">
                  <wp:extent cx="1045210" cy="168910"/>
                  <wp:effectExtent l="0" t="0" r="2540" b="2540"/>
                  <wp:docPr id="133" name="Afbeelding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0D9AF2B3"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6F882174" wp14:editId="547846C4">
                  <wp:extent cx="1045210" cy="168910"/>
                  <wp:effectExtent l="0" t="0" r="2540" b="2540"/>
                  <wp:docPr id="131" name="Afbeelding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547817C3" w14:textId="77777777" w:rsidTr="61B40DBD">
        <w:trPr>
          <w:trHeight w:val="227"/>
        </w:trPr>
        <w:tc>
          <w:tcPr>
            <w:cnfStyle w:val="001000000000" w:firstRow="0" w:lastRow="0" w:firstColumn="1" w:lastColumn="0" w:oddVBand="0" w:evenVBand="0" w:oddHBand="0" w:evenHBand="0" w:firstRowFirstColumn="0" w:firstRowLastColumn="0" w:lastRowFirstColumn="0" w:lastRowLastColumn="0"/>
            <w:tcW w:w="3468" w:type="dxa"/>
          </w:tcPr>
          <w:p w14:paraId="78640E84"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Strengths and limitations</w:t>
            </w:r>
          </w:p>
        </w:tc>
        <w:tc>
          <w:tcPr>
            <w:tcW w:w="1866" w:type="dxa"/>
          </w:tcPr>
          <w:p w14:paraId="318DC462"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253FAF23" wp14:editId="172E94B4">
                  <wp:extent cx="1045210" cy="168910"/>
                  <wp:effectExtent l="0" t="0" r="2540" b="2540"/>
                  <wp:docPr id="148" name="Afbeelding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26B3A2C5"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710B7FB3" wp14:editId="612EECB6">
                  <wp:extent cx="1045210" cy="168910"/>
                  <wp:effectExtent l="0" t="0" r="2540" b="2540"/>
                  <wp:docPr id="163" name="Afbeelding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767A47EC" w14:textId="77777777" w:rsidTr="61B40DB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468" w:type="dxa"/>
          </w:tcPr>
          <w:p w14:paraId="1E347686"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Conclusions</w:t>
            </w:r>
          </w:p>
        </w:tc>
        <w:tc>
          <w:tcPr>
            <w:tcW w:w="1866" w:type="dxa"/>
          </w:tcPr>
          <w:p w14:paraId="5DB3AE9F"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603BF787" wp14:editId="7793E815">
                  <wp:extent cx="1045210" cy="168910"/>
                  <wp:effectExtent l="0" t="0" r="2540" b="2540"/>
                  <wp:docPr id="134" name="Afbeelding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513EEF97"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003B5901" wp14:editId="7FD23A13">
                  <wp:extent cx="1045210" cy="168910"/>
                  <wp:effectExtent l="0" t="0" r="2540" b="2540"/>
                  <wp:docPr id="162" name="Afbeelding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3E95FD7F" w14:textId="77777777" w:rsidTr="61B40DBD">
        <w:trPr>
          <w:trHeight w:val="227"/>
        </w:trPr>
        <w:tc>
          <w:tcPr>
            <w:cnfStyle w:val="001000000000" w:firstRow="0" w:lastRow="0" w:firstColumn="1" w:lastColumn="0" w:oddVBand="0" w:evenVBand="0" w:oddHBand="0" w:evenHBand="0" w:firstRowFirstColumn="0" w:firstRowLastColumn="0" w:lastRowFirstColumn="0" w:lastRowLastColumn="0"/>
            <w:tcW w:w="3468" w:type="dxa"/>
          </w:tcPr>
          <w:p w14:paraId="4C26214B" w14:textId="77777777" w:rsidR="00C308A2" w:rsidRPr="00C2715F" w:rsidRDefault="00C308A2" w:rsidP="00C2715F">
            <w:pPr>
              <w:rPr>
                <w:sz w:val="18"/>
                <w:szCs w:val="18"/>
                <w:lang w:val="en-US"/>
              </w:rPr>
            </w:pPr>
            <w:r w:rsidRPr="00C2715F">
              <w:rPr>
                <w:sz w:val="18"/>
                <w:szCs w:val="18"/>
                <w:lang w:val="en-US"/>
              </w:rPr>
              <w:t>A4 Implications</w:t>
            </w:r>
          </w:p>
        </w:tc>
        <w:tc>
          <w:tcPr>
            <w:tcW w:w="1866" w:type="dxa"/>
          </w:tcPr>
          <w:p w14:paraId="6DD81E1F"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3F0AEC61" wp14:editId="211B28AC">
                  <wp:extent cx="1045210" cy="168910"/>
                  <wp:effectExtent l="0" t="0" r="2540" b="2540"/>
                  <wp:docPr id="141" name="Afbeelding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17089056"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29F40363" wp14:editId="1132A996">
                  <wp:extent cx="1045210" cy="168910"/>
                  <wp:effectExtent l="0" t="0" r="2540" b="2540"/>
                  <wp:docPr id="132" name="Afbeelding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r w:rsidR="00C308A2" w:rsidRPr="00C2715F" w14:paraId="5A897317" w14:textId="77777777" w:rsidTr="61B40DBD">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468" w:type="dxa"/>
          </w:tcPr>
          <w:p w14:paraId="1B2ACB34" w14:textId="77777777" w:rsidR="00C308A2" w:rsidRPr="00C2715F" w:rsidRDefault="00C308A2" w:rsidP="00C2715F">
            <w:pPr>
              <w:rPr>
                <w:b/>
                <w:bCs/>
                <w:sz w:val="18"/>
                <w:szCs w:val="18"/>
                <w:lang w:val="en-US"/>
              </w:rPr>
            </w:pPr>
            <w:r w:rsidRPr="00C2715F">
              <w:rPr>
                <w:b/>
                <w:bCs/>
                <w:sz w:val="18"/>
                <w:szCs w:val="18"/>
                <w:lang w:val="en-US"/>
              </w:rPr>
              <w:t>Funding</w:t>
            </w:r>
          </w:p>
        </w:tc>
        <w:tc>
          <w:tcPr>
            <w:tcW w:w="1866" w:type="dxa"/>
          </w:tcPr>
          <w:p w14:paraId="53C24A1A"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896" w:type="dxa"/>
          </w:tcPr>
          <w:p w14:paraId="5FA1BAD5" w14:textId="77777777" w:rsidR="00C308A2" w:rsidRPr="00C2715F" w:rsidRDefault="00C308A2" w:rsidP="00C2715F">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C308A2" w:rsidRPr="00C2715F" w14:paraId="314500AF" w14:textId="77777777" w:rsidTr="61B40DBD">
        <w:trPr>
          <w:trHeight w:val="117"/>
        </w:trPr>
        <w:tc>
          <w:tcPr>
            <w:cnfStyle w:val="001000000000" w:firstRow="0" w:lastRow="0" w:firstColumn="1" w:lastColumn="0" w:oddVBand="0" w:evenVBand="0" w:oddHBand="0" w:evenHBand="0" w:firstRowFirstColumn="0" w:firstRowLastColumn="0" w:lastRowFirstColumn="0" w:lastRowLastColumn="0"/>
            <w:tcW w:w="3468" w:type="dxa"/>
          </w:tcPr>
          <w:p w14:paraId="661120E8" w14:textId="77777777" w:rsidR="00C308A2" w:rsidRPr="00C2715F" w:rsidRDefault="00C308A2" w:rsidP="00C2715F">
            <w:pPr>
              <w:pStyle w:val="ListParagraph"/>
              <w:numPr>
                <w:ilvl w:val="0"/>
                <w:numId w:val="4"/>
              </w:numPr>
              <w:rPr>
                <w:sz w:val="18"/>
                <w:szCs w:val="18"/>
                <w:lang w:val="en-US"/>
              </w:rPr>
            </w:pPr>
            <w:r w:rsidRPr="00C2715F">
              <w:rPr>
                <w:sz w:val="18"/>
                <w:szCs w:val="18"/>
                <w:lang w:val="en-US"/>
              </w:rPr>
              <w:t>Funding</w:t>
            </w:r>
          </w:p>
        </w:tc>
        <w:tc>
          <w:tcPr>
            <w:tcW w:w="1866" w:type="dxa"/>
          </w:tcPr>
          <w:p w14:paraId="3A283F2C"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5FA090F1" wp14:editId="2DE56942">
                  <wp:extent cx="1045210" cy="168910"/>
                  <wp:effectExtent l="0" t="0" r="2540" b="2540"/>
                  <wp:docPr id="142" name="Afbeelding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c>
          <w:tcPr>
            <w:tcW w:w="1896" w:type="dxa"/>
          </w:tcPr>
          <w:p w14:paraId="350C3B20" w14:textId="77777777" w:rsidR="00C308A2" w:rsidRPr="00C2715F" w:rsidRDefault="00C308A2" w:rsidP="00C2715F">
            <w:pPr>
              <w:cnfStyle w:val="000000000000" w:firstRow="0" w:lastRow="0" w:firstColumn="0" w:lastColumn="0" w:oddVBand="0" w:evenVBand="0" w:oddHBand="0" w:evenHBand="0" w:firstRowFirstColumn="0" w:firstRowLastColumn="0" w:lastRowFirstColumn="0" w:lastRowLastColumn="0"/>
              <w:rPr>
                <w:sz w:val="18"/>
                <w:szCs w:val="18"/>
                <w:lang w:val="en-US"/>
              </w:rPr>
            </w:pPr>
            <w:r w:rsidRPr="00C2715F">
              <w:rPr>
                <w:noProof/>
                <w:sz w:val="18"/>
                <w:szCs w:val="18"/>
                <w:lang w:val="en-US"/>
              </w:rPr>
              <w:drawing>
                <wp:inline distT="0" distB="0" distL="0" distR="0" wp14:anchorId="5503DE8B" wp14:editId="107D64F9">
                  <wp:extent cx="1045210" cy="168910"/>
                  <wp:effectExtent l="0" t="0" r="2540" b="2540"/>
                  <wp:docPr id="166" name="Afbeelding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45210" cy="168910"/>
                          </a:xfrm>
                          <a:prstGeom prst="rect">
                            <a:avLst/>
                          </a:prstGeom>
                          <a:noFill/>
                          <a:ln>
                            <a:noFill/>
                          </a:ln>
                        </pic:spPr>
                      </pic:pic>
                    </a:graphicData>
                  </a:graphic>
                </wp:inline>
              </w:drawing>
            </w:r>
          </w:p>
        </w:tc>
      </w:tr>
    </w:tbl>
    <w:p w14:paraId="3E5D64A9" w14:textId="77777777" w:rsidR="002927A8" w:rsidRDefault="002927A8" w:rsidP="009849D6">
      <w:pPr>
        <w:pStyle w:val="Caption"/>
        <w:rPr>
          <w:lang w:val="en-US"/>
        </w:rPr>
      </w:pPr>
    </w:p>
    <w:p w14:paraId="26E10275" w14:textId="77777777" w:rsidR="002927A8" w:rsidRDefault="002927A8" w:rsidP="009849D6">
      <w:pPr>
        <w:pStyle w:val="Caption"/>
        <w:rPr>
          <w:lang w:val="en-US"/>
        </w:rPr>
      </w:pPr>
    </w:p>
    <w:p w14:paraId="16845F4E" w14:textId="77777777" w:rsidR="002927A8" w:rsidRDefault="002927A8" w:rsidP="009849D6">
      <w:pPr>
        <w:pStyle w:val="Caption"/>
        <w:rPr>
          <w:lang w:val="en-US"/>
        </w:rPr>
      </w:pPr>
    </w:p>
    <w:p w14:paraId="5C2A3B75" w14:textId="77777777" w:rsidR="002927A8" w:rsidRDefault="002927A8" w:rsidP="009849D6">
      <w:pPr>
        <w:pStyle w:val="Caption"/>
        <w:rPr>
          <w:lang w:val="en-US"/>
        </w:rPr>
      </w:pPr>
    </w:p>
    <w:p w14:paraId="06BA7667" w14:textId="77777777" w:rsidR="002927A8" w:rsidRDefault="002927A8" w:rsidP="009849D6">
      <w:pPr>
        <w:pStyle w:val="Caption"/>
        <w:rPr>
          <w:lang w:val="en-US"/>
        </w:rPr>
      </w:pPr>
    </w:p>
    <w:p w14:paraId="1F764628" w14:textId="77777777" w:rsidR="002927A8" w:rsidRDefault="002927A8" w:rsidP="009849D6">
      <w:pPr>
        <w:pStyle w:val="Caption"/>
        <w:rPr>
          <w:lang w:val="en-US"/>
        </w:rPr>
      </w:pPr>
    </w:p>
    <w:p w14:paraId="779DB515" w14:textId="77777777" w:rsidR="002927A8" w:rsidRDefault="002927A8" w:rsidP="009849D6">
      <w:pPr>
        <w:pStyle w:val="Caption"/>
        <w:rPr>
          <w:lang w:val="en-US"/>
        </w:rPr>
      </w:pPr>
    </w:p>
    <w:p w14:paraId="3B71FA50" w14:textId="77777777" w:rsidR="002927A8" w:rsidRDefault="002927A8" w:rsidP="009849D6">
      <w:pPr>
        <w:pStyle w:val="Caption"/>
        <w:rPr>
          <w:lang w:val="en-US"/>
        </w:rPr>
      </w:pPr>
    </w:p>
    <w:p w14:paraId="7C3929E1" w14:textId="77777777" w:rsidR="002927A8" w:rsidRDefault="002927A8" w:rsidP="009849D6">
      <w:pPr>
        <w:pStyle w:val="Caption"/>
        <w:rPr>
          <w:lang w:val="en-US"/>
        </w:rPr>
      </w:pPr>
    </w:p>
    <w:p w14:paraId="3B2F35AE" w14:textId="77777777" w:rsidR="002927A8" w:rsidRDefault="002927A8" w:rsidP="009849D6">
      <w:pPr>
        <w:pStyle w:val="Caption"/>
        <w:rPr>
          <w:lang w:val="en-US"/>
        </w:rPr>
      </w:pPr>
    </w:p>
    <w:p w14:paraId="1D0E14D6" w14:textId="77777777" w:rsidR="002927A8" w:rsidRDefault="002927A8" w:rsidP="009849D6">
      <w:pPr>
        <w:pStyle w:val="Caption"/>
        <w:rPr>
          <w:lang w:val="en-US"/>
        </w:rPr>
      </w:pPr>
    </w:p>
    <w:p w14:paraId="4287C293" w14:textId="77777777" w:rsidR="002927A8" w:rsidRDefault="002927A8" w:rsidP="009849D6">
      <w:pPr>
        <w:pStyle w:val="Caption"/>
        <w:rPr>
          <w:lang w:val="en-US"/>
        </w:rPr>
      </w:pPr>
    </w:p>
    <w:p w14:paraId="572A6004" w14:textId="77777777" w:rsidR="002927A8" w:rsidRDefault="002927A8" w:rsidP="009849D6">
      <w:pPr>
        <w:pStyle w:val="Caption"/>
        <w:rPr>
          <w:lang w:val="en-US"/>
        </w:rPr>
      </w:pPr>
    </w:p>
    <w:p w14:paraId="48D5E309" w14:textId="77777777" w:rsidR="002927A8" w:rsidRDefault="002927A8" w:rsidP="009849D6">
      <w:pPr>
        <w:pStyle w:val="Caption"/>
        <w:rPr>
          <w:lang w:val="en-US"/>
        </w:rPr>
      </w:pPr>
    </w:p>
    <w:p w14:paraId="021231AC" w14:textId="77777777" w:rsidR="002927A8" w:rsidRDefault="002927A8" w:rsidP="009849D6">
      <w:pPr>
        <w:pStyle w:val="Caption"/>
        <w:rPr>
          <w:lang w:val="en-US"/>
        </w:rPr>
      </w:pPr>
    </w:p>
    <w:p w14:paraId="4CEA4DC8" w14:textId="77777777" w:rsidR="002927A8" w:rsidRDefault="002927A8" w:rsidP="009849D6">
      <w:pPr>
        <w:pStyle w:val="Caption"/>
        <w:rPr>
          <w:lang w:val="en-US"/>
        </w:rPr>
      </w:pPr>
    </w:p>
    <w:p w14:paraId="26283EA1" w14:textId="77777777" w:rsidR="002927A8" w:rsidRDefault="002927A8" w:rsidP="009849D6">
      <w:pPr>
        <w:pStyle w:val="Caption"/>
        <w:rPr>
          <w:lang w:val="en-US"/>
        </w:rPr>
      </w:pPr>
    </w:p>
    <w:p w14:paraId="60FD53F4" w14:textId="77777777" w:rsidR="002927A8" w:rsidRDefault="002927A8" w:rsidP="009849D6">
      <w:pPr>
        <w:pStyle w:val="Caption"/>
        <w:rPr>
          <w:lang w:val="en-US"/>
        </w:rPr>
      </w:pPr>
    </w:p>
    <w:p w14:paraId="7062BAA8" w14:textId="77777777" w:rsidR="002927A8" w:rsidRDefault="002927A8" w:rsidP="009849D6">
      <w:pPr>
        <w:pStyle w:val="Caption"/>
        <w:rPr>
          <w:lang w:val="en-US"/>
        </w:rPr>
      </w:pPr>
    </w:p>
    <w:p w14:paraId="08CBBA4F" w14:textId="77777777" w:rsidR="002927A8" w:rsidRDefault="002927A8" w:rsidP="009849D6">
      <w:pPr>
        <w:pStyle w:val="Caption"/>
        <w:rPr>
          <w:lang w:val="en-US"/>
        </w:rPr>
      </w:pPr>
    </w:p>
    <w:p w14:paraId="2B8A7580" w14:textId="77777777" w:rsidR="002927A8" w:rsidRDefault="002927A8" w:rsidP="009849D6">
      <w:pPr>
        <w:pStyle w:val="Caption"/>
        <w:rPr>
          <w:lang w:val="en-US"/>
        </w:rPr>
      </w:pPr>
    </w:p>
    <w:p w14:paraId="08CF86D4" w14:textId="77777777" w:rsidR="00C308A2" w:rsidRDefault="00C308A2" w:rsidP="009849D6">
      <w:pPr>
        <w:pStyle w:val="Caption"/>
        <w:rPr>
          <w:lang w:val="en-US"/>
        </w:rPr>
      </w:pPr>
    </w:p>
    <w:p w14:paraId="3145A6CE" w14:textId="770A9A4B" w:rsidR="00C308A2" w:rsidRDefault="00C308A2" w:rsidP="009849D6">
      <w:pPr>
        <w:pStyle w:val="Caption"/>
        <w:rPr>
          <w:lang w:val="en-US"/>
        </w:rPr>
      </w:pPr>
    </w:p>
    <w:p w14:paraId="6CCE23C2" w14:textId="3B3EB4B3" w:rsidR="00290EBB" w:rsidRDefault="00290EBB" w:rsidP="00290EBB">
      <w:pPr>
        <w:rPr>
          <w:lang w:val="en-US"/>
        </w:rPr>
      </w:pPr>
    </w:p>
    <w:p w14:paraId="6FA70E2B" w14:textId="76D76AF9" w:rsidR="00290EBB" w:rsidRDefault="00290EBB" w:rsidP="00290EBB">
      <w:pPr>
        <w:rPr>
          <w:lang w:val="en-US"/>
        </w:rPr>
      </w:pPr>
    </w:p>
    <w:p w14:paraId="412FCD44" w14:textId="61E27873" w:rsidR="00290EBB" w:rsidRDefault="00290EBB" w:rsidP="00290EBB">
      <w:pPr>
        <w:rPr>
          <w:lang w:val="en-US"/>
        </w:rPr>
      </w:pPr>
    </w:p>
    <w:p w14:paraId="4833D04F" w14:textId="06CB3C32" w:rsidR="00290EBB" w:rsidRDefault="00290EBB" w:rsidP="00290EBB">
      <w:pPr>
        <w:rPr>
          <w:lang w:val="en-US"/>
        </w:rPr>
      </w:pPr>
    </w:p>
    <w:p w14:paraId="3DD1074E" w14:textId="07FB1CA1" w:rsidR="00290EBB" w:rsidRDefault="00290EBB" w:rsidP="00290EBB">
      <w:pPr>
        <w:rPr>
          <w:lang w:val="en-US"/>
        </w:rPr>
      </w:pPr>
    </w:p>
    <w:p w14:paraId="4785FC98" w14:textId="7A381E38" w:rsidR="000517D2" w:rsidRDefault="000517D2" w:rsidP="00290EBB">
      <w:pPr>
        <w:rPr>
          <w:lang w:val="en-US"/>
        </w:rPr>
      </w:pPr>
    </w:p>
    <w:p w14:paraId="55EC43BA" w14:textId="63EF1A4C" w:rsidR="000517D2" w:rsidRDefault="000517D2" w:rsidP="00290EBB">
      <w:pPr>
        <w:rPr>
          <w:lang w:val="en-US"/>
        </w:rPr>
      </w:pPr>
    </w:p>
    <w:p w14:paraId="66D0CCBE" w14:textId="734B8DE1" w:rsidR="000517D2" w:rsidRDefault="000517D2" w:rsidP="00290EBB">
      <w:pPr>
        <w:rPr>
          <w:lang w:val="en-US"/>
        </w:rPr>
      </w:pPr>
    </w:p>
    <w:p w14:paraId="3C326C3F" w14:textId="118B840C" w:rsidR="00D93D20" w:rsidRPr="00B05186" w:rsidRDefault="00D2166D" w:rsidP="004367A5">
      <w:pPr>
        <w:rPr>
          <w:b/>
          <w:bCs/>
          <w:lang w:val="en-US"/>
        </w:rPr>
      </w:pPr>
      <w:r w:rsidRPr="00B05186">
        <w:rPr>
          <w:b/>
          <w:bCs/>
          <w:lang w:val="en-US"/>
        </w:rPr>
        <w:t xml:space="preserve">Statistical </w:t>
      </w:r>
      <w:r w:rsidR="00290EBB">
        <w:rPr>
          <w:b/>
          <w:bCs/>
          <w:lang w:val="en-US"/>
        </w:rPr>
        <w:t>practices</w:t>
      </w:r>
      <w:r w:rsidR="00444116" w:rsidRPr="00B05186">
        <w:rPr>
          <w:b/>
          <w:bCs/>
          <w:lang w:val="en-US"/>
        </w:rPr>
        <w:t xml:space="preserve"> used</w:t>
      </w:r>
      <w:r w:rsidRPr="00B05186">
        <w:rPr>
          <w:b/>
          <w:bCs/>
          <w:lang w:val="en-US"/>
        </w:rPr>
        <w:t xml:space="preserve"> </w:t>
      </w:r>
      <w:r w:rsidR="004804B6" w:rsidRPr="00B05186">
        <w:rPr>
          <w:b/>
          <w:bCs/>
          <w:lang w:val="en-US"/>
        </w:rPr>
        <w:t>when performing</w:t>
      </w:r>
      <w:r w:rsidRPr="00B05186">
        <w:rPr>
          <w:b/>
          <w:bCs/>
          <w:lang w:val="en-US"/>
        </w:rPr>
        <w:t xml:space="preserve"> subgroup analyses</w:t>
      </w:r>
    </w:p>
    <w:p w14:paraId="65631BEF" w14:textId="4A2E9A6A" w:rsidR="00E617E0" w:rsidRDefault="00687039" w:rsidP="005F51D1">
      <w:pPr>
        <w:spacing w:line="360" w:lineRule="auto"/>
        <w:jc w:val="both"/>
        <w:rPr>
          <w:lang w:val="en-US"/>
        </w:rPr>
      </w:pPr>
      <w:r>
        <w:rPr>
          <w:lang w:val="en-US"/>
        </w:rPr>
        <w:lastRenderedPageBreak/>
        <w:t>Studies that</w:t>
      </w:r>
      <w:r w:rsidR="00F56BD4">
        <w:rPr>
          <w:lang w:val="en-US"/>
        </w:rPr>
        <w:t xml:space="preserve"> </w:t>
      </w:r>
      <w:r w:rsidR="004804B6" w:rsidRPr="00CC6DB6">
        <w:rPr>
          <w:lang w:val="en-US"/>
        </w:rPr>
        <w:t>perform</w:t>
      </w:r>
      <w:r w:rsidR="00F56BD4">
        <w:rPr>
          <w:lang w:val="en-US"/>
        </w:rPr>
        <w:t>ed</w:t>
      </w:r>
      <w:r w:rsidR="004804B6" w:rsidRPr="00CC6DB6">
        <w:rPr>
          <w:lang w:val="en-US"/>
        </w:rPr>
        <w:t xml:space="preserve"> subgroup analys</w:t>
      </w:r>
      <w:r w:rsidR="00F56BD4">
        <w:rPr>
          <w:lang w:val="en-US"/>
        </w:rPr>
        <w:t>e</w:t>
      </w:r>
      <w:r w:rsidR="006F437C">
        <w:rPr>
          <w:lang w:val="en-US"/>
        </w:rPr>
        <w:t xml:space="preserve">s </w:t>
      </w:r>
      <w:r w:rsidR="00CC6DB6" w:rsidRPr="00CC6DB6">
        <w:rPr>
          <w:lang w:val="en-US"/>
        </w:rPr>
        <w:t>used a one stage approach</w:t>
      </w:r>
      <w:r w:rsidR="003E6326">
        <w:rPr>
          <w:lang w:val="en-US"/>
        </w:rPr>
        <w:t xml:space="preserve"> in 19</w:t>
      </w:r>
      <w:r w:rsidR="00C43782">
        <w:rPr>
          <w:lang w:val="en-US"/>
        </w:rPr>
        <w:t xml:space="preserve"> </w:t>
      </w:r>
      <w:r w:rsidR="003E6326">
        <w:rPr>
          <w:lang w:val="en-US"/>
        </w:rPr>
        <w:t>(70%) studies</w:t>
      </w:r>
      <w:r w:rsidR="00CC6DB6" w:rsidRPr="00CC6DB6">
        <w:rPr>
          <w:lang w:val="en-US"/>
        </w:rPr>
        <w:t xml:space="preserve"> and </w:t>
      </w:r>
      <w:r w:rsidR="006F437C">
        <w:rPr>
          <w:lang w:val="en-US"/>
        </w:rPr>
        <w:t xml:space="preserve">a </w:t>
      </w:r>
      <w:r w:rsidR="00903899" w:rsidRPr="00CC6DB6">
        <w:rPr>
          <w:lang w:val="en-US"/>
        </w:rPr>
        <w:t>two</w:t>
      </w:r>
      <w:r w:rsidR="00BA1501">
        <w:rPr>
          <w:lang w:val="en-US"/>
        </w:rPr>
        <w:t xml:space="preserve"> </w:t>
      </w:r>
      <w:r w:rsidR="00903899" w:rsidRPr="00CC6DB6">
        <w:rPr>
          <w:lang w:val="en-US"/>
        </w:rPr>
        <w:t>stage</w:t>
      </w:r>
      <w:r w:rsidR="00CC6DB6" w:rsidRPr="00CC6DB6">
        <w:rPr>
          <w:lang w:val="en-US"/>
        </w:rPr>
        <w:t xml:space="preserve"> approach</w:t>
      </w:r>
      <w:r w:rsidR="006F437C">
        <w:rPr>
          <w:lang w:val="en-US"/>
        </w:rPr>
        <w:t xml:space="preserve"> in 8</w:t>
      </w:r>
      <w:r w:rsidR="00C43782">
        <w:rPr>
          <w:lang w:val="en-US"/>
        </w:rPr>
        <w:t xml:space="preserve"> </w:t>
      </w:r>
      <w:r w:rsidR="006F437C">
        <w:rPr>
          <w:lang w:val="en-US"/>
        </w:rPr>
        <w:t>(30%)</w:t>
      </w:r>
      <w:r w:rsidR="00222206">
        <w:rPr>
          <w:lang w:val="en-US"/>
        </w:rPr>
        <w:t xml:space="preserve"> studies</w:t>
      </w:r>
      <w:r w:rsidR="008B2ECE">
        <w:rPr>
          <w:lang w:val="en-US"/>
        </w:rPr>
        <w:t xml:space="preserve">. </w:t>
      </w:r>
      <w:commentRangeStart w:id="257"/>
      <w:r w:rsidR="00163ECF">
        <w:rPr>
          <w:lang w:val="en-US"/>
        </w:rPr>
        <w:t xml:space="preserve">When studies performed a one stage </w:t>
      </w:r>
      <w:r w:rsidR="00CD2C1E">
        <w:rPr>
          <w:lang w:val="en-US"/>
        </w:rPr>
        <w:t>approach,</w:t>
      </w:r>
      <w:r w:rsidR="00163ECF">
        <w:rPr>
          <w:lang w:val="en-US"/>
        </w:rPr>
        <w:t xml:space="preserve"> they </w:t>
      </w:r>
      <w:r w:rsidR="00816A87">
        <w:rPr>
          <w:lang w:val="en-US"/>
        </w:rPr>
        <w:t>used</w:t>
      </w:r>
      <w:r w:rsidR="00863F1B">
        <w:rPr>
          <w:lang w:val="en-US"/>
        </w:rPr>
        <w:t xml:space="preserve"> </w:t>
      </w:r>
      <w:r w:rsidR="00E87BFF">
        <w:rPr>
          <w:lang w:val="en-US"/>
        </w:rPr>
        <w:t xml:space="preserve">a random effect </w:t>
      </w:r>
      <w:r w:rsidR="00F72402">
        <w:rPr>
          <w:lang w:val="en-US"/>
        </w:rPr>
        <w:t>(n=</w:t>
      </w:r>
      <w:r w:rsidR="00A309A6">
        <w:rPr>
          <w:lang w:val="en-US"/>
        </w:rPr>
        <w:t>9</w:t>
      </w:r>
      <w:r w:rsidR="00F72402">
        <w:rPr>
          <w:lang w:val="en-US"/>
        </w:rPr>
        <w:t>)</w:t>
      </w:r>
      <w:r w:rsidR="00B14991">
        <w:rPr>
          <w:lang w:val="en-US"/>
        </w:rPr>
        <w:t>,</w:t>
      </w:r>
      <w:r w:rsidR="00816A87">
        <w:rPr>
          <w:lang w:val="en-US"/>
        </w:rPr>
        <w:t xml:space="preserve"> </w:t>
      </w:r>
      <w:r w:rsidR="00202BCF">
        <w:rPr>
          <w:lang w:val="en-US"/>
        </w:rPr>
        <w:t>fixed effect (n=6)</w:t>
      </w:r>
      <w:r w:rsidR="00A75D7A">
        <w:rPr>
          <w:lang w:val="en-US"/>
        </w:rPr>
        <w:t>, both (n=1)</w:t>
      </w:r>
      <w:r w:rsidR="00B10D06">
        <w:rPr>
          <w:lang w:val="en-US"/>
        </w:rPr>
        <w:t xml:space="preserve"> </w:t>
      </w:r>
      <w:commentRangeEnd w:id="257"/>
      <w:r w:rsidR="00AD6627">
        <w:rPr>
          <w:rStyle w:val="CommentReference"/>
        </w:rPr>
        <w:commentReference w:id="257"/>
      </w:r>
      <w:r w:rsidR="00B10D06">
        <w:rPr>
          <w:lang w:val="en-US"/>
        </w:rPr>
        <w:t xml:space="preserve">or it was not </w:t>
      </w:r>
      <w:r w:rsidR="00846221">
        <w:rPr>
          <w:lang w:val="en-US"/>
        </w:rPr>
        <w:t>described clearly what they used (n=</w:t>
      </w:r>
      <w:r w:rsidR="00E91E0A">
        <w:rPr>
          <w:lang w:val="en-US"/>
        </w:rPr>
        <w:t xml:space="preserve"> </w:t>
      </w:r>
      <w:r w:rsidR="00A309A6">
        <w:rPr>
          <w:lang w:val="en-US"/>
        </w:rPr>
        <w:t>3</w:t>
      </w:r>
      <w:r w:rsidR="00E91E0A">
        <w:rPr>
          <w:lang w:val="en-US"/>
        </w:rPr>
        <w:t>)</w:t>
      </w:r>
      <w:r w:rsidR="00A76991">
        <w:rPr>
          <w:lang w:val="en-US"/>
        </w:rPr>
        <w:t xml:space="preserve">. </w:t>
      </w:r>
      <w:r w:rsidR="00DF6BCD">
        <w:rPr>
          <w:lang w:val="en-US"/>
        </w:rPr>
        <w:t>When using the two stage</w:t>
      </w:r>
      <w:r w:rsidR="00A76991">
        <w:rPr>
          <w:lang w:val="en-US"/>
        </w:rPr>
        <w:t xml:space="preserve"> approach </w:t>
      </w:r>
      <w:r w:rsidR="00DF6BCD">
        <w:rPr>
          <w:lang w:val="en-US"/>
        </w:rPr>
        <w:t>these numbers were:</w:t>
      </w:r>
      <w:r w:rsidR="009C7011">
        <w:rPr>
          <w:lang w:val="en-US"/>
        </w:rPr>
        <w:t xml:space="preserve"> random effect (</w:t>
      </w:r>
      <w:r w:rsidR="00765E50">
        <w:rPr>
          <w:lang w:val="en-US"/>
        </w:rPr>
        <w:t>n=4), fixed effect (n=2)</w:t>
      </w:r>
      <w:r w:rsidR="00FE3CD7">
        <w:rPr>
          <w:lang w:val="en-US"/>
        </w:rPr>
        <w:t xml:space="preserve"> or </w:t>
      </w:r>
      <w:r w:rsidR="005448FB">
        <w:rPr>
          <w:lang w:val="en-US"/>
        </w:rPr>
        <w:t>did not describe clearly (</w:t>
      </w:r>
      <w:r w:rsidR="00A465C6">
        <w:rPr>
          <w:lang w:val="en-US"/>
        </w:rPr>
        <w:t>n=</w:t>
      </w:r>
      <w:r w:rsidR="00C86DCA">
        <w:rPr>
          <w:lang w:val="en-US"/>
        </w:rPr>
        <w:t>2</w:t>
      </w:r>
      <w:r w:rsidR="00A465C6">
        <w:rPr>
          <w:lang w:val="en-US"/>
        </w:rPr>
        <w:t>).</w:t>
      </w:r>
      <w:r w:rsidR="00873353">
        <w:rPr>
          <w:lang w:val="en-US"/>
        </w:rPr>
        <w:t xml:space="preserve"> One study applied both a one stage and two stage approach</w:t>
      </w:r>
      <w:r w:rsidR="0032022C">
        <w:rPr>
          <w:lang w:val="en-US"/>
        </w:rPr>
        <w:t xml:space="preserve">, but it was unclear </w:t>
      </w:r>
      <w:r w:rsidR="0042033D">
        <w:rPr>
          <w:lang w:val="en-US"/>
        </w:rPr>
        <w:t>if they used a random or fixed effect</w:t>
      </w:r>
      <w:r w:rsidR="0032022C">
        <w:rPr>
          <w:lang w:val="en-US"/>
        </w:rPr>
        <w:t xml:space="preserve">. </w:t>
      </w:r>
    </w:p>
    <w:p w14:paraId="3478A03A" w14:textId="77777777" w:rsidR="007B28A6" w:rsidRDefault="007B28A6" w:rsidP="004367A5">
      <w:pPr>
        <w:rPr>
          <w:b/>
          <w:bCs/>
          <w:lang w:val="en-US"/>
        </w:rPr>
      </w:pPr>
    </w:p>
    <w:p w14:paraId="36506EB6" w14:textId="1FD830FB" w:rsidR="00427C57" w:rsidRDefault="00E617E0" w:rsidP="00427C57">
      <w:pPr>
        <w:keepNext/>
      </w:pPr>
      <w:r>
        <w:rPr>
          <w:b/>
          <w:bCs/>
          <w:noProof/>
          <w:lang w:val="en-US"/>
        </w:rPr>
        <w:drawing>
          <wp:inline distT="0" distB="0" distL="0" distR="0" wp14:anchorId="5C4F577C" wp14:editId="17CAAF83">
            <wp:extent cx="4713515" cy="2253343"/>
            <wp:effectExtent l="0" t="0" r="11430" b="13970"/>
            <wp:docPr id="183" name="Grafiek 18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24F3C533" w14:textId="04C363E4" w:rsidR="00E617E0" w:rsidRDefault="00427C57" w:rsidP="00EA7232">
      <w:pPr>
        <w:pStyle w:val="Caption"/>
        <w:jc w:val="both"/>
        <w:rPr>
          <w:lang w:val="en-US"/>
        </w:rPr>
      </w:pPr>
      <w:r w:rsidRPr="00427C57">
        <w:rPr>
          <w:lang w:val="en-US"/>
        </w:rPr>
        <w:t xml:space="preserve">Figure </w:t>
      </w:r>
      <w:r w:rsidR="009C109E">
        <w:rPr>
          <w:lang w:val="en-US"/>
        </w:rPr>
        <w:t>5</w:t>
      </w:r>
      <w:r w:rsidRPr="00427C57">
        <w:rPr>
          <w:lang w:val="en-US"/>
        </w:rPr>
        <w:t xml:space="preserve">. The left circle </w:t>
      </w:r>
      <w:r w:rsidR="00CD2C1E" w:rsidRPr="00427C57">
        <w:rPr>
          <w:lang w:val="en-US"/>
        </w:rPr>
        <w:t>presents</w:t>
      </w:r>
      <w:r w:rsidRPr="00427C57">
        <w:rPr>
          <w:lang w:val="en-US"/>
        </w:rPr>
        <w:t xml:space="preserve"> the</w:t>
      </w:r>
      <w:r w:rsidR="005157C1">
        <w:rPr>
          <w:lang w:val="en-US"/>
        </w:rPr>
        <w:t xml:space="preserve"> number</w:t>
      </w:r>
      <w:r w:rsidRPr="00427C57">
        <w:rPr>
          <w:lang w:val="en-US"/>
        </w:rPr>
        <w:t xml:space="preserve"> of studies that performed subgroup analysis versus studies which did not investigate subgroup analysis. The </w:t>
      </w:r>
      <w:r w:rsidR="007828CF">
        <w:rPr>
          <w:lang w:val="en-US"/>
        </w:rPr>
        <w:t>r</w:t>
      </w:r>
      <w:r w:rsidRPr="00427C57">
        <w:rPr>
          <w:lang w:val="en-US"/>
        </w:rPr>
        <w:t>ight circle</w:t>
      </w:r>
      <w:r w:rsidR="007828CF">
        <w:rPr>
          <w:lang w:val="en-US"/>
        </w:rPr>
        <w:t xml:space="preserve"> </w:t>
      </w:r>
      <w:r w:rsidR="00B01E9B">
        <w:rPr>
          <w:lang w:val="en-US"/>
        </w:rPr>
        <w:t xml:space="preserve">represents the usage of </w:t>
      </w:r>
      <w:r w:rsidR="00903899">
        <w:rPr>
          <w:lang w:val="en-US"/>
        </w:rPr>
        <w:t>a</w:t>
      </w:r>
      <w:r w:rsidR="00B01E9B">
        <w:rPr>
          <w:lang w:val="en-US"/>
        </w:rPr>
        <w:t xml:space="preserve"> </w:t>
      </w:r>
      <w:r w:rsidRPr="00427C57">
        <w:rPr>
          <w:lang w:val="en-US"/>
        </w:rPr>
        <w:t>one stage or two stage model, when investigating su</w:t>
      </w:r>
      <w:r>
        <w:rPr>
          <w:lang w:val="en-US"/>
        </w:rPr>
        <w:t>bgroup analysis.</w:t>
      </w:r>
      <w:r w:rsidR="00EE2FFA">
        <w:rPr>
          <w:lang w:val="en-US"/>
        </w:rPr>
        <w:t xml:space="preserve"> One study did not </w:t>
      </w:r>
      <w:r w:rsidR="00745C03">
        <w:rPr>
          <w:lang w:val="en-US"/>
        </w:rPr>
        <w:t>report</w:t>
      </w:r>
      <w:r w:rsidR="00EE2FFA">
        <w:rPr>
          <w:lang w:val="en-US"/>
        </w:rPr>
        <w:t xml:space="preserve"> </w:t>
      </w:r>
      <w:r w:rsidR="001E544B">
        <w:rPr>
          <w:lang w:val="en-US"/>
        </w:rPr>
        <w:t>if they used a one or two stage approach. Therefore, this study is not included in the figure, and not included</w:t>
      </w:r>
      <w:r w:rsidR="00B26F8F">
        <w:rPr>
          <w:lang w:val="en-US"/>
        </w:rPr>
        <w:t xml:space="preserve"> i</w:t>
      </w:r>
      <w:r w:rsidR="001E544B">
        <w:rPr>
          <w:lang w:val="en-US"/>
        </w:rPr>
        <w:t>n the percentage</w:t>
      </w:r>
      <w:r w:rsidR="00745C03">
        <w:rPr>
          <w:lang w:val="en-US"/>
        </w:rPr>
        <w:t>s</w:t>
      </w:r>
      <w:r w:rsidR="001E544B">
        <w:rPr>
          <w:lang w:val="en-US"/>
        </w:rPr>
        <w:t xml:space="preserve">. </w:t>
      </w:r>
    </w:p>
    <w:p w14:paraId="0CB27A1C" w14:textId="77777777" w:rsidR="0034144D" w:rsidRDefault="0034144D" w:rsidP="009C109E">
      <w:pPr>
        <w:rPr>
          <w:lang w:val="en-US"/>
        </w:rPr>
      </w:pPr>
    </w:p>
    <w:p w14:paraId="1D023569" w14:textId="0BC7D7E7" w:rsidR="009C109E" w:rsidRPr="009C109E" w:rsidRDefault="009C109E" w:rsidP="009C109E">
      <w:pPr>
        <w:rPr>
          <w:lang w:val="en-US"/>
        </w:rPr>
      </w:pPr>
      <w:r>
        <w:rPr>
          <w:noProof/>
          <w:lang w:val="en-US"/>
        </w:rPr>
        <w:drawing>
          <wp:anchor distT="0" distB="0" distL="114300" distR="114300" simplePos="0" relativeHeight="251660288" behindDoc="1" locked="0" layoutInCell="1" allowOverlap="1" wp14:anchorId="6D9F9C94" wp14:editId="12C4514A">
            <wp:simplePos x="0" y="0"/>
            <wp:positionH relativeFrom="column">
              <wp:posOffset>-205105</wp:posOffset>
            </wp:positionH>
            <wp:positionV relativeFrom="paragraph">
              <wp:posOffset>223520</wp:posOffset>
            </wp:positionV>
            <wp:extent cx="2800350" cy="2447925"/>
            <wp:effectExtent l="0" t="0" r="0" b="9525"/>
            <wp:wrapNone/>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page">
              <wp14:pctWidth>0</wp14:pctWidth>
            </wp14:sizeRelH>
            <wp14:sizeRelV relativeFrom="page">
              <wp14:pctHeight>0</wp14:pctHeight>
            </wp14:sizeRelV>
          </wp:anchor>
        </w:drawing>
      </w:r>
    </w:p>
    <w:p w14:paraId="16D9F3A1" w14:textId="3F6197E2" w:rsidR="0072209A" w:rsidRDefault="006D7D4B" w:rsidP="005F51D1">
      <w:pPr>
        <w:spacing w:line="360" w:lineRule="auto"/>
        <w:ind w:left="4395"/>
        <w:jc w:val="both"/>
        <w:rPr>
          <w:lang w:val="en-US"/>
        </w:rPr>
      </w:pPr>
      <w:r>
        <w:rPr>
          <w:lang w:val="en-US"/>
        </w:rPr>
        <w:t>When</w:t>
      </w:r>
      <w:r w:rsidR="00A85590">
        <w:rPr>
          <w:lang w:val="en-US"/>
        </w:rPr>
        <w:t xml:space="preserve"> </w:t>
      </w:r>
      <w:r>
        <w:rPr>
          <w:lang w:val="en-US"/>
        </w:rPr>
        <w:t>performing subgroup analys</w:t>
      </w:r>
      <w:r w:rsidR="00B01E9B">
        <w:rPr>
          <w:lang w:val="en-US"/>
        </w:rPr>
        <w:t>e</w:t>
      </w:r>
      <w:r>
        <w:rPr>
          <w:lang w:val="en-US"/>
        </w:rPr>
        <w:t xml:space="preserve">s several methods have been used. </w:t>
      </w:r>
      <w:r w:rsidR="006A2221">
        <w:rPr>
          <w:lang w:val="en-US"/>
        </w:rPr>
        <w:t xml:space="preserve">The most used method was </w:t>
      </w:r>
      <w:r w:rsidR="003C56E2">
        <w:rPr>
          <w:lang w:val="en-US"/>
        </w:rPr>
        <w:t>the one stage IPD meta-analysis method (n=</w:t>
      </w:r>
      <w:r w:rsidR="00E906F7">
        <w:rPr>
          <w:lang w:val="en-US"/>
        </w:rPr>
        <w:t xml:space="preserve">18). In addition, </w:t>
      </w:r>
      <w:r w:rsidR="004E39E9">
        <w:rPr>
          <w:lang w:val="en-US"/>
        </w:rPr>
        <w:t xml:space="preserve">the </w:t>
      </w:r>
      <w:r w:rsidR="00F17D05">
        <w:rPr>
          <w:lang w:val="en-US"/>
        </w:rPr>
        <w:t>m</w:t>
      </w:r>
      <w:r w:rsidR="00E906F7">
        <w:rPr>
          <w:lang w:val="en-US"/>
        </w:rPr>
        <w:t>eta-analysis of interaction terms (n=4), per subgroup meta-analysis</w:t>
      </w:r>
      <w:r w:rsidR="006372F3">
        <w:rPr>
          <w:lang w:val="en-US"/>
        </w:rPr>
        <w:t xml:space="preserve"> (n=2)</w:t>
      </w:r>
      <w:r w:rsidR="004E39E9">
        <w:rPr>
          <w:lang w:val="en-US"/>
        </w:rPr>
        <w:t xml:space="preserve"> and the</w:t>
      </w:r>
      <w:r w:rsidR="006372F3">
        <w:rPr>
          <w:lang w:val="en-US"/>
        </w:rPr>
        <w:t xml:space="preserve"> one stage ignoring clustering (n=2)</w:t>
      </w:r>
      <w:r w:rsidR="00052FFE">
        <w:rPr>
          <w:lang w:val="en-US"/>
        </w:rPr>
        <w:t xml:space="preserve"> were used. Two studies </w:t>
      </w:r>
      <w:r w:rsidR="00906F15">
        <w:rPr>
          <w:lang w:val="en-US"/>
        </w:rPr>
        <w:t>did not</w:t>
      </w:r>
      <w:r w:rsidR="00052FFE">
        <w:rPr>
          <w:lang w:val="en-US"/>
        </w:rPr>
        <w:t xml:space="preserve"> </w:t>
      </w:r>
      <w:r w:rsidR="00CD4F08">
        <w:rPr>
          <w:lang w:val="en-US"/>
        </w:rPr>
        <w:t>explicitly mention which method</w:t>
      </w:r>
      <w:r w:rsidR="004E39E9">
        <w:rPr>
          <w:lang w:val="en-US"/>
        </w:rPr>
        <w:t>s</w:t>
      </w:r>
      <w:r w:rsidR="00CD4F08">
        <w:rPr>
          <w:lang w:val="en-US"/>
        </w:rPr>
        <w:t xml:space="preserve"> w</w:t>
      </w:r>
      <w:r w:rsidR="004E39E9">
        <w:rPr>
          <w:lang w:val="en-US"/>
        </w:rPr>
        <w:t>ere</w:t>
      </w:r>
      <w:r w:rsidR="00CD4F08">
        <w:rPr>
          <w:lang w:val="en-US"/>
        </w:rPr>
        <w:t xml:space="preserve"> used.</w:t>
      </w:r>
    </w:p>
    <w:p w14:paraId="5047200F" w14:textId="77777777" w:rsidR="00634BD4" w:rsidRDefault="00634BD4" w:rsidP="00506EB0">
      <w:pPr>
        <w:ind w:left="4395"/>
        <w:rPr>
          <w:lang w:val="en-US"/>
        </w:rPr>
      </w:pPr>
    </w:p>
    <w:p w14:paraId="68923CDE" w14:textId="5562F468" w:rsidR="00506EB0" w:rsidRDefault="000F2C76" w:rsidP="00506EB0">
      <w:pPr>
        <w:ind w:left="4395"/>
        <w:rPr>
          <w:lang w:val="en-US"/>
        </w:rPr>
      </w:pPr>
      <w:r>
        <w:rPr>
          <w:noProof/>
        </w:rPr>
        <mc:AlternateContent>
          <mc:Choice Requires="wps">
            <w:drawing>
              <wp:anchor distT="0" distB="0" distL="114300" distR="114300" simplePos="0" relativeHeight="251664384" behindDoc="1" locked="0" layoutInCell="1" allowOverlap="1" wp14:anchorId="42435DB0" wp14:editId="06592B74">
                <wp:simplePos x="0" y="0"/>
                <wp:positionH relativeFrom="column">
                  <wp:posOffset>-203835</wp:posOffset>
                </wp:positionH>
                <wp:positionV relativeFrom="paragraph">
                  <wp:posOffset>229870</wp:posOffset>
                </wp:positionV>
                <wp:extent cx="2800350" cy="635"/>
                <wp:effectExtent l="0" t="0" r="0" b="635"/>
                <wp:wrapNone/>
                <wp:docPr id="2" name="Tekstvak 2"/>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46F6A292" w14:textId="24C7C966" w:rsidR="00D12662" w:rsidRPr="00CC5C86" w:rsidRDefault="00D12662" w:rsidP="00EA7232">
                            <w:pPr>
                              <w:pStyle w:val="Caption"/>
                              <w:jc w:val="both"/>
                              <w:rPr>
                                <w:noProof/>
                                <w:lang w:val="en-US"/>
                              </w:rPr>
                            </w:pPr>
                            <w:r w:rsidRPr="00CC5C86">
                              <w:rPr>
                                <w:lang w:val="en-US"/>
                              </w:rPr>
                              <w:t xml:space="preserve">Figure </w:t>
                            </w:r>
                            <w:r>
                              <w:rPr>
                                <w:lang w:val="en-US"/>
                              </w:rPr>
                              <w:t>6</w:t>
                            </w:r>
                            <w:r w:rsidRPr="00CC5C86">
                              <w:rPr>
                                <w:lang w:val="en-US"/>
                              </w:rPr>
                              <w:t xml:space="preserve">. Methods used to investigate </w:t>
                            </w:r>
                            <w:r>
                              <w:rPr>
                                <w:lang w:val="en-US"/>
                              </w:rPr>
                              <w:t>effect modification. 1= one stage IPD meta-analysis, 2= meta-analysis of interaction terms, 3= per subgroup meta-analysis, 4= one stage ignoring clustering and 5= not reported.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435DB0" id="Tekstvak 2" o:spid="_x0000_s1027" type="#_x0000_t202" style="position:absolute;left:0;text-align:left;margin-left:-16.05pt;margin-top:18.1pt;width:220.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" stroked="f">
                <v:textbox style="mso-fit-shape-to-text:t" inset="0,0,0,0">
                  <w:txbxContent>
                    <w:p w14:paraId="46F6A292" w14:textId="24C7C966" w:rsidR="00D12662" w:rsidRPr="00CC5C86" w:rsidRDefault="00D12662" w:rsidP="00EA7232">
                      <w:pPr>
                        <w:pStyle w:val="Caption"/>
                        <w:jc w:val="both"/>
                        <w:rPr>
                          <w:noProof/>
                          <w:lang w:val="en-US"/>
                        </w:rPr>
                      </w:pPr>
                      <w:r w:rsidRPr="00CC5C86">
                        <w:rPr>
                          <w:lang w:val="en-US"/>
                        </w:rPr>
                        <w:t xml:space="preserve">Figure </w:t>
                      </w:r>
                      <w:r>
                        <w:rPr>
                          <w:lang w:val="en-US"/>
                        </w:rPr>
                        <w:t>6</w:t>
                      </w:r>
                      <w:r w:rsidRPr="00CC5C86">
                        <w:rPr>
                          <w:lang w:val="en-US"/>
                        </w:rPr>
                        <w:t xml:space="preserve">. Methods used to investigate </w:t>
                      </w:r>
                      <w:r>
                        <w:rPr>
                          <w:lang w:val="en-US"/>
                        </w:rPr>
                        <w:t>effect modification. 1= one stage IPD meta-analysis, 2= meta-analysis of interaction terms, 3= per subgroup meta-analysis, 4= one stage ignoring clustering and 5= not reported.</w:t>
                      </w:r>
                    </w:p>
                  </w:txbxContent>
                </v:textbox>
              </v:shape>
            </w:pict>
          </mc:Fallback>
        </mc:AlternateContent>
      </w:r>
    </w:p>
    <w:p w14:paraId="1E6C9FF3" w14:textId="77777777" w:rsidR="00113C72" w:rsidRDefault="00113C72" w:rsidP="00506EB0">
      <w:pPr>
        <w:ind w:left="4395"/>
        <w:rPr>
          <w:lang w:val="en-US"/>
        </w:rPr>
      </w:pPr>
    </w:p>
    <w:p w14:paraId="7FEEF042" w14:textId="122B21F8" w:rsidR="00113C72" w:rsidRDefault="00113C72" w:rsidP="00506EB0">
      <w:pPr>
        <w:ind w:left="4395"/>
        <w:rPr>
          <w:lang w:val="en-US"/>
        </w:rPr>
      </w:pPr>
    </w:p>
    <w:p w14:paraId="35E2842C" w14:textId="7336A37F" w:rsidR="00C22882" w:rsidRDefault="00E62188" w:rsidP="005F51D1">
      <w:pPr>
        <w:spacing w:line="360" w:lineRule="auto"/>
        <w:ind w:left="4395"/>
        <w:jc w:val="both"/>
        <w:rPr>
          <w:lang w:val="en-US"/>
        </w:rPr>
      </w:pPr>
      <w:r>
        <w:rPr>
          <w:noProof/>
          <w:sz w:val="18"/>
          <w:szCs w:val="18"/>
          <w:lang w:val="en-US"/>
        </w:rPr>
        <w:lastRenderedPageBreak/>
        <w:drawing>
          <wp:anchor distT="0" distB="0" distL="114300" distR="114300" simplePos="0" relativeHeight="251659264" behindDoc="1" locked="0" layoutInCell="1" allowOverlap="1" wp14:anchorId="11C70B8B" wp14:editId="20A63DEA">
            <wp:simplePos x="0" y="0"/>
            <wp:positionH relativeFrom="column">
              <wp:posOffset>-204470</wp:posOffset>
            </wp:positionH>
            <wp:positionV relativeFrom="paragraph">
              <wp:posOffset>31750</wp:posOffset>
            </wp:positionV>
            <wp:extent cx="2800350" cy="2447925"/>
            <wp:effectExtent l="0" t="0" r="0" b="9525"/>
            <wp:wrapNone/>
            <wp:docPr id="8" name="Grafie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page">
              <wp14:pctWidth>0</wp14:pctWidth>
            </wp14:sizeRelH>
            <wp14:sizeRelV relativeFrom="page">
              <wp14:pctHeight>0</wp14:pctHeight>
            </wp14:sizeRelV>
          </wp:anchor>
        </w:drawing>
      </w:r>
      <w:r w:rsidR="000F2C76">
        <w:rPr>
          <w:noProof/>
        </w:rPr>
        <mc:AlternateContent>
          <mc:Choice Requires="wps">
            <w:drawing>
              <wp:anchor distT="0" distB="0" distL="114300" distR="114300" simplePos="0" relativeHeight="251662336" behindDoc="1" locked="0" layoutInCell="1" allowOverlap="1" wp14:anchorId="262750AF" wp14:editId="6F9483C7">
                <wp:simplePos x="0" y="0"/>
                <wp:positionH relativeFrom="column">
                  <wp:posOffset>-177256</wp:posOffset>
                </wp:positionH>
                <wp:positionV relativeFrom="paragraph">
                  <wp:posOffset>2484120</wp:posOffset>
                </wp:positionV>
                <wp:extent cx="2800350" cy="635"/>
                <wp:effectExtent l="0" t="0" r="0" b="0"/>
                <wp:wrapNone/>
                <wp:docPr id="184" name="Tekstvak 184"/>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235C53E3" w14:textId="4F4F530E" w:rsidR="00D12662" w:rsidRPr="00C3405A" w:rsidRDefault="00D12662" w:rsidP="00EA7232">
                            <w:pPr>
                              <w:pStyle w:val="Caption"/>
                              <w:jc w:val="both"/>
                              <w:rPr>
                                <w:noProof/>
                                <w:lang w:val="en-US"/>
                              </w:rPr>
                            </w:pPr>
                            <w:r w:rsidRPr="00C3405A">
                              <w:rPr>
                                <w:lang w:val="en-US"/>
                              </w:rPr>
                              <w:t>Figure</w:t>
                            </w:r>
                            <w:r w:rsidRPr="00784178">
                              <w:rPr>
                                <w:lang w:val="en-US"/>
                              </w:rPr>
                              <w:t>7</w:t>
                            </w:r>
                            <w:r w:rsidRPr="00C3405A">
                              <w:rPr>
                                <w:lang w:val="en-US"/>
                              </w:rPr>
                              <w:t xml:space="preserve">. Type of effect modifier </w:t>
                            </w:r>
                            <w:r>
                              <w:rPr>
                                <w:lang w:val="en-US"/>
                              </w:rPr>
                              <w:t>used in analysis. 1= continuous variable, which is analyzed as continuous, 2= continuous variable, which is analyzed as categorical, 3= categorical variable, 4= both 1&amp;3, 5= both 2&amp;3 and 6= 1,2 &amp;3.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2750AF" id="Tekstvak 184" o:spid="_x0000_s1028" type="#_x0000_t202" style="position:absolute;left:0;text-align:left;margin-left:-13.95pt;margin-top:195.6pt;width:220.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" stroked="f">
                <v:textbox style="mso-fit-shape-to-text:t" inset="0,0,0,0">
                  <w:txbxContent>
                    <w:p w14:paraId="235C53E3" w14:textId="4F4F530E" w:rsidR="00D12662" w:rsidRPr="00C3405A" w:rsidRDefault="00D12662" w:rsidP="00EA7232">
                      <w:pPr>
                        <w:pStyle w:val="Caption"/>
                        <w:jc w:val="both"/>
                        <w:rPr>
                          <w:noProof/>
                          <w:lang w:val="en-US"/>
                        </w:rPr>
                      </w:pPr>
                      <w:r w:rsidRPr="00C3405A">
                        <w:rPr>
                          <w:lang w:val="en-US"/>
                        </w:rPr>
                        <w:t>Figure</w:t>
                      </w:r>
                      <w:r w:rsidRPr="00784178">
                        <w:rPr>
                          <w:lang w:val="en-US"/>
                        </w:rPr>
                        <w:t>7</w:t>
                      </w:r>
                      <w:r w:rsidRPr="00C3405A">
                        <w:rPr>
                          <w:lang w:val="en-US"/>
                        </w:rPr>
                        <w:t xml:space="preserve">. Type of effect modifier </w:t>
                      </w:r>
                      <w:r>
                        <w:rPr>
                          <w:lang w:val="en-US"/>
                        </w:rPr>
                        <w:t>used in analysis. 1= continuous variable, which is analyzed as continuous, 2= continuous variable, which is analyzed as categorical, 3= categorical variable, 4= both 1&amp;3, 5= both 2&amp;3 and 6= 1,2 &amp;3.</w:t>
                      </w:r>
                    </w:p>
                  </w:txbxContent>
                </v:textbox>
              </v:shape>
            </w:pict>
          </mc:Fallback>
        </mc:AlternateContent>
      </w:r>
      <w:r w:rsidR="007B28A6" w:rsidRPr="007B28A6">
        <w:rPr>
          <w:lang w:val="en-US"/>
        </w:rPr>
        <w:t>The type of effect mod</w:t>
      </w:r>
      <w:r w:rsidR="007B28A6">
        <w:rPr>
          <w:lang w:val="en-US"/>
        </w:rPr>
        <w:t>ifier</w:t>
      </w:r>
      <w:r w:rsidR="00D12724">
        <w:rPr>
          <w:lang w:val="en-US"/>
        </w:rPr>
        <w:t xml:space="preserve">s </w:t>
      </w:r>
      <w:r w:rsidR="00CB1BFE">
        <w:rPr>
          <w:lang w:val="en-US"/>
        </w:rPr>
        <w:t xml:space="preserve">that were </w:t>
      </w:r>
      <w:r w:rsidR="007041F5">
        <w:rPr>
          <w:lang w:val="en-US"/>
        </w:rPr>
        <w:t xml:space="preserve">found </w:t>
      </w:r>
      <w:r w:rsidR="00CB1BFE">
        <w:rPr>
          <w:lang w:val="en-US"/>
        </w:rPr>
        <w:t xml:space="preserve">in the different studies </w:t>
      </w:r>
      <w:r w:rsidR="00370A49">
        <w:rPr>
          <w:lang w:val="en-US"/>
        </w:rPr>
        <w:t xml:space="preserve">are shown in figure 7. </w:t>
      </w:r>
      <w:r w:rsidR="007041F5">
        <w:rPr>
          <w:lang w:val="en-US"/>
        </w:rPr>
        <w:t>The three</w:t>
      </w:r>
      <w:r w:rsidR="00E34D8C">
        <w:rPr>
          <w:lang w:val="en-US"/>
        </w:rPr>
        <w:t xml:space="preserve"> </w:t>
      </w:r>
      <w:r w:rsidR="00C22882">
        <w:rPr>
          <w:lang w:val="en-US"/>
        </w:rPr>
        <w:t>type</w:t>
      </w:r>
      <w:r w:rsidR="00586E69">
        <w:rPr>
          <w:lang w:val="en-US"/>
        </w:rPr>
        <w:t>s</w:t>
      </w:r>
      <w:r w:rsidR="00C22882">
        <w:rPr>
          <w:lang w:val="en-US"/>
        </w:rPr>
        <w:t xml:space="preserve"> of effect modifiers were</w:t>
      </w:r>
      <w:r w:rsidR="00854561">
        <w:rPr>
          <w:lang w:val="en-US"/>
        </w:rPr>
        <w:t xml:space="preserve"> </w:t>
      </w:r>
      <w:r w:rsidR="008C40B4">
        <w:rPr>
          <w:lang w:val="en-US"/>
        </w:rPr>
        <w:t xml:space="preserve">continuous </w:t>
      </w:r>
      <w:r w:rsidR="00D25BC9">
        <w:rPr>
          <w:lang w:val="en-US"/>
        </w:rPr>
        <w:t>variables analyzed either as continuous or categorical</w:t>
      </w:r>
      <w:r w:rsidR="00670BB5">
        <w:rPr>
          <w:lang w:val="en-US"/>
        </w:rPr>
        <w:t>,</w:t>
      </w:r>
      <w:r w:rsidR="003C09E3">
        <w:rPr>
          <w:lang w:val="en-US"/>
        </w:rPr>
        <w:t xml:space="preserve"> and </w:t>
      </w:r>
      <w:r w:rsidR="00FD0D45">
        <w:rPr>
          <w:lang w:val="en-US"/>
        </w:rPr>
        <w:t xml:space="preserve">already </w:t>
      </w:r>
      <w:r w:rsidR="003C09E3">
        <w:rPr>
          <w:lang w:val="en-US"/>
        </w:rPr>
        <w:t>categorical variables.</w:t>
      </w:r>
      <w:r w:rsidR="00330B8B">
        <w:rPr>
          <w:lang w:val="en-US"/>
        </w:rPr>
        <w:t xml:space="preserve"> As can be seen in figure 7</w:t>
      </w:r>
      <w:r w:rsidR="00C658F2">
        <w:rPr>
          <w:lang w:val="en-US"/>
        </w:rPr>
        <w:t>,</w:t>
      </w:r>
      <w:r w:rsidR="00330B8B">
        <w:rPr>
          <w:lang w:val="en-US"/>
        </w:rPr>
        <w:t xml:space="preserve"> most studies used a combination of</w:t>
      </w:r>
      <w:r w:rsidR="0048501D">
        <w:rPr>
          <w:lang w:val="en-US"/>
        </w:rPr>
        <w:t xml:space="preserve"> the</w:t>
      </w:r>
      <w:r w:rsidR="00330B8B">
        <w:rPr>
          <w:lang w:val="en-US"/>
        </w:rPr>
        <w:t xml:space="preserve"> </w:t>
      </w:r>
      <w:r w:rsidR="008D230F">
        <w:rPr>
          <w:lang w:val="en-US"/>
        </w:rPr>
        <w:t xml:space="preserve">effect modifying types. The </w:t>
      </w:r>
      <w:r w:rsidR="00353F72">
        <w:rPr>
          <w:lang w:val="en-US"/>
        </w:rPr>
        <w:t xml:space="preserve">combination that was most often </w:t>
      </w:r>
      <w:r w:rsidR="00213F19">
        <w:rPr>
          <w:lang w:val="en-US"/>
        </w:rPr>
        <w:t>found</w:t>
      </w:r>
      <w:r w:rsidR="00B94D46">
        <w:rPr>
          <w:lang w:val="en-US"/>
        </w:rPr>
        <w:t>, in 48% of all studies,</w:t>
      </w:r>
      <w:r w:rsidR="00353F72">
        <w:rPr>
          <w:lang w:val="en-US"/>
        </w:rPr>
        <w:t xml:space="preserve"> was the use of continuous variables that were </w:t>
      </w:r>
      <w:r w:rsidR="00587563">
        <w:rPr>
          <w:lang w:val="en-US"/>
        </w:rPr>
        <w:t>analyzed</w:t>
      </w:r>
      <w:r w:rsidR="00353F72">
        <w:rPr>
          <w:lang w:val="en-US"/>
        </w:rPr>
        <w:t xml:space="preserve"> as categorical</w:t>
      </w:r>
      <w:r w:rsidR="00587563">
        <w:rPr>
          <w:lang w:val="en-US"/>
        </w:rPr>
        <w:t xml:space="preserve"> together with already categorical variables. </w:t>
      </w:r>
    </w:p>
    <w:p w14:paraId="4309AED2" w14:textId="258A2CA4" w:rsidR="00113C72" w:rsidRDefault="00113C72" w:rsidP="00506EB0">
      <w:pPr>
        <w:ind w:left="4395"/>
        <w:rPr>
          <w:lang w:val="en-US"/>
        </w:rPr>
      </w:pPr>
    </w:p>
    <w:p w14:paraId="40DF51AA" w14:textId="77777777" w:rsidR="00113C72" w:rsidRDefault="00113C72" w:rsidP="00506EB0">
      <w:pPr>
        <w:ind w:left="4395"/>
        <w:rPr>
          <w:lang w:val="en-US"/>
        </w:rPr>
      </w:pPr>
    </w:p>
    <w:p w14:paraId="5265FFB8" w14:textId="5C4BC2C5" w:rsidR="00EE0518" w:rsidRDefault="004A2928" w:rsidP="005F51D1">
      <w:pPr>
        <w:tabs>
          <w:tab w:val="center" w:pos="4535"/>
        </w:tabs>
        <w:spacing w:line="360" w:lineRule="auto"/>
        <w:jc w:val="both"/>
        <w:rPr>
          <w:lang w:val="en-US"/>
        </w:rPr>
      </w:pPr>
      <w:r>
        <w:rPr>
          <w:lang w:val="en-US"/>
        </w:rPr>
        <w:t>Within the studies that performed subgroup analyses h</w:t>
      </w:r>
      <w:r w:rsidR="003D00DE">
        <w:rPr>
          <w:lang w:val="en-US"/>
        </w:rPr>
        <w:t>eterogeneity</w:t>
      </w:r>
      <w:r w:rsidR="00E8569B">
        <w:rPr>
          <w:lang w:val="en-US"/>
        </w:rPr>
        <w:t xml:space="preserve"> was</w:t>
      </w:r>
      <w:r w:rsidR="00784B0E">
        <w:rPr>
          <w:lang w:val="en-US"/>
        </w:rPr>
        <w:t xml:space="preserve"> only</w:t>
      </w:r>
      <w:r w:rsidR="00E8569B">
        <w:rPr>
          <w:lang w:val="en-US"/>
        </w:rPr>
        <w:t xml:space="preserve"> assessed in </w:t>
      </w:r>
      <w:r w:rsidR="003A6735">
        <w:rPr>
          <w:lang w:val="en-US"/>
        </w:rPr>
        <w:t>16 studies for certain,</w:t>
      </w:r>
      <w:r w:rsidR="00D06433">
        <w:rPr>
          <w:lang w:val="en-US"/>
        </w:rPr>
        <w:t xml:space="preserve"> </w:t>
      </w:r>
      <w:r w:rsidR="00945151">
        <w:rPr>
          <w:lang w:val="en-US"/>
        </w:rPr>
        <w:t xml:space="preserve">using </w:t>
      </w:r>
      <w:r w:rsidR="00D81C6A">
        <w:rPr>
          <w:lang w:val="en-US"/>
        </w:rPr>
        <w:t>I</w:t>
      </w:r>
      <w:r w:rsidR="00724C30">
        <w:rPr>
          <w:vertAlign w:val="superscript"/>
          <w:lang w:val="en-US"/>
        </w:rPr>
        <w:t>2</w:t>
      </w:r>
      <w:r w:rsidR="00A550EB">
        <w:rPr>
          <w:lang w:val="en-US"/>
        </w:rPr>
        <w:t xml:space="preserve"> (n=15)</w:t>
      </w:r>
      <w:r w:rsidR="007B512C">
        <w:rPr>
          <w:lang w:val="en-US"/>
        </w:rPr>
        <w:t xml:space="preserve">, </w:t>
      </w:r>
      <w:r w:rsidR="009D0320">
        <w:rPr>
          <w:lang w:val="en-US"/>
        </w:rPr>
        <w:t>tau</w:t>
      </w:r>
      <w:r w:rsidR="009D0320">
        <w:rPr>
          <w:vertAlign w:val="superscript"/>
          <w:lang w:val="en-US"/>
        </w:rPr>
        <w:t>2</w:t>
      </w:r>
      <w:r w:rsidR="009D0320">
        <w:rPr>
          <w:lang w:val="en-US"/>
        </w:rPr>
        <w:t xml:space="preserve"> (n=2)</w:t>
      </w:r>
      <w:r w:rsidR="007B512C">
        <w:rPr>
          <w:lang w:val="en-US"/>
        </w:rPr>
        <w:t xml:space="preserve"> and Q (n=2)</w:t>
      </w:r>
      <w:r w:rsidR="002E278A">
        <w:rPr>
          <w:lang w:val="en-US"/>
        </w:rPr>
        <w:t>. In two studies it was clear</w:t>
      </w:r>
      <w:r w:rsidR="00DE6D78">
        <w:rPr>
          <w:lang w:val="en-US"/>
        </w:rPr>
        <w:t>ly mentioned</w:t>
      </w:r>
      <w:r w:rsidR="002E278A">
        <w:rPr>
          <w:lang w:val="en-US"/>
        </w:rPr>
        <w:t xml:space="preserve"> that </w:t>
      </w:r>
      <w:r w:rsidR="006A170E">
        <w:rPr>
          <w:lang w:val="en-US"/>
        </w:rPr>
        <w:t>heterogeneity was not assessed</w:t>
      </w:r>
      <w:r w:rsidR="006C334C">
        <w:rPr>
          <w:lang w:val="en-US"/>
        </w:rPr>
        <w:t xml:space="preserve"> and for the remaining 10 studies it was unclear what they</w:t>
      </w:r>
      <w:r w:rsidR="007F724C">
        <w:rPr>
          <w:lang w:val="en-US"/>
        </w:rPr>
        <w:t xml:space="preserve"> </w:t>
      </w:r>
      <w:r w:rsidR="009B7DCB">
        <w:rPr>
          <w:lang w:val="en-US"/>
        </w:rPr>
        <w:t>performed.</w:t>
      </w:r>
    </w:p>
    <w:p w14:paraId="11B0F73C" w14:textId="189917FE" w:rsidR="00373913" w:rsidRDefault="00497B0F" w:rsidP="00EE0518">
      <w:pPr>
        <w:tabs>
          <w:tab w:val="center" w:pos="4535"/>
        </w:tabs>
        <w:spacing w:line="360" w:lineRule="auto"/>
        <w:rPr>
          <w:b/>
          <w:bCs/>
          <w:sz w:val="24"/>
          <w:szCs w:val="24"/>
          <w:lang w:val="en-US"/>
        </w:rPr>
      </w:pPr>
      <w:r>
        <w:rPr>
          <w:b/>
          <w:bCs/>
          <w:sz w:val="24"/>
          <w:szCs w:val="24"/>
          <w:lang w:val="en-US"/>
        </w:rPr>
        <w:t>D</w:t>
      </w:r>
      <w:r w:rsidR="00373913" w:rsidRPr="00E8569B">
        <w:rPr>
          <w:b/>
          <w:bCs/>
          <w:sz w:val="24"/>
          <w:szCs w:val="24"/>
          <w:lang w:val="en-US"/>
        </w:rPr>
        <w:t>iscussion</w:t>
      </w:r>
    </w:p>
    <w:p w14:paraId="175EBAB8" w14:textId="1BAE1241" w:rsidR="00127B88" w:rsidRDefault="00127B88" w:rsidP="002938A7">
      <w:pPr>
        <w:spacing w:line="360" w:lineRule="auto"/>
        <w:jc w:val="both"/>
        <w:rPr>
          <w:lang w:val="en-US"/>
        </w:rPr>
      </w:pPr>
      <w:r w:rsidRPr="00E8013F">
        <w:rPr>
          <w:lang w:val="en-US"/>
        </w:rPr>
        <w:t xml:space="preserve">The goal of this </w:t>
      </w:r>
      <w:r w:rsidR="007C3D78">
        <w:rPr>
          <w:lang w:val="en-US"/>
        </w:rPr>
        <w:t>scoping</w:t>
      </w:r>
      <w:r w:rsidRPr="00E8013F">
        <w:rPr>
          <w:lang w:val="en-US"/>
        </w:rPr>
        <w:t xml:space="preserve"> review was to </w:t>
      </w:r>
      <w:r w:rsidR="00724787">
        <w:rPr>
          <w:lang w:val="en-US"/>
        </w:rPr>
        <w:t xml:space="preserve">summarize the overall reporting quality of </w:t>
      </w:r>
      <w:r w:rsidR="00CD773B">
        <w:rPr>
          <w:lang w:val="en-US"/>
        </w:rPr>
        <w:t>the IPD meta-analys</w:t>
      </w:r>
      <w:r w:rsidR="007C3D78">
        <w:rPr>
          <w:lang w:val="en-US"/>
        </w:rPr>
        <w:t>e</w:t>
      </w:r>
      <w:r w:rsidR="00CD773B">
        <w:rPr>
          <w:lang w:val="en-US"/>
        </w:rPr>
        <w:t xml:space="preserve">s that have been published </w:t>
      </w:r>
      <w:r w:rsidR="00724787">
        <w:rPr>
          <w:lang w:val="en-US"/>
        </w:rPr>
        <w:t>since PRISMA-IPD was officially launche</w:t>
      </w:r>
      <w:r w:rsidR="00843D43">
        <w:rPr>
          <w:lang w:val="en-US"/>
        </w:rPr>
        <w:t>d</w:t>
      </w:r>
      <w:r w:rsidR="00724787">
        <w:rPr>
          <w:lang w:val="en-US"/>
        </w:rPr>
        <w:t xml:space="preserve">, and to study which </w:t>
      </w:r>
      <w:r w:rsidR="00F96C92">
        <w:rPr>
          <w:lang w:val="en-US"/>
        </w:rPr>
        <w:t xml:space="preserve">statistical </w:t>
      </w:r>
      <w:r w:rsidR="00962F3E">
        <w:rPr>
          <w:lang w:val="en-US"/>
        </w:rPr>
        <w:t>practices</w:t>
      </w:r>
      <w:r w:rsidR="00F96C92">
        <w:rPr>
          <w:lang w:val="en-US"/>
        </w:rPr>
        <w:t xml:space="preserve"> </w:t>
      </w:r>
      <w:r w:rsidR="00724787">
        <w:rPr>
          <w:lang w:val="en-US"/>
        </w:rPr>
        <w:t xml:space="preserve">have been </w:t>
      </w:r>
      <w:r w:rsidR="00F96C92">
        <w:rPr>
          <w:lang w:val="en-US"/>
        </w:rPr>
        <w:t xml:space="preserve">used </w:t>
      </w:r>
      <w:r w:rsidR="00007308">
        <w:rPr>
          <w:lang w:val="en-US"/>
        </w:rPr>
        <w:t xml:space="preserve">when </w:t>
      </w:r>
      <w:r w:rsidR="00724787">
        <w:rPr>
          <w:lang w:val="en-US"/>
        </w:rPr>
        <w:t xml:space="preserve">one of the aims was to identify potential relevant </w:t>
      </w:r>
      <w:r w:rsidR="00F96C92">
        <w:rPr>
          <w:lang w:val="en-US"/>
        </w:rPr>
        <w:t>subgroup</w:t>
      </w:r>
      <w:r w:rsidR="00724787">
        <w:rPr>
          <w:lang w:val="en-US"/>
        </w:rPr>
        <w:t>s</w:t>
      </w:r>
      <w:r w:rsidR="00F96C92">
        <w:rPr>
          <w:lang w:val="en-US"/>
        </w:rPr>
        <w:t>.</w:t>
      </w:r>
      <w:r w:rsidR="00836A8F">
        <w:rPr>
          <w:lang w:val="en-US"/>
        </w:rPr>
        <w:t xml:space="preserve"> Over the past five years a </w:t>
      </w:r>
      <w:r w:rsidR="002B3FB7">
        <w:rPr>
          <w:lang w:val="en-US"/>
        </w:rPr>
        <w:t xml:space="preserve">small </w:t>
      </w:r>
      <w:r w:rsidR="004E202B">
        <w:rPr>
          <w:lang w:val="en-US"/>
        </w:rPr>
        <w:t>increase</w:t>
      </w:r>
      <w:r w:rsidR="002B3FB7">
        <w:rPr>
          <w:lang w:val="en-US"/>
        </w:rPr>
        <w:t xml:space="preserve"> in IPD meta-analysis </w:t>
      </w:r>
      <w:r w:rsidR="00503394">
        <w:rPr>
          <w:lang w:val="en-US"/>
        </w:rPr>
        <w:t xml:space="preserve">publications can be seen. </w:t>
      </w:r>
      <w:r w:rsidR="00F0640D">
        <w:rPr>
          <w:lang w:val="en-US"/>
        </w:rPr>
        <w:t xml:space="preserve">This could </w:t>
      </w:r>
      <w:r w:rsidR="00F2660B">
        <w:rPr>
          <w:lang w:val="en-US"/>
        </w:rPr>
        <w:t>be the result of</w:t>
      </w:r>
      <w:r w:rsidR="0070643E">
        <w:rPr>
          <w:lang w:val="en-US"/>
        </w:rPr>
        <w:t xml:space="preserve"> the fact that </w:t>
      </w:r>
      <w:r w:rsidR="00486FE4">
        <w:rPr>
          <w:lang w:val="en-US"/>
        </w:rPr>
        <w:t>IPD meta-analys</w:t>
      </w:r>
      <w:r w:rsidR="0070643E">
        <w:rPr>
          <w:lang w:val="en-US"/>
        </w:rPr>
        <w:t>e</w:t>
      </w:r>
      <w:r w:rsidR="00486FE4">
        <w:rPr>
          <w:lang w:val="en-US"/>
        </w:rPr>
        <w:t xml:space="preserve">s </w:t>
      </w:r>
      <w:r w:rsidR="00B930EB">
        <w:rPr>
          <w:lang w:val="en-US"/>
        </w:rPr>
        <w:t>r</w:t>
      </w:r>
      <w:r w:rsidR="00227D82">
        <w:rPr>
          <w:lang w:val="en-US"/>
        </w:rPr>
        <w:t>eceive more attention</w:t>
      </w:r>
      <w:r w:rsidR="00843D43">
        <w:rPr>
          <w:lang w:val="en-US"/>
        </w:rPr>
        <w:t xml:space="preserve"> due to </w:t>
      </w:r>
      <w:r w:rsidR="00B930EB">
        <w:rPr>
          <w:lang w:val="en-US"/>
        </w:rPr>
        <w:t>the methodological advantages</w:t>
      </w:r>
      <w:r w:rsidR="00227D82">
        <w:rPr>
          <w:lang w:val="en-US"/>
        </w:rPr>
        <w:t xml:space="preserve"> and </w:t>
      </w:r>
      <w:r w:rsidR="005E7335">
        <w:rPr>
          <w:lang w:val="en-US"/>
        </w:rPr>
        <w:t>tools</w:t>
      </w:r>
      <w:r w:rsidR="00195802">
        <w:rPr>
          <w:lang w:val="en-US"/>
        </w:rPr>
        <w:t xml:space="preserve"> like the PRISMA-IPD.</w:t>
      </w:r>
      <w:r w:rsidR="005E7335">
        <w:rPr>
          <w:lang w:val="en-US"/>
        </w:rPr>
        <w:t xml:space="preserve"> </w:t>
      </w:r>
      <w:r w:rsidR="00AD520A">
        <w:rPr>
          <w:lang w:val="en-US"/>
        </w:rPr>
        <w:t>The medical areas that mostly use</w:t>
      </w:r>
      <w:r w:rsidR="00504E43">
        <w:rPr>
          <w:lang w:val="en-US"/>
        </w:rPr>
        <w:t xml:space="preserve"> </w:t>
      </w:r>
      <w:r w:rsidR="007276B9">
        <w:rPr>
          <w:lang w:val="en-US"/>
        </w:rPr>
        <w:t xml:space="preserve">IPD meta-analysis are the cardiovascular and </w:t>
      </w:r>
      <w:r w:rsidR="00F30429">
        <w:rPr>
          <w:lang w:val="en-US"/>
        </w:rPr>
        <w:t>oncology areas</w:t>
      </w:r>
      <w:r w:rsidR="00F916F8">
        <w:rPr>
          <w:lang w:val="en-US"/>
        </w:rPr>
        <w:t>, which is</w:t>
      </w:r>
      <w:r w:rsidR="00F30429">
        <w:rPr>
          <w:lang w:val="en-US"/>
        </w:rPr>
        <w:t xml:space="preserve"> in line with previous researc</w:t>
      </w:r>
      <w:r w:rsidR="0080145A">
        <w:rPr>
          <w:lang w:val="en-US"/>
        </w:rPr>
        <w:t>h</w:t>
      </w:r>
      <w:r w:rsidR="0080145A">
        <w:rPr>
          <w:lang w:val="en-US"/>
        </w:rPr>
        <w:fldChar w:fldCharType="begin">
          <w:fldData xml:space="preserve">PEVuZE5vdGU+PENpdGU+PEF1dGhvcj5TaW1tb25kczwvQXV0aG9yPjxZZWFyPjIwMTU8L1llYXI+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</w:fldData>
        </w:fldChar>
      </w:r>
      <w:r w:rsidR="002626AA">
        <w:rPr>
          <w:lang w:val="en-US"/>
        </w:rPr>
        <w:instrText xml:space="preserve"> ADDIN EN.CITE </w:instrText>
      </w:r>
      <w:r w:rsidR="002626AA">
        <w:rPr>
          <w:lang w:val="en-US"/>
        </w:rPr>
        <w:fldChar w:fldCharType="begin">
          <w:fldData xml:space="preserve">PEVuZE5vdGU+PENpdGU+PEF1dGhvcj5TaW1tb25kczwvQXV0aG9yPjxZZWFyPjIwMTU8L1llYXI+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</w:fldData>
        </w:fldChar>
      </w:r>
      <w:r w:rsidR="002626AA">
        <w:rPr>
          <w:lang w:val="en-US"/>
        </w:rPr>
        <w:instrText xml:space="preserve"> ADDIN EN.CITE.DATA </w:instrText>
      </w:r>
      <w:r w:rsidR="002626AA">
        <w:rPr>
          <w:lang w:val="en-US"/>
        </w:rPr>
      </w:r>
      <w:r w:rsidR="002626AA">
        <w:rPr>
          <w:lang w:val="en-US"/>
        </w:rPr>
        <w:fldChar w:fldCharType="end"/>
      </w:r>
      <w:r w:rsidR="0080145A">
        <w:rPr>
          <w:lang w:val="en-US"/>
        </w:rPr>
      </w:r>
      <w:r w:rsidR="0080145A">
        <w:rPr>
          <w:lang w:val="en-US"/>
        </w:rPr>
        <w:fldChar w:fldCharType="separate"/>
      </w:r>
      <w:r w:rsidR="002626AA">
        <w:rPr>
          <w:noProof/>
          <w:lang w:val="en-US"/>
        </w:rPr>
        <w:t>(7, 56)</w:t>
      </w:r>
      <w:r w:rsidR="0080145A">
        <w:rPr>
          <w:lang w:val="en-US"/>
        </w:rPr>
        <w:fldChar w:fldCharType="end"/>
      </w:r>
      <w:r w:rsidR="00F916F8">
        <w:rPr>
          <w:lang w:val="en-US"/>
        </w:rPr>
        <w:t>.</w:t>
      </w:r>
      <w:r w:rsidR="001D5DF5">
        <w:rPr>
          <w:lang w:val="en-US"/>
        </w:rPr>
        <w:t xml:space="preserve"> </w:t>
      </w:r>
      <w:r w:rsidR="00411E8D">
        <w:rPr>
          <w:lang w:val="en-US"/>
        </w:rPr>
        <w:t>However,</w:t>
      </w:r>
      <w:r w:rsidR="001D5DF5">
        <w:rPr>
          <w:lang w:val="en-US"/>
        </w:rPr>
        <w:t xml:space="preserve"> the use of IPD meta-analysis </w:t>
      </w:r>
      <w:r w:rsidR="00337754">
        <w:rPr>
          <w:lang w:val="en-US"/>
        </w:rPr>
        <w:t xml:space="preserve">in the cardiovascular area </w:t>
      </w:r>
      <w:r w:rsidR="0065114C">
        <w:rPr>
          <w:lang w:val="en-US"/>
        </w:rPr>
        <w:t>is more dominant</w:t>
      </w:r>
      <w:r w:rsidR="00DE6DEE">
        <w:rPr>
          <w:lang w:val="en-US"/>
        </w:rPr>
        <w:t xml:space="preserve"> in this review</w:t>
      </w:r>
      <w:r w:rsidR="0065114C">
        <w:rPr>
          <w:lang w:val="en-US"/>
        </w:rPr>
        <w:t>.</w:t>
      </w:r>
      <w:r w:rsidR="00C556DE">
        <w:rPr>
          <w:lang w:val="en-US"/>
        </w:rPr>
        <w:t xml:space="preserve"> </w:t>
      </w:r>
      <w:r w:rsidR="0085268F">
        <w:rPr>
          <w:lang w:val="en-US"/>
        </w:rPr>
        <w:t xml:space="preserve">When </w:t>
      </w:r>
      <w:r w:rsidR="00AC7F9F">
        <w:rPr>
          <w:lang w:val="en-US"/>
        </w:rPr>
        <w:t xml:space="preserve">investigating the association </w:t>
      </w:r>
      <w:r w:rsidR="00DC156D">
        <w:rPr>
          <w:lang w:val="en-US"/>
        </w:rPr>
        <w:t>measures,</w:t>
      </w:r>
      <w:r w:rsidR="00AC7F9F">
        <w:rPr>
          <w:lang w:val="en-US"/>
        </w:rPr>
        <w:t xml:space="preserve"> it was clear that the hazard ratio was used more frequently than </w:t>
      </w:r>
      <w:r w:rsidR="0079634D">
        <w:rPr>
          <w:lang w:val="en-US"/>
        </w:rPr>
        <w:t>all</w:t>
      </w:r>
      <w:r w:rsidR="00AC7F9F">
        <w:rPr>
          <w:lang w:val="en-US"/>
        </w:rPr>
        <w:t xml:space="preserve"> the other association measures. </w:t>
      </w:r>
    </w:p>
    <w:p w14:paraId="2348D82B" w14:textId="7BB744A9" w:rsidR="00D34537" w:rsidRDefault="00247B12" w:rsidP="002938A7">
      <w:pPr>
        <w:spacing w:line="360" w:lineRule="auto"/>
        <w:jc w:val="both"/>
        <w:rPr>
          <w:lang w:val="en-US"/>
        </w:rPr>
      </w:pPr>
      <w:r>
        <w:rPr>
          <w:lang w:val="en-US"/>
        </w:rPr>
        <w:t>Although not all studies</w:t>
      </w:r>
      <w:r w:rsidR="00B96FBB">
        <w:rPr>
          <w:lang w:val="en-US"/>
        </w:rPr>
        <w:t xml:space="preserve"> mentioned the </w:t>
      </w:r>
      <w:r w:rsidR="003F78FF">
        <w:rPr>
          <w:lang w:val="en-US"/>
        </w:rPr>
        <w:t xml:space="preserve">use of the </w:t>
      </w:r>
      <w:r>
        <w:rPr>
          <w:lang w:val="en-US"/>
        </w:rPr>
        <w:t>PRISMA-IPD guideline to write their IPD meta-analysis</w:t>
      </w:r>
      <w:r w:rsidR="00EB5F53">
        <w:rPr>
          <w:lang w:val="en-US"/>
        </w:rPr>
        <w:t>, the overall adherence</w:t>
      </w:r>
      <w:r w:rsidR="007E22E8">
        <w:rPr>
          <w:lang w:val="en-US"/>
        </w:rPr>
        <w:t xml:space="preserve"> was</w:t>
      </w:r>
      <w:r w:rsidR="00EC07B3">
        <w:rPr>
          <w:lang w:val="en-US"/>
        </w:rPr>
        <w:t xml:space="preserve"> good. </w:t>
      </w:r>
      <w:r w:rsidR="000E6B0D">
        <w:rPr>
          <w:lang w:val="en-US"/>
        </w:rPr>
        <w:t xml:space="preserve">In this review we </w:t>
      </w:r>
      <w:r w:rsidR="00C54F33">
        <w:rPr>
          <w:lang w:val="en-US"/>
        </w:rPr>
        <w:t>distinguished</w:t>
      </w:r>
      <w:r w:rsidR="000E6B0D">
        <w:rPr>
          <w:lang w:val="en-US"/>
        </w:rPr>
        <w:t xml:space="preserve"> two groups: </w:t>
      </w:r>
      <w:r w:rsidR="001B22B8">
        <w:rPr>
          <w:lang w:val="en-US"/>
        </w:rPr>
        <w:t>t</w:t>
      </w:r>
      <w:r w:rsidR="00991F82">
        <w:rPr>
          <w:lang w:val="en-US"/>
        </w:rPr>
        <w:t xml:space="preserve">he </w:t>
      </w:r>
      <w:r w:rsidR="000E6B0D">
        <w:rPr>
          <w:lang w:val="en-US"/>
        </w:rPr>
        <w:t>IPD meta-analys</w:t>
      </w:r>
      <w:r w:rsidR="001B22B8">
        <w:rPr>
          <w:lang w:val="en-US"/>
        </w:rPr>
        <w:t>e</w:t>
      </w:r>
      <w:r w:rsidR="000E6B0D">
        <w:rPr>
          <w:lang w:val="en-US"/>
        </w:rPr>
        <w:t>s</w:t>
      </w:r>
      <w:r w:rsidR="007819B8">
        <w:rPr>
          <w:lang w:val="en-US"/>
        </w:rPr>
        <w:t xml:space="preserve"> </w:t>
      </w:r>
      <w:r w:rsidR="00991F82">
        <w:rPr>
          <w:lang w:val="en-US"/>
        </w:rPr>
        <w:t>that performed subgroup analys</w:t>
      </w:r>
      <w:r w:rsidR="00DB21D7">
        <w:rPr>
          <w:lang w:val="en-US"/>
        </w:rPr>
        <w:t>e</w:t>
      </w:r>
      <w:r w:rsidR="00991F82">
        <w:rPr>
          <w:lang w:val="en-US"/>
        </w:rPr>
        <w:t xml:space="preserve">s </w:t>
      </w:r>
      <w:r w:rsidR="000E6B0D">
        <w:rPr>
          <w:lang w:val="en-US"/>
        </w:rPr>
        <w:t xml:space="preserve">and </w:t>
      </w:r>
      <w:r w:rsidR="007819B8">
        <w:rPr>
          <w:lang w:val="en-US"/>
        </w:rPr>
        <w:t>the IPD meta-analys</w:t>
      </w:r>
      <w:r w:rsidR="001B22B8">
        <w:rPr>
          <w:lang w:val="en-US"/>
        </w:rPr>
        <w:t>e</w:t>
      </w:r>
      <w:r w:rsidR="007819B8">
        <w:rPr>
          <w:lang w:val="en-US"/>
        </w:rPr>
        <w:t xml:space="preserve">s </w:t>
      </w:r>
      <w:r w:rsidR="00F1028B">
        <w:rPr>
          <w:lang w:val="en-US"/>
        </w:rPr>
        <w:t xml:space="preserve">that did not </w:t>
      </w:r>
      <w:r w:rsidR="002654A5">
        <w:rPr>
          <w:lang w:val="en-US"/>
        </w:rPr>
        <w:t>perform subgroup analys</w:t>
      </w:r>
      <w:r w:rsidR="00397F84">
        <w:rPr>
          <w:lang w:val="en-US"/>
        </w:rPr>
        <w:t>e</w:t>
      </w:r>
      <w:r w:rsidR="002654A5">
        <w:rPr>
          <w:lang w:val="en-US"/>
        </w:rPr>
        <w:t xml:space="preserve">s. </w:t>
      </w:r>
      <w:r w:rsidR="006F5149">
        <w:rPr>
          <w:lang w:val="en-US"/>
        </w:rPr>
        <w:t xml:space="preserve">Both groups </w:t>
      </w:r>
      <w:r w:rsidR="00C54F33">
        <w:rPr>
          <w:lang w:val="en-US"/>
        </w:rPr>
        <w:t xml:space="preserve">had </w:t>
      </w:r>
      <w:r w:rsidR="00A62E62">
        <w:rPr>
          <w:lang w:val="en-US"/>
        </w:rPr>
        <w:t xml:space="preserve">a </w:t>
      </w:r>
      <w:r w:rsidR="000331E5">
        <w:rPr>
          <w:lang w:val="en-US"/>
        </w:rPr>
        <w:t xml:space="preserve">comparable adherence </w:t>
      </w:r>
      <w:r w:rsidR="003F07A6">
        <w:rPr>
          <w:lang w:val="en-US"/>
        </w:rPr>
        <w:t>rate</w:t>
      </w:r>
      <w:r w:rsidR="000331E5">
        <w:rPr>
          <w:lang w:val="en-US"/>
        </w:rPr>
        <w:t xml:space="preserve">. </w:t>
      </w:r>
    </w:p>
    <w:p w14:paraId="0DB3410A" w14:textId="51530E99" w:rsidR="00345262" w:rsidRDefault="000331E5" w:rsidP="002938A7">
      <w:pPr>
        <w:spacing w:line="360" w:lineRule="auto"/>
        <w:jc w:val="both"/>
        <w:rPr>
          <w:lang w:val="en-US"/>
        </w:rPr>
      </w:pPr>
      <w:r>
        <w:rPr>
          <w:lang w:val="en-US"/>
        </w:rPr>
        <w:lastRenderedPageBreak/>
        <w:t>However, the adherence of the IPD meta-analys</w:t>
      </w:r>
      <w:r w:rsidR="00016761">
        <w:rPr>
          <w:lang w:val="en-US"/>
        </w:rPr>
        <w:t>e</w:t>
      </w:r>
      <w:r>
        <w:rPr>
          <w:lang w:val="en-US"/>
        </w:rPr>
        <w:t>s that performed subgroup analysis tend</w:t>
      </w:r>
      <w:r w:rsidR="00016761">
        <w:rPr>
          <w:lang w:val="en-US"/>
        </w:rPr>
        <w:t>ed</w:t>
      </w:r>
      <w:r>
        <w:rPr>
          <w:lang w:val="en-US"/>
        </w:rPr>
        <w:t xml:space="preserve"> to be higher. Especially, the items</w:t>
      </w:r>
      <w:r w:rsidR="00585F0E">
        <w:rPr>
          <w:lang w:val="en-US"/>
        </w:rPr>
        <w:t xml:space="preserve"> </w:t>
      </w:r>
      <w:r w:rsidR="00C03441">
        <w:rPr>
          <w:lang w:val="en-US"/>
        </w:rPr>
        <w:t>additional analysis, risk of bias within studies</w:t>
      </w:r>
      <w:r w:rsidR="00102635">
        <w:rPr>
          <w:lang w:val="en-US"/>
        </w:rPr>
        <w:t>, IPD integrity</w:t>
      </w:r>
      <w:r w:rsidR="00D252B1">
        <w:rPr>
          <w:lang w:val="en-US"/>
        </w:rPr>
        <w:t xml:space="preserve"> and exploration </w:t>
      </w:r>
      <w:r w:rsidR="007F1155">
        <w:rPr>
          <w:lang w:val="en-US"/>
        </w:rPr>
        <w:t>of</w:t>
      </w:r>
      <w:r w:rsidR="00D252B1">
        <w:rPr>
          <w:lang w:val="en-US"/>
        </w:rPr>
        <w:t xml:space="preserve"> variation </w:t>
      </w:r>
      <w:r w:rsidR="007F1155">
        <w:rPr>
          <w:lang w:val="en-US"/>
        </w:rPr>
        <w:t>in</w:t>
      </w:r>
      <w:r w:rsidR="00D252B1">
        <w:rPr>
          <w:lang w:val="en-US"/>
        </w:rPr>
        <w:t xml:space="preserve"> effects</w:t>
      </w:r>
      <w:r w:rsidR="00A91D4A">
        <w:rPr>
          <w:lang w:val="en-US"/>
        </w:rPr>
        <w:t xml:space="preserve"> were better adhered to</w:t>
      </w:r>
      <w:r w:rsidR="00550DE4">
        <w:rPr>
          <w:lang w:val="en-US"/>
        </w:rPr>
        <w:t xml:space="preserve">. </w:t>
      </w:r>
      <w:r w:rsidR="00AB7ABC">
        <w:rPr>
          <w:lang w:val="en-US"/>
        </w:rPr>
        <w:t>An explanation for this could be that the IPD</w:t>
      </w:r>
      <w:r w:rsidR="00BC1566">
        <w:rPr>
          <w:lang w:val="en-US"/>
        </w:rPr>
        <w:t xml:space="preserve"> meta-analyses that </w:t>
      </w:r>
      <w:r w:rsidR="00CB1ED1">
        <w:rPr>
          <w:lang w:val="en-US"/>
        </w:rPr>
        <w:t>performed</w:t>
      </w:r>
      <w:r w:rsidR="00BC1566">
        <w:rPr>
          <w:lang w:val="en-US"/>
        </w:rPr>
        <w:t xml:space="preserve"> </w:t>
      </w:r>
      <w:r w:rsidR="00CB1ED1">
        <w:rPr>
          <w:lang w:val="en-US"/>
        </w:rPr>
        <w:t>subgroup</w:t>
      </w:r>
      <w:r w:rsidR="00BC1566">
        <w:rPr>
          <w:lang w:val="en-US"/>
        </w:rPr>
        <w:t xml:space="preserve"> </w:t>
      </w:r>
      <w:r w:rsidR="00CB1ED1">
        <w:rPr>
          <w:lang w:val="en-US"/>
        </w:rPr>
        <w:t>analyses</w:t>
      </w:r>
      <w:r w:rsidR="00BC1566">
        <w:rPr>
          <w:lang w:val="en-US"/>
        </w:rPr>
        <w:t xml:space="preserve"> are more interested in the variation of effects, and therefore better investigate</w:t>
      </w:r>
      <w:r w:rsidR="00EF776D">
        <w:rPr>
          <w:lang w:val="en-US"/>
        </w:rPr>
        <w:t>d</w:t>
      </w:r>
      <w:r w:rsidR="00BC1566">
        <w:rPr>
          <w:lang w:val="en-US"/>
        </w:rPr>
        <w:t xml:space="preserve"> th</w:t>
      </w:r>
      <w:r w:rsidR="00985357">
        <w:rPr>
          <w:lang w:val="en-US"/>
        </w:rPr>
        <w:t>ese</w:t>
      </w:r>
      <w:r w:rsidR="00EF776D">
        <w:rPr>
          <w:lang w:val="en-US"/>
        </w:rPr>
        <w:t xml:space="preserve"> item</w:t>
      </w:r>
      <w:r w:rsidR="00985357">
        <w:rPr>
          <w:lang w:val="en-US"/>
        </w:rPr>
        <w:t>s</w:t>
      </w:r>
      <w:r w:rsidR="00BC1566">
        <w:rPr>
          <w:lang w:val="en-US"/>
        </w:rPr>
        <w:t xml:space="preserve">. </w:t>
      </w:r>
      <w:r w:rsidR="0041040F">
        <w:rPr>
          <w:lang w:val="en-US"/>
        </w:rPr>
        <w:t xml:space="preserve">Both groups </w:t>
      </w:r>
      <w:r w:rsidR="00EA0D2F">
        <w:rPr>
          <w:lang w:val="en-US"/>
        </w:rPr>
        <w:t xml:space="preserve">tend to </w:t>
      </w:r>
      <w:r w:rsidR="00BE7F47">
        <w:rPr>
          <w:lang w:val="en-US"/>
        </w:rPr>
        <w:t xml:space="preserve">score high on the basic processes of </w:t>
      </w:r>
      <w:r w:rsidR="00E019A3">
        <w:rPr>
          <w:lang w:val="en-US"/>
        </w:rPr>
        <w:t>a systematic review</w:t>
      </w:r>
      <w:r w:rsidR="002E2220">
        <w:rPr>
          <w:lang w:val="en-US"/>
        </w:rPr>
        <w:t xml:space="preserve"> such as</w:t>
      </w:r>
      <w:r w:rsidR="00B40678">
        <w:rPr>
          <w:lang w:val="en-US"/>
        </w:rPr>
        <w:t xml:space="preserve"> </w:t>
      </w:r>
      <w:r w:rsidR="004D5190">
        <w:rPr>
          <w:lang w:val="en-US"/>
        </w:rPr>
        <w:t xml:space="preserve">offering a </w:t>
      </w:r>
      <w:r w:rsidR="002E2220">
        <w:rPr>
          <w:lang w:val="en-US"/>
        </w:rPr>
        <w:t>s</w:t>
      </w:r>
      <w:r w:rsidR="00B40678">
        <w:rPr>
          <w:lang w:val="en-US"/>
        </w:rPr>
        <w:t>tructured summary, rationale, results of synthesis and summary of evidence</w:t>
      </w:r>
      <w:r w:rsidR="008611D0">
        <w:rPr>
          <w:lang w:val="en-US"/>
        </w:rPr>
        <w:t>. However,</w:t>
      </w:r>
      <w:r w:rsidR="0012220F">
        <w:rPr>
          <w:lang w:val="en-US"/>
        </w:rPr>
        <w:t xml:space="preserve"> </w:t>
      </w:r>
      <w:r w:rsidR="00393FFC">
        <w:rPr>
          <w:lang w:val="en-US"/>
        </w:rPr>
        <w:t>there are also</w:t>
      </w:r>
      <w:r w:rsidR="00471BDF">
        <w:rPr>
          <w:lang w:val="en-US"/>
        </w:rPr>
        <w:t xml:space="preserve"> some areas </w:t>
      </w:r>
      <w:r w:rsidR="002015FC">
        <w:rPr>
          <w:lang w:val="en-US"/>
        </w:rPr>
        <w:t xml:space="preserve">with potential room for </w:t>
      </w:r>
      <w:r w:rsidR="00B03883">
        <w:rPr>
          <w:lang w:val="en-US"/>
        </w:rPr>
        <w:t>improvement</w:t>
      </w:r>
      <w:r w:rsidR="002015FC">
        <w:rPr>
          <w:lang w:val="en-US"/>
        </w:rPr>
        <w:t>, such as</w:t>
      </w:r>
      <w:r w:rsidR="00471BDF">
        <w:rPr>
          <w:lang w:val="en-US"/>
        </w:rPr>
        <w:t xml:space="preserve"> the</w:t>
      </w:r>
      <w:r w:rsidR="0095324B">
        <w:rPr>
          <w:lang w:val="en-US"/>
        </w:rPr>
        <w:t xml:space="preserve"> </w:t>
      </w:r>
      <w:r w:rsidR="00B03883">
        <w:rPr>
          <w:lang w:val="en-US"/>
        </w:rPr>
        <w:t>item</w:t>
      </w:r>
      <w:r w:rsidR="00B5370F">
        <w:rPr>
          <w:lang w:val="en-US"/>
        </w:rPr>
        <w:t>s</w:t>
      </w:r>
      <w:r w:rsidR="00B03883">
        <w:rPr>
          <w:lang w:val="en-US"/>
        </w:rPr>
        <w:t xml:space="preserve"> </w:t>
      </w:r>
      <w:r w:rsidR="0095324B">
        <w:rPr>
          <w:lang w:val="en-US"/>
        </w:rPr>
        <w:t>risk of bias</w:t>
      </w:r>
      <w:r w:rsidR="007136E6">
        <w:rPr>
          <w:lang w:val="en-US"/>
        </w:rPr>
        <w:t xml:space="preserve"> </w:t>
      </w:r>
      <w:r w:rsidR="008D29A5">
        <w:rPr>
          <w:lang w:val="en-US"/>
        </w:rPr>
        <w:t>across studies</w:t>
      </w:r>
      <w:r w:rsidR="00FC7001">
        <w:rPr>
          <w:lang w:val="en-US"/>
        </w:rPr>
        <w:t xml:space="preserve"> a</w:t>
      </w:r>
      <w:r w:rsidR="007136E6">
        <w:rPr>
          <w:lang w:val="en-US"/>
        </w:rPr>
        <w:t>nd</w:t>
      </w:r>
      <w:r w:rsidR="0095324B">
        <w:rPr>
          <w:lang w:val="en-US"/>
        </w:rPr>
        <w:t xml:space="preserve"> IPD integrity</w:t>
      </w:r>
      <w:r w:rsidR="00252DCF">
        <w:rPr>
          <w:lang w:val="en-US"/>
        </w:rPr>
        <w:t>.</w:t>
      </w:r>
      <w:r w:rsidR="004F3339">
        <w:rPr>
          <w:lang w:val="en-US"/>
        </w:rPr>
        <w:t xml:space="preserve"> </w:t>
      </w:r>
      <w:r w:rsidR="00136F02">
        <w:rPr>
          <w:lang w:val="en-US"/>
        </w:rPr>
        <w:t>Only a</w:t>
      </w:r>
      <w:r w:rsidR="003221BE">
        <w:rPr>
          <w:lang w:val="en-US"/>
        </w:rPr>
        <w:t xml:space="preserve"> little over</w:t>
      </w:r>
      <w:r w:rsidR="00136F02">
        <w:rPr>
          <w:lang w:val="en-US"/>
        </w:rPr>
        <w:t xml:space="preserve"> </w:t>
      </w:r>
      <w:r w:rsidR="004F3339">
        <w:rPr>
          <w:lang w:val="en-US"/>
        </w:rPr>
        <w:t xml:space="preserve">half of </w:t>
      </w:r>
      <w:r w:rsidR="00136F02">
        <w:rPr>
          <w:lang w:val="en-US"/>
        </w:rPr>
        <w:t xml:space="preserve">all </w:t>
      </w:r>
      <w:r w:rsidR="004F3339">
        <w:rPr>
          <w:lang w:val="en-US"/>
        </w:rPr>
        <w:t xml:space="preserve">studies </w:t>
      </w:r>
      <w:r w:rsidR="009918CA">
        <w:rPr>
          <w:lang w:val="en-US"/>
        </w:rPr>
        <w:t>explained if they checked th</w:t>
      </w:r>
      <w:r w:rsidR="00073C6C">
        <w:rPr>
          <w:lang w:val="en-US"/>
        </w:rPr>
        <w:t>e data</w:t>
      </w:r>
      <w:r w:rsidR="005E1670">
        <w:rPr>
          <w:lang w:val="en-US"/>
        </w:rPr>
        <w:t xml:space="preserve"> they received,</w:t>
      </w:r>
      <w:r w:rsidR="00073C6C">
        <w:rPr>
          <w:lang w:val="en-US"/>
        </w:rPr>
        <w:t xml:space="preserve"> </w:t>
      </w:r>
      <w:r w:rsidR="00136F02">
        <w:rPr>
          <w:lang w:val="en-US"/>
        </w:rPr>
        <w:t xml:space="preserve">on completeness and possible </w:t>
      </w:r>
      <w:r w:rsidR="005E1670">
        <w:rPr>
          <w:lang w:val="en-US"/>
        </w:rPr>
        <w:t>problems</w:t>
      </w:r>
      <w:r w:rsidR="00016D7B">
        <w:rPr>
          <w:lang w:val="en-US"/>
        </w:rPr>
        <w:t xml:space="preserve">. </w:t>
      </w:r>
      <w:r w:rsidR="00A664B3">
        <w:rPr>
          <w:lang w:val="en-US"/>
        </w:rPr>
        <w:t>The review of Simmonds</w:t>
      </w:r>
      <w:r w:rsidR="002F2021">
        <w:rPr>
          <w:lang w:val="en-US"/>
        </w:rPr>
        <w:t xml:space="preserve"> et al</w:t>
      </w:r>
      <w:r w:rsidR="00842D38">
        <w:rPr>
          <w:lang w:val="en-US"/>
        </w:rPr>
        <w:t xml:space="preserve"> </w:t>
      </w:r>
      <w:r w:rsidR="00A664B3">
        <w:rPr>
          <w:lang w:val="en-US"/>
        </w:rPr>
        <w:t>also</w:t>
      </w:r>
      <w:r w:rsidR="002C1C08">
        <w:rPr>
          <w:lang w:val="en-US"/>
        </w:rPr>
        <w:t xml:space="preserve"> </w:t>
      </w:r>
      <w:r w:rsidR="00314B06">
        <w:rPr>
          <w:lang w:val="en-US"/>
        </w:rPr>
        <w:t>established this problem</w:t>
      </w:r>
      <w:r w:rsidR="00345262">
        <w:rPr>
          <w:lang w:val="en-US"/>
        </w:rPr>
        <w:t xml:space="preserve"> and hoped that the PRISMA-IPD would solve this problem, unfortunately this was not the case</w:t>
      </w:r>
      <w:r w:rsidR="002C738E">
        <w:rPr>
          <w:lang w:val="en-US"/>
        </w:rPr>
        <w:t xml:space="preserve"> (7)</w:t>
      </w:r>
      <w:r w:rsidR="00345262">
        <w:rPr>
          <w:lang w:val="en-US"/>
        </w:rPr>
        <w:t>.</w:t>
      </w:r>
    </w:p>
    <w:p w14:paraId="2803C397" w14:textId="77777777" w:rsidR="001E0786" w:rsidRDefault="00B274D8" w:rsidP="002938A7">
      <w:pPr>
        <w:spacing w:line="360" w:lineRule="auto"/>
        <w:jc w:val="both"/>
        <w:rPr>
          <w:lang w:val="en-US"/>
        </w:rPr>
      </w:pPr>
      <w:r>
        <w:rPr>
          <w:lang w:val="en-US"/>
        </w:rPr>
        <w:t xml:space="preserve">Our results are in agreement with </w:t>
      </w:r>
      <w:r w:rsidR="00CC36C3" w:rsidRPr="006B2B64">
        <w:rPr>
          <w:lang w:val="en-US"/>
        </w:rPr>
        <w:t xml:space="preserve">Simmonds et al., (2015) </w:t>
      </w:r>
      <w:r w:rsidRPr="006B2B64">
        <w:rPr>
          <w:lang w:val="en-US"/>
        </w:rPr>
        <w:t>regarding</w:t>
      </w:r>
      <w:r w:rsidR="00F77D42" w:rsidRPr="006B2B64">
        <w:rPr>
          <w:lang w:val="en-US"/>
        </w:rPr>
        <w:t xml:space="preserve"> the use of </w:t>
      </w:r>
      <w:r w:rsidR="00614600" w:rsidRPr="006B2B64">
        <w:rPr>
          <w:lang w:val="en-US"/>
        </w:rPr>
        <w:t>the one stage approac</w:t>
      </w:r>
      <w:r w:rsidR="006B2B64" w:rsidRPr="006B2B64">
        <w:rPr>
          <w:lang w:val="en-US"/>
        </w:rPr>
        <w:t xml:space="preserve">h </w:t>
      </w:r>
      <w:r w:rsidR="000D51AB">
        <w:rPr>
          <w:lang w:val="en-US"/>
        </w:rPr>
        <w:fldChar w:fldCharType="begin"/>
      </w:r>
      <w:r w:rsidR="002626AA">
        <w:rPr>
          <w:lang w:val="en-US"/>
        </w:rPr>
        <w:instrText xml:space="preserve"> ADDIN EN.CITE &lt;EndNote&gt;&lt;Cite&gt;&lt;Author&gt;Simmonds&lt;/Author&gt;&lt;Year&gt;2015&lt;/Year&gt;&lt;RecNum&gt;1128&lt;/RecNum&gt;&lt;DisplayText&gt;(7)&lt;/DisplayText&gt;&lt;record&gt;&lt;rec-number&gt;1128&lt;/rec-number&gt;&lt;foreign-keys&gt;&lt;key app="EN" db-id="a52adpeev092zmex0z2xf59qwdwfaxpxr2p2" timestamp="1579351750"&gt;1128&lt;/key&gt;&lt;/foreign-keys&gt;&lt;ref-type name="Journal Article"&gt;17&lt;/ref-type&gt;&lt;contributors&gt;&lt;authors&gt;&lt;author&gt;Simmonds, M.&lt;/author&gt;&lt;author&gt;Stewart, G.&lt;/author&gt;&lt;author&gt;Stewart, L.&lt;/author&gt;&lt;/authors&gt;&lt;/contributors&gt;&lt;auth-address&gt;Centre for Reviews and Dissemination, University of York, UK. Electronic address: mark.simmonds@york.ac.uk.&amp;#xD;School of Agriculture, Food and Rural Development, Newcastle University, UK.&amp;#xD;Centre for Reviews and Dissemination, University of York, UK.&lt;/auth-address&gt;&lt;titles&gt;&lt;title&gt;A decade of individual participant data meta-analyses: A review of current practice&lt;/title&gt;&lt;secondary-title&gt;Contemp Clin Trials&lt;/secondary-title&gt;&lt;/titles&gt;&lt;periodical&gt;&lt;full-title&gt;Contemp Clin Trials&lt;/full-title&gt;&lt;/periodical&gt;&lt;pages&gt;76-83&lt;/pages&gt;&lt;volume&gt;45&lt;/volume&gt;&lt;number&gt;Pt A&lt;/number&gt;&lt;edition&gt;2015/06/21&lt;/edition&gt;&lt;keywords&gt;&lt;keyword&gt;Data Accuracy&lt;/keyword&gt;&lt;keyword&gt;Data Interpretation, Statistical&lt;/keyword&gt;&lt;keyword&gt;Humans&lt;/keyword&gt;&lt;keyword&gt;*Meta-Analysis as Topic&lt;/keyword&gt;&lt;keyword&gt;*Research Design&lt;/keyword&gt;&lt;keyword&gt;*Review Literature as Topic&lt;/keyword&gt;&lt;keyword&gt;Individual participant data&lt;/keyword&gt;&lt;keyword&gt;Meta-analysis&lt;/keyword&gt;&lt;keyword&gt;Systematic review&lt;/keyword&gt;&lt;/keywords&gt;&lt;dates&gt;&lt;year&gt;2015&lt;/year&gt;&lt;pub-dates&gt;&lt;date&gt;Nov&lt;/date&gt;&lt;/pub-dates&gt;&lt;/dates&gt;&lt;isbn&gt;1551-7144&lt;/isbn&gt;&lt;accession-num&gt;26091948&lt;/accession-num&gt;&lt;urls&gt;&lt;/urls&gt;&lt;electronic-resource-num&gt;10.1016/j.cct.2015.06.012&lt;/electronic-resource-num&gt;&lt;remote-database-provider&gt;NLM&lt;/remote-database-provider&gt;&lt;language&gt;eng&lt;/language&gt;&lt;/record&gt;&lt;/Cite&gt;&lt;/EndNote&gt;</w:instrText>
      </w:r>
      <w:r w:rsidR="000D51AB">
        <w:rPr>
          <w:lang w:val="en-US"/>
        </w:rPr>
        <w:fldChar w:fldCharType="separate"/>
      </w:r>
      <w:r w:rsidR="002626AA">
        <w:rPr>
          <w:noProof/>
          <w:lang w:val="en-US"/>
        </w:rPr>
        <w:t>(7)</w:t>
      </w:r>
      <w:r w:rsidR="000D51AB">
        <w:rPr>
          <w:lang w:val="en-US"/>
        </w:rPr>
        <w:fldChar w:fldCharType="end"/>
      </w:r>
      <w:r w:rsidR="0003165D">
        <w:rPr>
          <w:lang w:val="en-US"/>
        </w:rPr>
        <w:t>.</w:t>
      </w:r>
      <w:r w:rsidR="00DE5F08">
        <w:rPr>
          <w:lang w:val="en-US"/>
        </w:rPr>
        <w:t xml:space="preserve"> </w:t>
      </w:r>
      <w:r w:rsidR="00E9642F">
        <w:rPr>
          <w:lang w:val="en-US"/>
        </w:rPr>
        <w:t>In addition to their research we also investigated the type of effect modifier</w:t>
      </w:r>
      <w:r w:rsidR="001D7DCA">
        <w:rPr>
          <w:lang w:val="en-US"/>
        </w:rPr>
        <w:t xml:space="preserve"> used for subgroup analysis</w:t>
      </w:r>
      <w:r w:rsidR="00440F45">
        <w:rPr>
          <w:lang w:val="en-US"/>
        </w:rPr>
        <w:t>.</w:t>
      </w:r>
      <w:r w:rsidR="00DE5F08">
        <w:rPr>
          <w:lang w:val="en-US"/>
        </w:rPr>
        <w:t xml:space="preserve"> </w:t>
      </w:r>
      <w:r w:rsidR="00440F45">
        <w:rPr>
          <w:lang w:val="en-US"/>
        </w:rPr>
        <w:t>T</w:t>
      </w:r>
      <w:r w:rsidR="003575B9">
        <w:rPr>
          <w:lang w:val="en-US"/>
        </w:rPr>
        <w:t xml:space="preserve">he </w:t>
      </w:r>
      <w:r w:rsidR="007C0145">
        <w:rPr>
          <w:lang w:val="en-US"/>
        </w:rPr>
        <w:t xml:space="preserve">most </w:t>
      </w:r>
      <w:r w:rsidR="0016678B">
        <w:rPr>
          <w:lang w:val="en-US"/>
        </w:rPr>
        <w:t xml:space="preserve">frequently used </w:t>
      </w:r>
      <w:r w:rsidR="00D7771D">
        <w:rPr>
          <w:lang w:val="en-US"/>
        </w:rPr>
        <w:t>effect</w:t>
      </w:r>
      <w:r w:rsidR="00F3556A">
        <w:rPr>
          <w:lang w:val="en-US"/>
        </w:rPr>
        <w:t xml:space="preserve"> modifying</w:t>
      </w:r>
      <w:r w:rsidR="00D7771D">
        <w:rPr>
          <w:lang w:val="en-US"/>
        </w:rPr>
        <w:t xml:space="preserve"> variables </w:t>
      </w:r>
      <w:r w:rsidR="003575B9">
        <w:rPr>
          <w:lang w:val="en-US"/>
        </w:rPr>
        <w:t>were</w:t>
      </w:r>
      <w:r w:rsidR="00D7771D">
        <w:rPr>
          <w:lang w:val="en-US"/>
        </w:rPr>
        <w:t xml:space="preserve"> continuous but analyzed as categorical</w:t>
      </w:r>
      <w:r w:rsidR="00294DF9" w:rsidRPr="00294DF9">
        <w:rPr>
          <w:lang w:val="en-US"/>
        </w:rPr>
        <w:t xml:space="preserve"> </w:t>
      </w:r>
      <w:r w:rsidR="00294DF9">
        <w:rPr>
          <w:lang w:val="en-US"/>
        </w:rPr>
        <w:t>together with already categorical variables</w:t>
      </w:r>
      <w:r w:rsidR="00796750">
        <w:rPr>
          <w:lang w:val="en-US"/>
        </w:rPr>
        <w:t>.</w:t>
      </w:r>
      <w:r w:rsidR="00D7771D">
        <w:rPr>
          <w:lang w:val="en-US"/>
        </w:rPr>
        <w:t xml:space="preserve"> </w:t>
      </w:r>
    </w:p>
    <w:p w14:paraId="4732FB28" w14:textId="6D888631" w:rsidR="00B64463" w:rsidRDefault="00337668" w:rsidP="002938A7">
      <w:pPr>
        <w:spacing w:line="360" w:lineRule="auto"/>
        <w:jc w:val="both"/>
        <w:rPr>
          <w:lang w:val="en-US"/>
        </w:rPr>
      </w:pPr>
      <w:r>
        <w:rPr>
          <w:lang w:val="en-US"/>
        </w:rPr>
        <w:t>After</w:t>
      </w:r>
      <w:r w:rsidR="00FF3870">
        <w:rPr>
          <w:lang w:val="en-US"/>
        </w:rPr>
        <w:t xml:space="preserve"> investigating</w:t>
      </w:r>
      <w:r w:rsidR="00BC1254">
        <w:rPr>
          <w:lang w:val="en-US"/>
        </w:rPr>
        <w:t xml:space="preserve"> t</w:t>
      </w:r>
      <w:r w:rsidR="003A32ED">
        <w:rPr>
          <w:lang w:val="en-US"/>
        </w:rPr>
        <w:t>he</w:t>
      </w:r>
      <w:r w:rsidR="00FC0AE6">
        <w:rPr>
          <w:lang w:val="en-US"/>
        </w:rPr>
        <w:t xml:space="preserve"> specific </w:t>
      </w:r>
      <w:r w:rsidR="00E14940">
        <w:rPr>
          <w:lang w:val="en-US"/>
        </w:rPr>
        <w:t>regression</w:t>
      </w:r>
      <w:r w:rsidR="003A32ED">
        <w:rPr>
          <w:lang w:val="en-US"/>
        </w:rPr>
        <w:t xml:space="preserve"> methods</w:t>
      </w:r>
      <w:r w:rsidR="00E14940">
        <w:rPr>
          <w:lang w:val="en-US"/>
        </w:rPr>
        <w:t xml:space="preserve"> used for the primary outcomes</w:t>
      </w:r>
      <w:r w:rsidR="000350AE">
        <w:rPr>
          <w:lang w:val="en-US"/>
        </w:rPr>
        <w:t xml:space="preserve">, we </w:t>
      </w:r>
      <w:r>
        <w:rPr>
          <w:lang w:val="en-US"/>
        </w:rPr>
        <w:t>can conclude that there is a lot of variation</w:t>
      </w:r>
      <w:r w:rsidR="007E47B5">
        <w:rPr>
          <w:lang w:val="en-US"/>
        </w:rPr>
        <w:t xml:space="preserve">. </w:t>
      </w:r>
      <w:r w:rsidR="00E912E0">
        <w:rPr>
          <w:lang w:val="en-US"/>
        </w:rPr>
        <w:t xml:space="preserve">The variation was </w:t>
      </w:r>
      <w:r w:rsidR="00E32DE1">
        <w:rPr>
          <w:lang w:val="en-US"/>
        </w:rPr>
        <w:t>thus large that we</w:t>
      </w:r>
      <w:r w:rsidR="00BB28DC">
        <w:rPr>
          <w:lang w:val="en-US"/>
        </w:rPr>
        <w:t xml:space="preserve"> decided to </w:t>
      </w:r>
      <w:r w:rsidR="00E912E0">
        <w:rPr>
          <w:lang w:val="en-US"/>
        </w:rPr>
        <w:t>not present them in the results</w:t>
      </w:r>
      <w:r w:rsidR="00CE0ADC">
        <w:rPr>
          <w:lang w:val="en-US"/>
        </w:rPr>
        <w:t xml:space="preserve"> since it would not inform on the current practice</w:t>
      </w:r>
      <w:r w:rsidR="00E32DE1">
        <w:rPr>
          <w:lang w:val="en-US"/>
        </w:rPr>
        <w:t xml:space="preserve">. </w:t>
      </w:r>
      <w:r w:rsidR="008523B4">
        <w:rPr>
          <w:lang w:val="en-US"/>
        </w:rPr>
        <w:t xml:space="preserve">Every article </w:t>
      </w:r>
      <w:r w:rsidR="00D80186">
        <w:rPr>
          <w:lang w:val="en-US"/>
        </w:rPr>
        <w:t xml:space="preserve">used different </w:t>
      </w:r>
      <w:r w:rsidR="004C6C55">
        <w:rPr>
          <w:lang w:val="en-US"/>
        </w:rPr>
        <w:t>names for their analysis</w:t>
      </w:r>
      <w:r w:rsidR="008523B4">
        <w:rPr>
          <w:lang w:val="en-US"/>
        </w:rPr>
        <w:t xml:space="preserve"> and there </w:t>
      </w:r>
      <w:r w:rsidR="004C6C55">
        <w:rPr>
          <w:lang w:val="en-US"/>
        </w:rPr>
        <w:t>was</w:t>
      </w:r>
      <w:r w:rsidR="008523B4">
        <w:rPr>
          <w:lang w:val="en-US"/>
        </w:rPr>
        <w:t xml:space="preserve"> a lot </w:t>
      </w:r>
      <w:r w:rsidR="005D491D">
        <w:rPr>
          <w:lang w:val="en-US"/>
        </w:rPr>
        <w:t>of uncertainty</w:t>
      </w:r>
      <w:r w:rsidR="008523B4">
        <w:rPr>
          <w:lang w:val="en-US"/>
        </w:rPr>
        <w:t>.</w:t>
      </w:r>
      <w:r w:rsidR="005D491D">
        <w:rPr>
          <w:lang w:val="en-US"/>
        </w:rPr>
        <w:t xml:space="preserve"> </w:t>
      </w:r>
      <w:r w:rsidR="00180D6D">
        <w:rPr>
          <w:lang w:val="en-US"/>
        </w:rPr>
        <w:t>T</w:t>
      </w:r>
      <w:r w:rsidR="005D491D">
        <w:rPr>
          <w:lang w:val="en-US"/>
        </w:rPr>
        <w:t>here</w:t>
      </w:r>
      <w:r w:rsidR="000A6D0D">
        <w:rPr>
          <w:lang w:val="en-US"/>
        </w:rPr>
        <w:t xml:space="preserve"> </w:t>
      </w:r>
      <w:r w:rsidR="001462A9">
        <w:rPr>
          <w:lang w:val="en-US"/>
        </w:rPr>
        <w:t>are</w:t>
      </w:r>
      <w:r w:rsidR="005D491D">
        <w:rPr>
          <w:lang w:val="en-US"/>
        </w:rPr>
        <w:t xml:space="preserve"> no clear guidelines on how to perform </w:t>
      </w:r>
      <w:r w:rsidR="00AC1AD2">
        <w:rPr>
          <w:lang w:val="en-US"/>
        </w:rPr>
        <w:t>these analyses</w:t>
      </w:r>
      <w:r w:rsidR="005D491D">
        <w:rPr>
          <w:lang w:val="en-US"/>
        </w:rPr>
        <w:t xml:space="preserve">, and what needs to be reported. The </w:t>
      </w:r>
      <w:r w:rsidR="00B5688E">
        <w:rPr>
          <w:lang w:val="en-US"/>
        </w:rPr>
        <w:t xml:space="preserve">PRISMA-IPD is </w:t>
      </w:r>
      <w:r w:rsidR="003E580C">
        <w:rPr>
          <w:lang w:val="en-US"/>
        </w:rPr>
        <w:t xml:space="preserve">a useful tool </w:t>
      </w:r>
      <w:r w:rsidR="00FD17C0">
        <w:rPr>
          <w:lang w:val="en-US"/>
        </w:rPr>
        <w:t>which could</w:t>
      </w:r>
      <w:r w:rsidR="0009424F">
        <w:rPr>
          <w:lang w:val="en-US"/>
        </w:rPr>
        <w:t xml:space="preserve"> offer </w:t>
      </w:r>
      <w:r w:rsidR="003E580C">
        <w:rPr>
          <w:lang w:val="en-US"/>
        </w:rPr>
        <w:t>a</w:t>
      </w:r>
      <w:r w:rsidR="00D71EDA">
        <w:rPr>
          <w:lang w:val="en-US"/>
        </w:rPr>
        <w:t xml:space="preserve"> framework </w:t>
      </w:r>
      <w:r w:rsidR="006F4758">
        <w:rPr>
          <w:lang w:val="en-US"/>
        </w:rPr>
        <w:t>for</w:t>
      </w:r>
      <w:r w:rsidR="00D71EDA">
        <w:rPr>
          <w:lang w:val="en-US"/>
        </w:rPr>
        <w:t xml:space="preserve"> the reporting part of the analysis</w:t>
      </w:r>
      <w:r w:rsidR="003E580C">
        <w:rPr>
          <w:lang w:val="en-US"/>
        </w:rPr>
        <w:t xml:space="preserve">. </w:t>
      </w:r>
      <w:r w:rsidR="004B3C05">
        <w:rPr>
          <w:lang w:val="en-US"/>
        </w:rPr>
        <w:t>Unfortunately, t</w:t>
      </w:r>
      <w:r w:rsidR="00126DE9">
        <w:rPr>
          <w:lang w:val="en-US"/>
        </w:rPr>
        <w:t xml:space="preserve">he </w:t>
      </w:r>
      <w:r w:rsidR="005A25C6">
        <w:rPr>
          <w:lang w:val="en-US"/>
        </w:rPr>
        <w:t>number</w:t>
      </w:r>
      <w:r w:rsidR="00126DE9">
        <w:rPr>
          <w:lang w:val="en-US"/>
        </w:rPr>
        <w:t xml:space="preserve"> of studies that </w:t>
      </w:r>
      <w:r w:rsidR="0079634D">
        <w:rPr>
          <w:lang w:val="en-US"/>
        </w:rPr>
        <w:t>mention</w:t>
      </w:r>
      <w:r w:rsidR="00126DE9">
        <w:rPr>
          <w:lang w:val="en-US"/>
        </w:rPr>
        <w:t xml:space="preserve"> the PRISMA-IPD is </w:t>
      </w:r>
      <w:r w:rsidR="00EA4D88">
        <w:rPr>
          <w:lang w:val="en-US"/>
        </w:rPr>
        <w:t>little</w:t>
      </w:r>
      <w:r w:rsidR="00126DE9">
        <w:rPr>
          <w:lang w:val="en-US"/>
        </w:rPr>
        <w:t>.</w:t>
      </w:r>
    </w:p>
    <w:p w14:paraId="4A65C83C" w14:textId="2246D93A" w:rsidR="00DC098A" w:rsidRDefault="00785B9C" w:rsidP="002938A7">
      <w:pPr>
        <w:spacing w:line="360" w:lineRule="auto"/>
        <w:jc w:val="both"/>
        <w:rPr>
          <w:lang w:val="en-US"/>
        </w:rPr>
      </w:pPr>
      <w:r>
        <w:rPr>
          <w:lang w:val="en-US"/>
        </w:rPr>
        <w:t xml:space="preserve">The major strength of our scoping review is </w:t>
      </w:r>
      <w:r w:rsidR="007E0F5D">
        <w:rPr>
          <w:lang w:val="en-US"/>
        </w:rPr>
        <w:t>that this is the first</w:t>
      </w:r>
      <w:r w:rsidR="00C00396">
        <w:rPr>
          <w:lang w:val="en-US"/>
        </w:rPr>
        <w:t xml:space="preserve"> </w:t>
      </w:r>
      <w:r w:rsidR="007E0F5D">
        <w:rPr>
          <w:lang w:val="en-US"/>
        </w:rPr>
        <w:t xml:space="preserve">study that investigated the </w:t>
      </w:r>
      <w:r w:rsidR="005A5ED9">
        <w:rPr>
          <w:lang w:val="en-US"/>
        </w:rPr>
        <w:t xml:space="preserve">reporting quality after the publication of the PRISMA-IPD. Additionally, </w:t>
      </w:r>
      <w:r w:rsidR="00293EAF">
        <w:rPr>
          <w:lang w:val="en-US"/>
        </w:rPr>
        <w:t xml:space="preserve">no article had </w:t>
      </w:r>
      <w:r w:rsidR="00B36077">
        <w:rPr>
          <w:lang w:val="en-US"/>
        </w:rPr>
        <w:t>created an overview of the statistical practices that are</w:t>
      </w:r>
      <w:r w:rsidR="00A64A6D">
        <w:rPr>
          <w:lang w:val="en-US"/>
        </w:rPr>
        <w:t xml:space="preserve"> used </w:t>
      </w:r>
      <w:r w:rsidR="00B36077">
        <w:rPr>
          <w:lang w:val="en-US"/>
        </w:rPr>
        <w:t xml:space="preserve">when </w:t>
      </w:r>
      <w:r w:rsidR="00384C10">
        <w:rPr>
          <w:lang w:val="en-US"/>
        </w:rPr>
        <w:t xml:space="preserve">performing subgroup analysis in </w:t>
      </w:r>
      <w:r w:rsidR="00DA7AC4">
        <w:rPr>
          <w:lang w:val="en-US"/>
        </w:rPr>
        <w:t>an IPD meta-analysis. However</w:t>
      </w:r>
      <w:r>
        <w:rPr>
          <w:lang w:val="en-US"/>
        </w:rPr>
        <w:t>, some limitations should also be discussed</w:t>
      </w:r>
      <w:r w:rsidR="00DB2012">
        <w:rPr>
          <w:lang w:val="en-US"/>
        </w:rPr>
        <w:t>.</w:t>
      </w:r>
      <w:r>
        <w:rPr>
          <w:lang w:val="en-US"/>
        </w:rPr>
        <w:t xml:space="preserve"> First, d</w:t>
      </w:r>
      <w:r w:rsidR="00FC532C">
        <w:rPr>
          <w:lang w:val="en-US"/>
        </w:rPr>
        <w:t xml:space="preserve">ue to the limited amount of time, we could only include 50 articles instead of </w:t>
      </w:r>
      <w:r>
        <w:rPr>
          <w:lang w:val="en-US"/>
        </w:rPr>
        <w:t xml:space="preserve">100, which is the amount we wanted to include initially. </w:t>
      </w:r>
      <w:r w:rsidR="004D68E3">
        <w:rPr>
          <w:lang w:val="en-US"/>
        </w:rPr>
        <w:t xml:space="preserve">Second, </w:t>
      </w:r>
      <w:r w:rsidR="000B65F0">
        <w:rPr>
          <w:lang w:val="en-US"/>
        </w:rPr>
        <w:t xml:space="preserve">the assessment of the articles and which statistical practices were applied </w:t>
      </w:r>
      <w:r w:rsidR="0082739E">
        <w:rPr>
          <w:lang w:val="en-US"/>
        </w:rPr>
        <w:t xml:space="preserve">has proven to be </w:t>
      </w:r>
      <w:r w:rsidR="000B65F0">
        <w:rPr>
          <w:lang w:val="en-US"/>
        </w:rPr>
        <w:t xml:space="preserve">difficult. </w:t>
      </w:r>
      <w:r w:rsidR="00826853">
        <w:rPr>
          <w:lang w:val="en-US"/>
        </w:rPr>
        <w:t xml:space="preserve">There were lots of uncertainties due to </w:t>
      </w:r>
      <w:r w:rsidR="008E2548">
        <w:rPr>
          <w:lang w:val="en-US"/>
        </w:rPr>
        <w:t xml:space="preserve">incomplete </w:t>
      </w:r>
      <w:r w:rsidR="00700F03">
        <w:rPr>
          <w:lang w:val="en-US"/>
        </w:rPr>
        <w:t>r</w:t>
      </w:r>
      <w:r w:rsidR="006D68F2">
        <w:rPr>
          <w:lang w:val="en-US"/>
        </w:rPr>
        <w:t>eporting in the methods and results sections.</w:t>
      </w:r>
      <w:r w:rsidR="00B01507">
        <w:rPr>
          <w:lang w:val="en-US"/>
        </w:rPr>
        <w:t xml:space="preserve"> </w:t>
      </w:r>
    </w:p>
    <w:p w14:paraId="1308386D" w14:textId="3D696379" w:rsidR="00293E76" w:rsidRDefault="00293E76" w:rsidP="002938A7">
      <w:pPr>
        <w:spacing w:line="360" w:lineRule="auto"/>
        <w:jc w:val="both"/>
        <w:rPr>
          <w:lang w:val="en-US"/>
        </w:rPr>
      </w:pPr>
    </w:p>
    <w:p w14:paraId="0F19E370" w14:textId="6F37084A" w:rsidR="00293E76" w:rsidRDefault="00293E76" w:rsidP="002938A7">
      <w:pPr>
        <w:spacing w:line="360" w:lineRule="auto"/>
        <w:jc w:val="both"/>
        <w:rPr>
          <w:lang w:val="en-US"/>
        </w:rPr>
      </w:pPr>
    </w:p>
    <w:p w14:paraId="2D45FF76" w14:textId="77777777" w:rsidR="00293E76" w:rsidRDefault="00293E76" w:rsidP="002938A7">
      <w:pPr>
        <w:spacing w:line="360" w:lineRule="auto"/>
        <w:jc w:val="both"/>
        <w:rPr>
          <w:b/>
          <w:bCs/>
          <w:sz w:val="24"/>
          <w:szCs w:val="24"/>
          <w:lang w:val="en-US"/>
        </w:rPr>
      </w:pPr>
    </w:p>
    <w:p w14:paraId="2B9A4233" w14:textId="5DAD2E65" w:rsidR="00F42AE4" w:rsidRPr="0057340B" w:rsidRDefault="00F42AE4" w:rsidP="002938A7">
      <w:pPr>
        <w:spacing w:line="360" w:lineRule="auto"/>
        <w:jc w:val="both"/>
        <w:rPr>
          <w:lang w:val="en-US"/>
        </w:rPr>
      </w:pPr>
      <w:r w:rsidRPr="00F42AE4">
        <w:rPr>
          <w:b/>
          <w:bCs/>
          <w:sz w:val="24"/>
          <w:szCs w:val="24"/>
          <w:lang w:val="en-US"/>
        </w:rPr>
        <w:lastRenderedPageBreak/>
        <w:t>Conclusion</w:t>
      </w:r>
    </w:p>
    <w:p w14:paraId="56BB537D" w14:textId="3B2EDB48" w:rsidR="005C3655" w:rsidRPr="002B0B67" w:rsidRDefault="00782926" w:rsidP="00D81857">
      <w:pPr>
        <w:spacing w:line="360" w:lineRule="auto"/>
        <w:jc w:val="both"/>
        <w:rPr>
          <w:highlight w:val="yellow"/>
          <w:lang w:val="en-US"/>
        </w:rPr>
      </w:pPr>
      <w:r>
        <w:rPr>
          <w:lang w:val="en-US"/>
        </w:rPr>
        <w:t xml:space="preserve">Our results suggest that PRISMA-IPD is </w:t>
      </w:r>
      <w:r w:rsidR="009A1804">
        <w:rPr>
          <w:lang w:val="en-US"/>
        </w:rPr>
        <w:t>adhered to</w:t>
      </w:r>
      <w:r>
        <w:rPr>
          <w:lang w:val="en-US"/>
        </w:rPr>
        <w:t xml:space="preserve"> by most authors reporting on individual participant data</w:t>
      </w:r>
      <w:r w:rsidR="00B10266">
        <w:rPr>
          <w:lang w:val="en-US"/>
        </w:rPr>
        <w:t>, but there is still considerable room for improvement</w:t>
      </w:r>
      <w:r>
        <w:rPr>
          <w:lang w:val="en-US"/>
        </w:rPr>
        <w:t>.</w:t>
      </w:r>
      <w:r w:rsidR="00B67D24">
        <w:rPr>
          <w:lang w:val="en-US"/>
        </w:rPr>
        <w:t xml:space="preserve"> </w:t>
      </w:r>
      <w:r w:rsidR="00BA2DC0">
        <w:rPr>
          <w:lang w:val="en-US"/>
        </w:rPr>
        <w:t>Additionally</w:t>
      </w:r>
      <w:r w:rsidR="00864B49">
        <w:rPr>
          <w:lang w:val="en-US"/>
        </w:rPr>
        <w:t>,</w:t>
      </w:r>
      <w:r w:rsidR="00746FD3" w:rsidRPr="00746FD3">
        <w:rPr>
          <w:lang w:val="en-US"/>
        </w:rPr>
        <w:t xml:space="preserve"> when performing subgroup ana</w:t>
      </w:r>
      <w:r w:rsidR="00746FD3">
        <w:rPr>
          <w:lang w:val="en-US"/>
        </w:rPr>
        <w:t xml:space="preserve">lysis </w:t>
      </w:r>
      <w:r w:rsidR="001C2218">
        <w:rPr>
          <w:lang w:val="en-US"/>
        </w:rPr>
        <w:t xml:space="preserve">there was </w:t>
      </w:r>
      <w:r w:rsidR="00546AD2">
        <w:rPr>
          <w:lang w:val="en-US"/>
        </w:rPr>
        <w:t xml:space="preserve">great variety in </w:t>
      </w:r>
      <w:r w:rsidR="00746FD3">
        <w:rPr>
          <w:lang w:val="en-US"/>
        </w:rPr>
        <w:t>the</w:t>
      </w:r>
      <w:r w:rsidR="00D92183">
        <w:rPr>
          <w:lang w:val="en-US"/>
        </w:rPr>
        <w:t xml:space="preserve"> methods </w:t>
      </w:r>
      <w:r w:rsidR="00DD2358">
        <w:rPr>
          <w:lang w:val="en-US"/>
        </w:rPr>
        <w:t>present</w:t>
      </w:r>
      <w:r w:rsidR="00F7016E">
        <w:rPr>
          <w:lang w:val="en-US"/>
        </w:rPr>
        <w:t>ed</w:t>
      </w:r>
      <w:r w:rsidR="00546AD2">
        <w:rPr>
          <w:lang w:val="en-US"/>
        </w:rPr>
        <w:t xml:space="preserve">, and there </w:t>
      </w:r>
      <w:r w:rsidR="00BF67BE">
        <w:rPr>
          <w:lang w:val="en-US"/>
        </w:rPr>
        <w:t>seems no</w:t>
      </w:r>
      <w:r w:rsidR="00546AD2">
        <w:rPr>
          <w:lang w:val="en-US"/>
        </w:rPr>
        <w:t xml:space="preserve"> current standard on what to report.</w:t>
      </w:r>
      <w:r w:rsidR="00F72A50">
        <w:rPr>
          <w:lang w:val="en-US"/>
        </w:rPr>
        <w:t xml:space="preserve"> </w:t>
      </w:r>
      <w:r w:rsidR="00C729C1" w:rsidRPr="002B0B67">
        <w:rPr>
          <w:lang w:val="en-US"/>
        </w:rPr>
        <w:t>The P</w:t>
      </w:r>
      <w:r w:rsidR="00B10266">
        <w:rPr>
          <w:lang w:val="en-US"/>
        </w:rPr>
        <w:t>RISMA-</w:t>
      </w:r>
      <w:r w:rsidR="002B0B67" w:rsidRPr="002B0B67">
        <w:rPr>
          <w:lang w:val="en-US"/>
        </w:rPr>
        <w:t xml:space="preserve">IPD should be </w:t>
      </w:r>
      <w:r w:rsidR="008207C6" w:rsidRPr="002B0B67">
        <w:rPr>
          <w:lang w:val="en-US"/>
        </w:rPr>
        <w:t>implemented</w:t>
      </w:r>
      <w:r w:rsidR="002B0B67" w:rsidRPr="002B0B67">
        <w:rPr>
          <w:lang w:val="en-US"/>
        </w:rPr>
        <w:t xml:space="preserve"> more</w:t>
      </w:r>
      <w:r w:rsidR="002B0B67">
        <w:rPr>
          <w:lang w:val="en-US"/>
        </w:rPr>
        <w:t xml:space="preserve">, and </w:t>
      </w:r>
      <w:r w:rsidR="009C7208">
        <w:rPr>
          <w:lang w:val="en-US"/>
        </w:rPr>
        <w:t xml:space="preserve">future studies should try to find a uniform </w:t>
      </w:r>
      <w:r w:rsidR="008207C6">
        <w:rPr>
          <w:lang w:val="en-US"/>
        </w:rPr>
        <w:t>solution</w:t>
      </w:r>
      <w:r w:rsidR="009C7208">
        <w:rPr>
          <w:lang w:val="en-US"/>
        </w:rPr>
        <w:t xml:space="preserve"> for the reporting of statistical analysis.</w:t>
      </w:r>
      <w:r w:rsidR="00746FD3" w:rsidRPr="002B0B67">
        <w:rPr>
          <w:lang w:val="en-US"/>
        </w:rPr>
        <w:t xml:space="preserve"> </w:t>
      </w:r>
    </w:p>
    <w:p w14:paraId="6572CBF0" w14:textId="77777777" w:rsidR="008207C6" w:rsidRDefault="008207C6" w:rsidP="008207C6">
      <w:pPr>
        <w:spacing w:line="360" w:lineRule="auto"/>
        <w:jc w:val="both"/>
        <w:rPr>
          <w:lang w:val="en-US"/>
        </w:rPr>
      </w:pPr>
    </w:p>
    <w:p w14:paraId="1A03695C" w14:textId="77777777" w:rsidR="008207C6" w:rsidRDefault="008207C6" w:rsidP="008207C6">
      <w:pPr>
        <w:spacing w:line="360" w:lineRule="auto"/>
        <w:jc w:val="both"/>
        <w:rPr>
          <w:lang w:val="en-US"/>
        </w:rPr>
      </w:pPr>
    </w:p>
    <w:p w14:paraId="2C8DDB2F" w14:textId="684D15EF" w:rsidR="008207C6" w:rsidRDefault="008207C6" w:rsidP="008207C6">
      <w:pPr>
        <w:spacing w:line="360" w:lineRule="auto"/>
        <w:jc w:val="both"/>
        <w:rPr>
          <w:lang w:val="en-US"/>
        </w:rPr>
      </w:pPr>
    </w:p>
    <w:p w14:paraId="704F62BD" w14:textId="308BE299" w:rsidR="008207C6" w:rsidRDefault="008207C6" w:rsidP="008207C6">
      <w:pPr>
        <w:spacing w:line="360" w:lineRule="auto"/>
        <w:jc w:val="both"/>
        <w:rPr>
          <w:lang w:val="en-US"/>
        </w:rPr>
      </w:pPr>
    </w:p>
    <w:p w14:paraId="0180DDD4" w14:textId="47CAC41D" w:rsidR="008207C6" w:rsidRDefault="008207C6" w:rsidP="008207C6">
      <w:pPr>
        <w:spacing w:line="360" w:lineRule="auto"/>
        <w:jc w:val="both"/>
        <w:rPr>
          <w:lang w:val="en-US"/>
        </w:rPr>
      </w:pPr>
    </w:p>
    <w:p w14:paraId="48D26BEB" w14:textId="4B830471" w:rsidR="008207C6" w:rsidRDefault="008207C6" w:rsidP="008207C6">
      <w:pPr>
        <w:spacing w:line="360" w:lineRule="auto"/>
        <w:jc w:val="both"/>
        <w:rPr>
          <w:lang w:val="en-US"/>
        </w:rPr>
      </w:pPr>
    </w:p>
    <w:p w14:paraId="7C4E365E" w14:textId="5F88B3C0" w:rsidR="008207C6" w:rsidRDefault="008207C6" w:rsidP="008207C6">
      <w:pPr>
        <w:spacing w:line="360" w:lineRule="auto"/>
        <w:jc w:val="both"/>
        <w:rPr>
          <w:lang w:val="en-US"/>
        </w:rPr>
      </w:pPr>
    </w:p>
    <w:p w14:paraId="1A64B37B" w14:textId="24462A49" w:rsidR="008207C6" w:rsidRDefault="008207C6" w:rsidP="008207C6">
      <w:pPr>
        <w:spacing w:line="360" w:lineRule="auto"/>
        <w:jc w:val="both"/>
        <w:rPr>
          <w:lang w:val="en-US"/>
        </w:rPr>
      </w:pPr>
    </w:p>
    <w:p w14:paraId="32D0F9A1" w14:textId="1605576E" w:rsidR="008207C6" w:rsidRDefault="008207C6" w:rsidP="008207C6">
      <w:pPr>
        <w:spacing w:line="360" w:lineRule="auto"/>
        <w:jc w:val="both"/>
        <w:rPr>
          <w:lang w:val="en-US"/>
        </w:rPr>
      </w:pPr>
    </w:p>
    <w:p w14:paraId="65F7C471" w14:textId="6D3806B4" w:rsidR="008207C6" w:rsidRDefault="008207C6" w:rsidP="008207C6">
      <w:pPr>
        <w:spacing w:line="360" w:lineRule="auto"/>
        <w:jc w:val="both"/>
        <w:rPr>
          <w:lang w:val="en-US"/>
        </w:rPr>
      </w:pPr>
    </w:p>
    <w:p w14:paraId="19661790" w14:textId="7CA29FA3" w:rsidR="008207C6" w:rsidRDefault="008207C6" w:rsidP="008207C6">
      <w:pPr>
        <w:spacing w:line="360" w:lineRule="auto"/>
        <w:jc w:val="both"/>
        <w:rPr>
          <w:lang w:val="en-US"/>
        </w:rPr>
      </w:pPr>
    </w:p>
    <w:p w14:paraId="05D3367D" w14:textId="12DE2012" w:rsidR="008207C6" w:rsidRDefault="008207C6" w:rsidP="008207C6">
      <w:pPr>
        <w:spacing w:line="360" w:lineRule="auto"/>
        <w:jc w:val="both"/>
        <w:rPr>
          <w:lang w:val="en-US"/>
        </w:rPr>
      </w:pPr>
    </w:p>
    <w:p w14:paraId="6E811107" w14:textId="6877261D" w:rsidR="008207C6" w:rsidRDefault="008207C6" w:rsidP="008207C6">
      <w:pPr>
        <w:spacing w:line="360" w:lineRule="auto"/>
        <w:jc w:val="both"/>
        <w:rPr>
          <w:lang w:val="en-US"/>
        </w:rPr>
      </w:pPr>
    </w:p>
    <w:p w14:paraId="3DFE0804" w14:textId="5586675B" w:rsidR="008207C6" w:rsidRDefault="008207C6" w:rsidP="008207C6">
      <w:pPr>
        <w:spacing w:line="360" w:lineRule="auto"/>
        <w:jc w:val="both"/>
        <w:rPr>
          <w:lang w:val="en-US"/>
        </w:rPr>
      </w:pPr>
    </w:p>
    <w:p w14:paraId="2037E919" w14:textId="1BF63229" w:rsidR="008207C6" w:rsidRDefault="008207C6" w:rsidP="008207C6">
      <w:pPr>
        <w:spacing w:line="360" w:lineRule="auto"/>
        <w:jc w:val="both"/>
        <w:rPr>
          <w:lang w:val="en-US"/>
        </w:rPr>
      </w:pPr>
    </w:p>
    <w:p w14:paraId="4EEF0CB6" w14:textId="43C77656" w:rsidR="008207C6" w:rsidRDefault="008207C6" w:rsidP="008207C6">
      <w:pPr>
        <w:spacing w:line="360" w:lineRule="auto"/>
        <w:jc w:val="both"/>
        <w:rPr>
          <w:lang w:val="en-US"/>
        </w:rPr>
      </w:pPr>
    </w:p>
    <w:p w14:paraId="5613A160" w14:textId="4A22BB70" w:rsidR="008207C6" w:rsidRDefault="008207C6" w:rsidP="008207C6">
      <w:pPr>
        <w:spacing w:line="360" w:lineRule="auto"/>
        <w:jc w:val="both"/>
        <w:rPr>
          <w:lang w:val="en-US"/>
        </w:rPr>
      </w:pPr>
    </w:p>
    <w:p w14:paraId="317D902E" w14:textId="3910FC0B" w:rsidR="008207C6" w:rsidRDefault="008207C6" w:rsidP="008207C6">
      <w:pPr>
        <w:spacing w:line="360" w:lineRule="auto"/>
        <w:jc w:val="both"/>
        <w:rPr>
          <w:lang w:val="en-US"/>
        </w:rPr>
      </w:pPr>
    </w:p>
    <w:p w14:paraId="5BA208D6" w14:textId="7239E796" w:rsidR="008207C6" w:rsidRDefault="008207C6" w:rsidP="008207C6">
      <w:pPr>
        <w:spacing w:line="360" w:lineRule="auto"/>
        <w:jc w:val="both"/>
        <w:rPr>
          <w:lang w:val="en-US"/>
        </w:rPr>
      </w:pPr>
    </w:p>
    <w:p w14:paraId="72FC4909" w14:textId="77777777" w:rsidR="008207C6" w:rsidRDefault="008207C6" w:rsidP="008207C6">
      <w:pPr>
        <w:spacing w:line="360" w:lineRule="auto"/>
        <w:jc w:val="both"/>
        <w:rPr>
          <w:lang w:val="en-US"/>
        </w:rPr>
      </w:pPr>
    </w:p>
    <w:p w14:paraId="1B0A16F8" w14:textId="591E5A01" w:rsidR="00F15AD9" w:rsidRPr="008207C6" w:rsidRDefault="008207C6" w:rsidP="008207C6">
      <w:pPr>
        <w:spacing w:line="360" w:lineRule="auto"/>
        <w:jc w:val="both"/>
        <w:rPr>
          <w:b/>
          <w:bCs/>
          <w:sz w:val="24"/>
          <w:szCs w:val="24"/>
          <w:lang w:val="en-US"/>
        </w:rPr>
      </w:pPr>
      <w:r>
        <w:rPr>
          <w:b/>
          <w:bCs/>
          <w:sz w:val="24"/>
          <w:szCs w:val="24"/>
          <w:lang w:val="en-US"/>
        </w:rPr>
        <w:lastRenderedPageBreak/>
        <w:t>R</w:t>
      </w:r>
      <w:r w:rsidR="008E6A27" w:rsidRPr="008207C6">
        <w:rPr>
          <w:b/>
          <w:bCs/>
          <w:sz w:val="24"/>
          <w:szCs w:val="24"/>
          <w:lang w:val="en-US"/>
        </w:rPr>
        <w:t>eferences</w:t>
      </w:r>
    </w:p>
    <w:p w14:paraId="0F1F13FD" w14:textId="77777777" w:rsidR="002626AA" w:rsidRPr="002626AA" w:rsidRDefault="008B0927" w:rsidP="002626AA">
      <w:pPr>
        <w:pStyle w:val="EndNoteBibliography"/>
        <w:spacing w:after="0"/>
      </w:pPr>
      <w:r>
        <w:fldChar w:fldCharType="begin"/>
      </w:r>
      <w:r w:rsidRPr="008207C6">
        <w:instrText xml:space="preserve"> ADDIN EN.REFLIST </w:instrText>
      </w:r>
      <w:r>
        <w:fldChar w:fldCharType="separate"/>
      </w:r>
      <w:r w:rsidR="002626AA" w:rsidRPr="008207C6">
        <w:t>1.</w:t>
      </w:r>
      <w:r w:rsidR="002626AA" w:rsidRPr="008207C6">
        <w:tab/>
        <w:t xml:space="preserve">Stewart LA, Parmar MK. </w:t>
      </w:r>
      <w:r w:rsidR="002626AA" w:rsidRPr="002626AA">
        <w:t>Meta-analysis of the literature or of individual patient data: is there a difference? Lancet. 1993;341(8842):418-22.</w:t>
      </w:r>
    </w:p>
    <w:p w14:paraId="6115213B" w14:textId="77777777" w:rsidR="002626AA" w:rsidRPr="002626AA" w:rsidRDefault="002626AA" w:rsidP="002626AA">
      <w:pPr>
        <w:pStyle w:val="EndNoteBibliography"/>
        <w:spacing w:after="0"/>
      </w:pPr>
      <w:r w:rsidRPr="002626AA">
        <w:t>2.</w:t>
      </w:r>
      <w:r w:rsidRPr="002626AA">
        <w:tab/>
        <w:t>Riley RD, Lambert PC, Abo-Zaid G. Meta-analysis of individual participant data: rationale, conduct, and reporting. Bmj. 2010;340:c221.</w:t>
      </w:r>
    </w:p>
    <w:p w14:paraId="1CB6BF28" w14:textId="77777777" w:rsidR="002626AA" w:rsidRPr="002626AA" w:rsidRDefault="002626AA" w:rsidP="002626AA">
      <w:pPr>
        <w:pStyle w:val="EndNoteBibliography"/>
        <w:spacing w:after="0"/>
      </w:pPr>
      <w:r w:rsidRPr="002626AA">
        <w:t>3.</w:t>
      </w:r>
      <w:r w:rsidRPr="002626AA">
        <w:tab/>
        <w:t>Stewart LA, Tierney JF. To IPD or not to IPD? Advantages and disadvantages of systematic reviews using individual patient data. Eval Health Prof. 2002;25(1):76-97.</w:t>
      </w:r>
    </w:p>
    <w:p w14:paraId="5A41EB1E" w14:textId="77777777" w:rsidR="002626AA" w:rsidRPr="002626AA" w:rsidRDefault="002626AA" w:rsidP="002626AA">
      <w:pPr>
        <w:pStyle w:val="EndNoteBibliography"/>
        <w:spacing w:after="0"/>
      </w:pPr>
      <w:r w:rsidRPr="002626AA">
        <w:t>4.</w:t>
      </w:r>
      <w:r w:rsidRPr="002626AA">
        <w:tab/>
        <w:t>Chalmers I. The Cochrane collaboration: preparing, maintaining, and disseminating systematic reviews of the effects of health care. Ann N Y Acad Sci. 1993;703:156-63; discussion 63-5.</w:t>
      </w:r>
    </w:p>
    <w:p w14:paraId="68416BE4" w14:textId="77777777" w:rsidR="002626AA" w:rsidRPr="002626AA" w:rsidRDefault="002626AA" w:rsidP="002626AA">
      <w:pPr>
        <w:pStyle w:val="EndNoteBibliography"/>
        <w:spacing w:after="0"/>
      </w:pPr>
      <w:r w:rsidRPr="002626AA">
        <w:t>5.</w:t>
      </w:r>
      <w:r w:rsidRPr="002626AA">
        <w:tab/>
        <w:t>Stewart LA, Clarke MJ. Practical methodology of meta-analyses (overviews) using updated individual patient data. Cochrane Working Group. Stat Med. 1995;14(19):2057-79.</w:t>
      </w:r>
    </w:p>
    <w:p w14:paraId="74D82A24" w14:textId="77777777" w:rsidR="002626AA" w:rsidRPr="002626AA" w:rsidRDefault="002626AA" w:rsidP="002626AA">
      <w:pPr>
        <w:pStyle w:val="EndNoteBibliography"/>
        <w:spacing w:after="0"/>
      </w:pPr>
      <w:r w:rsidRPr="002626AA">
        <w:t>6.</w:t>
      </w:r>
      <w:r w:rsidRPr="002626AA">
        <w:tab/>
        <w:t>Moher D, Liberati A, Tetzlaff J, Altman DG, Group P. Preferred reporting items for systematic reviews and meta-analyses: the PRISMA statement. PLoS medicine. 2009;6(7):e1000097-e.</w:t>
      </w:r>
    </w:p>
    <w:p w14:paraId="1B891C80" w14:textId="77777777" w:rsidR="002626AA" w:rsidRPr="002626AA" w:rsidRDefault="002626AA" w:rsidP="002626AA">
      <w:pPr>
        <w:pStyle w:val="EndNoteBibliography"/>
        <w:spacing w:after="0"/>
      </w:pPr>
      <w:r w:rsidRPr="002626AA">
        <w:t>7.</w:t>
      </w:r>
      <w:r w:rsidRPr="002626AA">
        <w:tab/>
        <w:t>Simmonds M, Stewart G, Stewart L. A decade of individual participant data meta-analyses: A review of current practice. Contemp Clin Trials. 2015;45(Pt A):76-83.</w:t>
      </w:r>
    </w:p>
    <w:p w14:paraId="50ED64F2" w14:textId="77777777" w:rsidR="002626AA" w:rsidRPr="002626AA" w:rsidRDefault="002626AA" w:rsidP="002626AA">
      <w:pPr>
        <w:pStyle w:val="EndNoteBibliography"/>
        <w:spacing w:after="0"/>
      </w:pPr>
      <w:r w:rsidRPr="002626AA">
        <w:t>8.</w:t>
      </w:r>
      <w:r w:rsidRPr="002626AA">
        <w:tab/>
        <w:t>Shamseer L, Moher D, Clarke M, Ghersi D, Liberati A, Petticrew M, et al. Preferred reporting items for systematic review and meta-analysis protocols (PRISMA-P) 2015: elaboration and explanation. Bmj. 2015;350:g7647.</w:t>
      </w:r>
    </w:p>
    <w:p w14:paraId="3187272B" w14:textId="77777777" w:rsidR="002626AA" w:rsidRPr="002626AA" w:rsidRDefault="002626AA" w:rsidP="002626AA">
      <w:pPr>
        <w:pStyle w:val="EndNoteBibliography"/>
        <w:spacing w:after="0"/>
      </w:pPr>
      <w:r w:rsidRPr="002626AA">
        <w:t>9.</w:t>
      </w:r>
      <w:r w:rsidRPr="002626AA">
        <w:tab/>
        <w:t>Stewart LA, Clarke M, Rovers M, Riley RD, Simmonds M, Stewart G, et al. Preferred Reporting Items for Systematic Review and Meta-Analyses of individual participant data: the PRISMA-IPD Statement. Jama. 2015;313(16):1657-65.</w:t>
      </w:r>
    </w:p>
    <w:p w14:paraId="58990036" w14:textId="77777777" w:rsidR="002626AA" w:rsidRPr="002626AA" w:rsidRDefault="002626AA" w:rsidP="002626AA">
      <w:pPr>
        <w:pStyle w:val="EndNoteBibliography"/>
        <w:spacing w:after="0"/>
      </w:pPr>
      <w:r w:rsidRPr="002626AA">
        <w:t>10.</w:t>
      </w:r>
      <w:r w:rsidRPr="002626AA">
        <w:tab/>
        <w:t>Breugom AJ, Swets M, Bosset JF, Collette L, Sainato A, Cionini L, et al. Adjuvant chemotherapy after preoperative (chemo)radiotherapy and surgery for patients with rectal cancer: a systematic review and meta-analysis of individual patient data. Lancet Oncol. 2015;16(2):200-7.</w:t>
      </w:r>
    </w:p>
    <w:p w14:paraId="334A2339" w14:textId="77777777" w:rsidR="002626AA" w:rsidRPr="002626AA" w:rsidRDefault="002626AA" w:rsidP="002626AA">
      <w:pPr>
        <w:pStyle w:val="EndNoteBibliography"/>
        <w:spacing w:after="0"/>
      </w:pPr>
      <w:r w:rsidRPr="002626AA">
        <w:t>11.</w:t>
      </w:r>
      <w:r w:rsidRPr="002626AA">
        <w:tab/>
        <w:t>Egerup P, Lindschou J, Gluud C, Christiansen OB. The Effects of Intravenous Immunoglobulins in Women with Recurrent Miscarriages: A Systematic Review of Randomised Trials with Meta-Analyses and Trial Sequential Analyses Including Individual Patient Data. PLoS One. 2015;10(10):e0141588.</w:t>
      </w:r>
    </w:p>
    <w:p w14:paraId="48BCED57" w14:textId="77777777" w:rsidR="002626AA" w:rsidRPr="002626AA" w:rsidRDefault="002626AA" w:rsidP="002626AA">
      <w:pPr>
        <w:pStyle w:val="EndNoteBibliography"/>
        <w:spacing w:after="0"/>
      </w:pPr>
      <w:r w:rsidRPr="002626AA">
        <w:t>12.</w:t>
      </w:r>
      <w:r w:rsidRPr="002626AA">
        <w:tab/>
        <w:t>Katz NP, Mou J, Paillard FC, Turnbull B, Trudeau J, Stoker M. Predictors of Response in Patients With Postherpetic Neuralgia and HIV-Associated Neuropathy Treated With the 8% Capsaicin Patch (Qutenza). Clin J Pain. 2015;31(10):859-66.</w:t>
      </w:r>
    </w:p>
    <w:p w14:paraId="64B7E0C8" w14:textId="77777777" w:rsidR="002626AA" w:rsidRPr="002626AA" w:rsidRDefault="002626AA" w:rsidP="002626AA">
      <w:pPr>
        <w:pStyle w:val="EndNoteBibliography"/>
        <w:spacing w:after="0"/>
      </w:pPr>
      <w:r w:rsidRPr="002626AA">
        <w:t>13.</w:t>
      </w:r>
      <w:r w:rsidRPr="002626AA">
        <w:tab/>
        <w:t>Nseir S, Lorente L, Ferrer M, Rouze A, Gonzalez O, Bassi GL, et al. Continuous control of tracheal cuff pressure for VAP prevention: a collaborative meta-analysis of individual participant data. Ann Intensive Care. 2015;5(1):43.</w:t>
      </w:r>
    </w:p>
    <w:p w14:paraId="50EF2EA7" w14:textId="77777777" w:rsidR="002626AA" w:rsidRPr="002626AA" w:rsidRDefault="002626AA" w:rsidP="002626AA">
      <w:pPr>
        <w:pStyle w:val="EndNoteBibliography"/>
        <w:spacing w:after="0"/>
      </w:pPr>
      <w:r w:rsidRPr="002626AA">
        <w:t>14.</w:t>
      </w:r>
      <w:r w:rsidRPr="002626AA">
        <w:tab/>
        <w:t>Sahgal A, Aoyama H, Kocher M, Neupane B, Collette S, Tago M, et al. Phase 3 trials of stereotactic radiosurgery with or without whole-brain radiation therapy for 1 to 4 brain metastases: individual patient data meta-analysis. Int J Radiat Oncol Biol Phys. 2015;91(4):710-7.</w:t>
      </w:r>
    </w:p>
    <w:p w14:paraId="0EB262A7" w14:textId="77777777" w:rsidR="002626AA" w:rsidRPr="002626AA" w:rsidRDefault="002626AA" w:rsidP="002626AA">
      <w:pPr>
        <w:pStyle w:val="EndNoteBibliography"/>
        <w:spacing w:after="0"/>
      </w:pPr>
      <w:r w:rsidRPr="002626AA">
        <w:t>15.</w:t>
      </w:r>
      <w:r w:rsidRPr="002626AA">
        <w:tab/>
        <w:t>Sweeting MJ, Balm R, Desgranges P, Ulug P, Powell JT. Individual-patient meta-analysis of three randomized trials comparing endovascular versus open repair for ruptured abdominal aortic aneurysm. Br J Surg. 2015;102(10):1229-39.</w:t>
      </w:r>
    </w:p>
    <w:p w14:paraId="2E6FCB9D" w14:textId="77777777" w:rsidR="002626AA" w:rsidRPr="002626AA" w:rsidRDefault="002626AA" w:rsidP="002626AA">
      <w:pPr>
        <w:pStyle w:val="EndNoteBibliography"/>
        <w:spacing w:after="0"/>
      </w:pPr>
      <w:r w:rsidRPr="002626AA">
        <w:t>16.</w:t>
      </w:r>
      <w:r w:rsidRPr="002626AA">
        <w:tab/>
        <w:t>Brown JR, Pearlman DM, Marshall EJ, Alam SS, MacKenzie TA, Recio-Mayoral A, et al. Meta-Analysis of Individual Patient Data of Sodium Bicarbonate and Sodium Chloride for All-Cause Mortality After Coronary Angiography. Am J Cardiol. 2016;118(10):1473-9.</w:t>
      </w:r>
    </w:p>
    <w:p w14:paraId="7D8B16C3" w14:textId="77777777" w:rsidR="002626AA" w:rsidRPr="00055300" w:rsidRDefault="002626AA" w:rsidP="002626AA">
      <w:pPr>
        <w:pStyle w:val="EndNoteBibliography"/>
        <w:spacing w:after="0"/>
        <w:rPr>
          <w:lang w:val="nl-NL"/>
        </w:rPr>
      </w:pPr>
      <w:r w:rsidRPr="002626AA">
        <w:t>17.</w:t>
      </w:r>
      <w:r w:rsidRPr="002626AA">
        <w:tab/>
        <w:t xml:space="preserve">Doblinger J, Cometti B, Trevisan S, Griesinger G. Subcutaneous Progesterone Is Effective and Safe for Luteal Phase Support in IVF: An Individual Patient Data Meta-Analysis of the Phase III Trials. </w:t>
      </w:r>
      <w:r w:rsidRPr="00055300">
        <w:rPr>
          <w:lang w:val="nl-NL"/>
        </w:rPr>
        <w:t>PLoS One. 2016;11(3):e0151388.</w:t>
      </w:r>
    </w:p>
    <w:p w14:paraId="268A555A" w14:textId="77777777" w:rsidR="002626AA" w:rsidRPr="002626AA" w:rsidRDefault="002626AA" w:rsidP="002626AA">
      <w:pPr>
        <w:pStyle w:val="EndNoteBibliography"/>
        <w:spacing w:after="0"/>
      </w:pPr>
      <w:r w:rsidRPr="00055300">
        <w:rPr>
          <w:lang w:val="nl-NL"/>
        </w:rPr>
        <w:t>18.</w:t>
      </w:r>
      <w:r w:rsidRPr="00055300">
        <w:rPr>
          <w:lang w:val="nl-NL"/>
        </w:rPr>
        <w:tab/>
        <w:t xml:space="preserve">Goyal M, Menon BK, van Zwam WH, Dippel DW, Mitchell PJ, Demchuk AM, et al. </w:t>
      </w:r>
      <w:r w:rsidRPr="002626AA">
        <w:t>Endovascular thrombectomy after large-vessel ischaemic stroke: a meta-analysis of individual patient data from five randomised trials. Lancet. 2016;387(10029):1723-31.</w:t>
      </w:r>
    </w:p>
    <w:p w14:paraId="26DE81F9" w14:textId="77777777" w:rsidR="002626AA" w:rsidRPr="002626AA" w:rsidRDefault="002626AA" w:rsidP="002626AA">
      <w:pPr>
        <w:pStyle w:val="EndNoteBibliography"/>
        <w:spacing w:after="0"/>
      </w:pPr>
      <w:r w:rsidRPr="002626AA">
        <w:lastRenderedPageBreak/>
        <w:t>19.</w:t>
      </w:r>
      <w:r w:rsidRPr="002626AA">
        <w:tab/>
        <w:t>Jonkman NH, Westland H, Groenwold RH, Agren S, Anguita M, Blue L, et al. What Are Effective Program Characteristics of Self-Management Interventions in Patients With Heart Failure? An Individual Patient Data Meta-analysis. J Card Fail. 2016;22(11):861-71.</w:t>
      </w:r>
    </w:p>
    <w:p w14:paraId="42635226" w14:textId="77777777" w:rsidR="002626AA" w:rsidRPr="00055300" w:rsidRDefault="002626AA" w:rsidP="002626AA">
      <w:pPr>
        <w:pStyle w:val="EndNoteBibliography"/>
        <w:spacing w:after="0"/>
        <w:rPr>
          <w:lang w:val="nl-NL"/>
        </w:rPr>
      </w:pPr>
      <w:r w:rsidRPr="002626AA">
        <w:t>20.</w:t>
      </w:r>
      <w:r w:rsidRPr="002626AA">
        <w:tab/>
        <w:t xml:space="preserve">Kotecha D, Manzano L, Krum H, Rosano G, Holmes J, Altman DG, et al. Effect of age and sex on efficacy and tolerability of beta blockers in patients with heart failure with reduced ejection fraction: individual patient data meta-analysis. </w:t>
      </w:r>
      <w:r w:rsidRPr="00055300">
        <w:rPr>
          <w:lang w:val="nl-NL"/>
        </w:rPr>
        <w:t>Bmj. 2016;353:i1855.</w:t>
      </w:r>
    </w:p>
    <w:p w14:paraId="652EB890" w14:textId="77777777" w:rsidR="002626AA" w:rsidRPr="002626AA" w:rsidRDefault="002626AA" w:rsidP="002626AA">
      <w:pPr>
        <w:pStyle w:val="EndNoteBibliography"/>
        <w:spacing w:after="0"/>
      </w:pPr>
      <w:r w:rsidRPr="00055300">
        <w:rPr>
          <w:lang w:val="nl-NL"/>
        </w:rPr>
        <w:t>21.</w:t>
      </w:r>
      <w:r w:rsidRPr="00055300">
        <w:rPr>
          <w:lang w:val="nl-NL"/>
        </w:rPr>
        <w:tab/>
        <w:t xml:space="preserve">Lu S, Cheng Y, Zhou CC, Wang J, Chih-Hsin Yang J, Zhang PH, et al. </w:t>
      </w:r>
      <w:r w:rsidRPr="002626AA">
        <w:t>Meta-Analysis of First-Line Pemetrexed Plus Platinum Treatment in Compared to Other Platinum-Based Doublet Regimens in Elderly East Asian Patients With Advanced Nonsquamous Non-Small-Cell Lung Cancer. Clin Lung Cancer. 2016;17(5):e103-e12.</w:t>
      </w:r>
    </w:p>
    <w:p w14:paraId="43E3231E" w14:textId="77777777" w:rsidR="002626AA" w:rsidRPr="002626AA" w:rsidRDefault="002626AA" w:rsidP="002626AA">
      <w:pPr>
        <w:pStyle w:val="EndNoteBibliography"/>
        <w:spacing w:after="0"/>
      </w:pPr>
      <w:r w:rsidRPr="002626AA">
        <w:t>22.</w:t>
      </w:r>
      <w:r w:rsidRPr="002626AA">
        <w:tab/>
        <w:t>Rizzoni D. Dose-response effect of the lercanidipine/enalapril combination: a pooled analysis. Curr Med Res Opin. 2016;32(sup2):17-23.</w:t>
      </w:r>
    </w:p>
    <w:p w14:paraId="24578D69" w14:textId="77777777" w:rsidR="002626AA" w:rsidRPr="002626AA" w:rsidRDefault="002626AA" w:rsidP="002626AA">
      <w:pPr>
        <w:pStyle w:val="EndNoteBibliography"/>
        <w:spacing w:after="0"/>
      </w:pPr>
      <w:r w:rsidRPr="002626AA">
        <w:t>23.</w:t>
      </w:r>
      <w:r w:rsidRPr="002626AA">
        <w:tab/>
        <w:t>Shin DH, Hong SJ, Mintz GS, Kim JS, Kim BK, Ko YG, et al. Effects of Intravascular Ultrasound-Guided Versus Angiography-Guided New-Generation Drug-Eluting Stent Implantation: Meta-Analysis With Individual Patient-Level Data From 2,345 Randomized Patients. JACC Cardiovasc Interv. 2016;9(21):2232-9.</w:t>
      </w:r>
    </w:p>
    <w:p w14:paraId="74000B55" w14:textId="77777777" w:rsidR="002626AA" w:rsidRPr="002626AA" w:rsidRDefault="002626AA" w:rsidP="002626AA">
      <w:pPr>
        <w:pStyle w:val="EndNoteBibliography"/>
        <w:spacing w:after="0"/>
      </w:pPr>
      <w:r w:rsidRPr="002626AA">
        <w:t>24.</w:t>
      </w:r>
      <w:r w:rsidRPr="002626AA">
        <w:tab/>
        <w:t>van Middelkoop M, Arden NK, Atchia I, Birrell F, Chao J, Rezende MU, et al. The OA Trial Bank: meta-analysis of individual patient data from knee and hip osteoarthritis trials show that patients with severe pain exhibit greater benefit from intra-articular glucocorticoids. Osteoarthritis Cartilage. 2016;24(7):1143-52.</w:t>
      </w:r>
    </w:p>
    <w:p w14:paraId="307EB639" w14:textId="77777777" w:rsidR="002626AA" w:rsidRPr="002626AA" w:rsidRDefault="002626AA" w:rsidP="002626AA">
      <w:pPr>
        <w:pStyle w:val="EndNoteBibliography"/>
        <w:spacing w:after="0"/>
      </w:pPr>
      <w:r w:rsidRPr="002626AA">
        <w:t>25.</w:t>
      </w:r>
      <w:r w:rsidRPr="002626AA">
        <w:tab/>
        <w:t>Albillos A, Zamora J, Martinez J, Arroyo D, Ahmad I, De-la-Pena J, et al. Stratifying risk in the prevention of recurrent variceal hemorrhage: Results of an individual patient meta-analysis. Hepatology. 2017;66(4):1219-31.</w:t>
      </w:r>
    </w:p>
    <w:p w14:paraId="6DEC91A9" w14:textId="77777777" w:rsidR="002626AA" w:rsidRPr="002626AA" w:rsidRDefault="002626AA" w:rsidP="002626AA">
      <w:pPr>
        <w:pStyle w:val="EndNoteBibliography"/>
        <w:spacing w:after="0"/>
      </w:pPr>
      <w:r w:rsidRPr="002626AA">
        <w:t>26.</w:t>
      </w:r>
      <w:r w:rsidRPr="002626AA">
        <w:tab/>
        <w:t>Borghi C, Omboni S, Reggiardo G, Bacchelli S, Degli Esposti D, Ambrosioni E. Efficacy of Zofenopril Compared With Placebo and Other Angiotensin-converting Enzyme Inhibitors in Patients With Acute Myocardial Infarction and Previous Cardiovascular Risk Factors: A Pooled Individual Data Analysis of 4 Randomized, Double-blind, Controlled, Prospective Studies. J Cardiovasc Pharmacol. 2017;69(1):48-54.</w:t>
      </w:r>
    </w:p>
    <w:p w14:paraId="31A3EEE5" w14:textId="77777777" w:rsidR="002626AA" w:rsidRPr="002626AA" w:rsidRDefault="002626AA" w:rsidP="002626AA">
      <w:pPr>
        <w:pStyle w:val="EndNoteBibliography"/>
        <w:spacing w:after="0"/>
      </w:pPr>
      <w:r w:rsidRPr="002626AA">
        <w:t>27.</w:t>
      </w:r>
      <w:r w:rsidRPr="002626AA">
        <w:tab/>
        <w:t>Cuijpers P, Weitz E, Lamers F, Penninx BW, Twisk J, DeRubeis RJ, et al. Melancholic and atypical depression as predictor and moderator of outcome in cognitive behavior therapy and pharmacotherapy for adult depression. Depress Anxiety. 2017;34(3):246-56.</w:t>
      </w:r>
    </w:p>
    <w:p w14:paraId="0BED9961" w14:textId="77777777" w:rsidR="002626AA" w:rsidRPr="00055300" w:rsidRDefault="002626AA" w:rsidP="002626AA">
      <w:pPr>
        <w:pStyle w:val="EndNoteBibliography"/>
        <w:spacing w:after="0"/>
        <w:rPr>
          <w:lang w:val="nl-NL"/>
        </w:rPr>
      </w:pPr>
      <w:r w:rsidRPr="002626AA">
        <w:t>28.</w:t>
      </w:r>
      <w:r w:rsidRPr="002626AA">
        <w:tab/>
        <w:t xml:space="preserve">Elder BD, Ishida W, Goodwin CR, Bydon A, Gokaslan ZL, Sciubba DM, et al. Bone graft options for spinal fusion following resection of spinal column tumors: systematic review and meta-analysis. </w:t>
      </w:r>
      <w:r w:rsidRPr="00055300">
        <w:rPr>
          <w:lang w:val="nl-NL"/>
        </w:rPr>
        <w:t>Neurosurg Focus. 2017;42(1):E16.</w:t>
      </w:r>
    </w:p>
    <w:p w14:paraId="208B731C" w14:textId="77777777" w:rsidR="002626AA" w:rsidRPr="002626AA" w:rsidRDefault="002626AA" w:rsidP="002626AA">
      <w:pPr>
        <w:pStyle w:val="EndNoteBibliography"/>
        <w:spacing w:after="0"/>
      </w:pPr>
      <w:r w:rsidRPr="00055300">
        <w:rPr>
          <w:lang w:val="nl-NL"/>
        </w:rPr>
        <w:t>29.</w:t>
      </w:r>
      <w:r w:rsidRPr="00055300">
        <w:rPr>
          <w:lang w:val="nl-NL"/>
        </w:rPr>
        <w:tab/>
        <w:t xml:space="preserve">Goey KKH, Elias SG, Hinke A, van Oijen MGH, Punt CJA, Hegewisch-Becker S, et al. </w:t>
      </w:r>
      <w:r w:rsidRPr="002626AA">
        <w:t>Clinicopathological factors influencing outcome in metastatic colorectal cancer patients treated with fluoropyrimidine and bevacizumab maintenance treatment vs observation: an individual patient data meta-analysis of two phase 3 trials. Br J Cancer. 2017;117(12):1768-76.</w:t>
      </w:r>
    </w:p>
    <w:p w14:paraId="03D7702C" w14:textId="77777777" w:rsidR="002626AA" w:rsidRPr="002626AA" w:rsidRDefault="002626AA" w:rsidP="002626AA">
      <w:pPr>
        <w:pStyle w:val="EndNoteBibliography"/>
        <w:spacing w:after="0"/>
      </w:pPr>
      <w:r w:rsidRPr="002626AA">
        <w:t>30.</w:t>
      </w:r>
      <w:r w:rsidRPr="002626AA">
        <w:tab/>
        <w:t>Jolly SS, James S, Dzavik V, Cairns JA, Mahmoud KD, Zijlstra F, et al. Thrombus Aspiration in ST-Segment-Elevation Myocardial Infarction: An Individual Patient Meta-Analysis: Thrombectomy Trialists Collaboration. Circulation. 2017;135(2):143-52.</w:t>
      </w:r>
    </w:p>
    <w:p w14:paraId="5BE1183C" w14:textId="77777777" w:rsidR="002626AA" w:rsidRPr="002626AA" w:rsidRDefault="002626AA" w:rsidP="002626AA">
      <w:pPr>
        <w:pStyle w:val="EndNoteBibliography"/>
        <w:spacing w:after="0"/>
      </w:pPr>
      <w:r w:rsidRPr="002626AA">
        <w:t>31.</w:t>
      </w:r>
      <w:r w:rsidRPr="002626AA">
        <w:tab/>
        <w:t>Lambertini M, Ceppi M, Cognetti F, Cavazzini G, De Laurentiis M, De Placido S, et al. Dose-dense adjuvant chemotherapy in premenopausal breast cancer patients: A pooled analysis of the MIG1 and GIM2 phase III studies. Eur J Cancer. 2017;71:34-42.</w:t>
      </w:r>
    </w:p>
    <w:p w14:paraId="12717C4C" w14:textId="77777777" w:rsidR="002626AA" w:rsidRPr="002626AA" w:rsidRDefault="002626AA" w:rsidP="002626AA">
      <w:pPr>
        <w:pStyle w:val="EndNoteBibliography"/>
        <w:spacing w:after="0"/>
      </w:pPr>
      <w:r w:rsidRPr="002626AA">
        <w:t>32.</w:t>
      </w:r>
      <w:r w:rsidRPr="002626AA">
        <w:tab/>
        <w:t>Maund E, Guski LS, Gotzsche PC. Considering benefits and harms of duloxetine for treatment of stress urinary incontinence: a meta-analysis of clinical study reports. Cmaj. 2017;189(5):E194-e203.</w:t>
      </w:r>
    </w:p>
    <w:p w14:paraId="2973BB30" w14:textId="77777777" w:rsidR="002626AA" w:rsidRPr="00055300" w:rsidRDefault="002626AA" w:rsidP="002626AA">
      <w:pPr>
        <w:pStyle w:val="EndNoteBibliography"/>
        <w:spacing w:after="0"/>
        <w:rPr>
          <w:lang w:val="nl-NL"/>
        </w:rPr>
      </w:pPr>
      <w:r w:rsidRPr="002626AA">
        <w:t>33.</w:t>
      </w:r>
      <w:r w:rsidRPr="002626AA">
        <w:tab/>
        <w:t xml:space="preserve">Palmerini T, Della Riva D, Benedetto U, Bacchi Reggiani L, Feres F, Abizaid A, et al. Three, six, or twelve months of dual antiplatelet therapy after DES implantation in patients with or without acute coronary syndromes: an individual patient data pairwise and network meta-analysis of six randomized trials and 11 473 patients. </w:t>
      </w:r>
      <w:r w:rsidRPr="00055300">
        <w:rPr>
          <w:lang w:val="nl-NL"/>
        </w:rPr>
        <w:t>Eur Heart J. 2017;38(14):1034-43.</w:t>
      </w:r>
    </w:p>
    <w:p w14:paraId="22B8C0B7" w14:textId="77777777" w:rsidR="002626AA" w:rsidRPr="00055300" w:rsidRDefault="002626AA" w:rsidP="002626AA">
      <w:pPr>
        <w:pStyle w:val="EndNoteBibliography"/>
        <w:spacing w:after="0"/>
        <w:rPr>
          <w:lang w:val="nl-NL"/>
        </w:rPr>
      </w:pPr>
      <w:r w:rsidRPr="00055300">
        <w:rPr>
          <w:lang w:val="nl-NL"/>
        </w:rPr>
        <w:lastRenderedPageBreak/>
        <w:t>34.</w:t>
      </w:r>
      <w:r w:rsidRPr="00055300">
        <w:rPr>
          <w:lang w:val="nl-NL"/>
        </w:rPr>
        <w:tab/>
        <w:t xml:space="preserve">Powell JT, Sweeting MJ, Ulug P, Blankensteijn JD, Lederle FA, Becquemin JP, et al. </w:t>
      </w:r>
      <w:r w:rsidRPr="002626AA">
        <w:t xml:space="preserve">Meta-analysis of individual-patient data from EVAR-1, DREAM, OVER and ACE trials comparing outcomes of endovascular or open repair for abdominal aortic aneurysm over 5 years. </w:t>
      </w:r>
      <w:r w:rsidRPr="00055300">
        <w:rPr>
          <w:lang w:val="nl-NL"/>
        </w:rPr>
        <w:t>Br J Surg. 2017;104(3):166-78.</w:t>
      </w:r>
    </w:p>
    <w:p w14:paraId="185673BF" w14:textId="77777777" w:rsidR="002626AA" w:rsidRPr="00055300" w:rsidRDefault="002626AA" w:rsidP="002626AA">
      <w:pPr>
        <w:pStyle w:val="EndNoteBibliography"/>
        <w:spacing w:after="0"/>
        <w:rPr>
          <w:lang w:val="nl-NL"/>
        </w:rPr>
      </w:pPr>
      <w:r w:rsidRPr="00055300">
        <w:rPr>
          <w:lang w:val="nl-NL"/>
        </w:rPr>
        <w:t>35.</w:t>
      </w:r>
      <w:r w:rsidRPr="00055300">
        <w:rPr>
          <w:lang w:val="nl-NL"/>
        </w:rPr>
        <w:tab/>
        <w:t xml:space="preserve">Runhaar J, Rozendaal RM, van Middelkoop M, Bijlsma HJW, Doherty M, Dziedzic KS, et al. </w:t>
      </w:r>
      <w:r w:rsidRPr="002626AA">
        <w:t xml:space="preserve">Subgroup analyses of the effectiveness of oral glucosamine for knee and hip osteoarthritis: a systematic review and individual patient data meta-analysis from the OA trial bank. </w:t>
      </w:r>
      <w:r w:rsidRPr="00055300">
        <w:rPr>
          <w:lang w:val="nl-NL"/>
        </w:rPr>
        <w:t>Ann Rheum Dis. 2017;76(11):1862-9.</w:t>
      </w:r>
    </w:p>
    <w:p w14:paraId="667407D9" w14:textId="77777777" w:rsidR="002626AA" w:rsidRPr="002626AA" w:rsidRDefault="002626AA" w:rsidP="002626AA">
      <w:pPr>
        <w:pStyle w:val="EndNoteBibliography"/>
        <w:spacing w:after="0"/>
      </w:pPr>
      <w:r w:rsidRPr="00055300">
        <w:rPr>
          <w:lang w:val="nl-NL"/>
        </w:rPr>
        <w:t>36.</w:t>
      </w:r>
      <w:r w:rsidRPr="00055300">
        <w:rPr>
          <w:lang w:val="nl-NL"/>
        </w:rPr>
        <w:tab/>
        <w:t xml:space="preserve">van Vliet EO, Askie LA, Mol BW, Oudijk MA. </w:t>
      </w:r>
      <w:r w:rsidRPr="002626AA">
        <w:t>Antiplatelet Agents and the Prevention of Spontaneous Preterm Birth: A Systematic Review and Meta-analysis. Obstet Gynecol. 2017;129(2):327-36.</w:t>
      </w:r>
    </w:p>
    <w:p w14:paraId="44AFF529" w14:textId="77777777" w:rsidR="002626AA" w:rsidRPr="002626AA" w:rsidRDefault="002626AA" w:rsidP="002626AA">
      <w:pPr>
        <w:pStyle w:val="EndNoteBibliography"/>
        <w:spacing w:after="0"/>
      </w:pPr>
      <w:r w:rsidRPr="002626AA">
        <w:t>37.</w:t>
      </w:r>
      <w:r w:rsidRPr="002626AA">
        <w:tab/>
        <w:t>Ali ZA, Gao R, Kimura T, Onuma Y, Kereiakes DJ, Ellis SG, et al. Three-Year Outcomes With the Absorb Bioresorbable Scaffold: Individual-Patient-Data Meta-Analysis From the ABSORB Randomized Trials. Circulation. 2018;137(5):464-79.</w:t>
      </w:r>
    </w:p>
    <w:p w14:paraId="0288E387" w14:textId="77777777" w:rsidR="002626AA" w:rsidRPr="002626AA" w:rsidRDefault="002626AA" w:rsidP="002626AA">
      <w:pPr>
        <w:pStyle w:val="EndNoteBibliography"/>
        <w:spacing w:after="0"/>
      </w:pPr>
      <w:r w:rsidRPr="002626AA">
        <w:t>38.</w:t>
      </w:r>
      <w:r w:rsidRPr="002626AA">
        <w:tab/>
        <w:t>Bornstein NM, Guekht A, Vester J, Heiss WD, Gusev E, Homberg V, et al. Safety and efficacy of Cerebrolysin in early post-stroke recovery: a meta-analysis of nine randomized clinical trials. Neurol Sci. 2018;39(4):629-40.</w:t>
      </w:r>
    </w:p>
    <w:p w14:paraId="0C21BD7F" w14:textId="77777777" w:rsidR="002626AA" w:rsidRPr="002626AA" w:rsidRDefault="002626AA" w:rsidP="002626AA">
      <w:pPr>
        <w:pStyle w:val="EndNoteBibliography"/>
        <w:spacing w:after="0"/>
      </w:pPr>
      <w:r w:rsidRPr="002626AA">
        <w:t>39.</w:t>
      </w:r>
      <w:r w:rsidRPr="002626AA">
        <w:tab/>
        <w:t>de Vries YA, Roest AM, Burgerhof JGM, de Jonge P. Initial severity and antidepressant efficacy for anxiety disorders, obsessive-compulsive disorder, and posttraumatic stress disorder: An individual patient data meta-analysis. Depress Anxiety. 2018;35(6):515-22.</w:t>
      </w:r>
    </w:p>
    <w:p w14:paraId="5A4E4B44" w14:textId="77777777" w:rsidR="002626AA" w:rsidRPr="00055300" w:rsidRDefault="002626AA" w:rsidP="002626AA">
      <w:pPr>
        <w:pStyle w:val="EndNoteBibliography"/>
        <w:spacing w:after="0"/>
        <w:rPr>
          <w:lang w:val="nl-NL"/>
        </w:rPr>
      </w:pPr>
      <w:r w:rsidRPr="002626AA">
        <w:t>40.</w:t>
      </w:r>
      <w:r w:rsidRPr="002626AA">
        <w:tab/>
        <w:t xml:space="preserve">Hacke W, Lyden P, Emberson J, Baigent C, Blackwell L, Albers G, et al. Effects of alteplase for acute stroke according to criteria defining the European Union and United States marketing authorizations: Individual-patient-data meta-analysis of randomized trials. </w:t>
      </w:r>
      <w:r w:rsidRPr="00055300">
        <w:rPr>
          <w:lang w:val="nl-NL"/>
        </w:rPr>
        <w:t>Int J Stroke. 2018;13(2):175-89.</w:t>
      </w:r>
    </w:p>
    <w:p w14:paraId="1CB6C398" w14:textId="77777777" w:rsidR="002626AA" w:rsidRPr="002626AA" w:rsidRDefault="002626AA" w:rsidP="002626AA">
      <w:pPr>
        <w:pStyle w:val="EndNoteBibliography"/>
        <w:spacing w:after="0"/>
      </w:pPr>
      <w:r w:rsidRPr="00055300">
        <w:rPr>
          <w:lang w:val="nl-NL"/>
        </w:rPr>
        <w:t>41.</w:t>
      </w:r>
      <w:r w:rsidRPr="00055300">
        <w:rPr>
          <w:lang w:val="nl-NL"/>
        </w:rPr>
        <w:tab/>
        <w:t xml:space="preserve">Kalter J, Verdonck-de Leeuw IM, Sweegers MG, Aaronson NK, Jacobsen PB, Newton RU, et al. </w:t>
      </w:r>
      <w:r w:rsidRPr="002626AA">
        <w:t>Effects and moderators of psychosocial interventions on quality of life, and emotional and social function in patients with cancer: An individual patient data meta-analysis of 22 RCTs. Psychooncology. 2018;27(4):1150-61.</w:t>
      </w:r>
    </w:p>
    <w:p w14:paraId="5EA9F2B6" w14:textId="77777777" w:rsidR="002626AA" w:rsidRPr="002626AA" w:rsidRDefault="002626AA" w:rsidP="002626AA">
      <w:pPr>
        <w:pStyle w:val="EndNoteBibliography"/>
        <w:spacing w:after="0"/>
      </w:pPr>
      <w:r w:rsidRPr="002626AA">
        <w:t>42.</w:t>
      </w:r>
      <w:r w:rsidRPr="002626AA">
        <w:tab/>
        <w:t>Lee SY, Hong MK, Palmerini T, Kim HS, Valgimigli M, Feres F, et al. Short-Term Versus Long-Term Dual Antiplatelet Therapy After Drug-Eluting Stent Implantation in Elderly Patients: A Meta-Analysis of Individual Participant Data From 6 Randomized Trials. JACC Cardiovasc Interv. 2018;11(5):435-43.</w:t>
      </w:r>
    </w:p>
    <w:p w14:paraId="6ED119EF" w14:textId="77777777" w:rsidR="002626AA" w:rsidRPr="00055300" w:rsidRDefault="002626AA" w:rsidP="002626AA">
      <w:pPr>
        <w:pStyle w:val="EndNoteBibliography"/>
        <w:spacing w:after="0"/>
        <w:rPr>
          <w:lang w:val="nl-NL"/>
        </w:rPr>
      </w:pPr>
      <w:r w:rsidRPr="002626AA">
        <w:t>43.</w:t>
      </w:r>
      <w:r w:rsidRPr="002626AA">
        <w:tab/>
        <w:t xml:space="preserve">Palmeirim MS, Hurlimann E, Knopp S, Speich B, Belizario V, Jr., Joseph SA, et al. Efficacy and safety of co-administered ivermectin plus albendazole for treating soil-transmitted helminths: A systematic review, meta-analysis and individual patient data analysis. </w:t>
      </w:r>
      <w:r w:rsidRPr="00055300">
        <w:rPr>
          <w:lang w:val="nl-NL"/>
        </w:rPr>
        <w:t>PLoS Negl Trop Dis. 2018;12(4):e0006458.</w:t>
      </w:r>
    </w:p>
    <w:p w14:paraId="3EC623BF" w14:textId="77777777" w:rsidR="002626AA" w:rsidRPr="002626AA" w:rsidRDefault="002626AA" w:rsidP="002626AA">
      <w:pPr>
        <w:pStyle w:val="EndNoteBibliography"/>
        <w:spacing w:after="0"/>
      </w:pPr>
      <w:r w:rsidRPr="00055300">
        <w:rPr>
          <w:lang w:val="nl-NL"/>
        </w:rPr>
        <w:t>44.</w:t>
      </w:r>
      <w:r w:rsidRPr="00055300">
        <w:rPr>
          <w:lang w:val="nl-NL"/>
        </w:rPr>
        <w:tab/>
        <w:t xml:space="preserve">Quist-Nelson J, de Ruigh AA, Seidler AL, van der Ham DP, Willekes C, Berghella V, et al. </w:t>
      </w:r>
      <w:r w:rsidRPr="002626AA">
        <w:t>Immediate Delivery Compared With Expectant Management in Late Preterm Prelabor Rupture of Membranes: An Individual Participant Data Meta-analysis. Obstet Gynecol. 2018;131(2):269-79.</w:t>
      </w:r>
    </w:p>
    <w:p w14:paraId="5111A0E5" w14:textId="77777777" w:rsidR="002626AA" w:rsidRPr="002626AA" w:rsidRDefault="002626AA" w:rsidP="002626AA">
      <w:pPr>
        <w:pStyle w:val="EndNoteBibliography"/>
        <w:spacing w:after="0"/>
      </w:pPr>
      <w:r w:rsidRPr="002626AA">
        <w:t>45.</w:t>
      </w:r>
      <w:r w:rsidRPr="002626AA">
        <w:tab/>
        <w:t>Spertus J, Horvitz-Lennon M, Abing H, Normand SL. Risk of weight gain for specific antipsychotic drugs: a meta-analysis. NPJ Schizophr. 2018;4(1):12.</w:t>
      </w:r>
    </w:p>
    <w:p w14:paraId="2D0D1CF9" w14:textId="77777777" w:rsidR="002626AA" w:rsidRPr="002626AA" w:rsidRDefault="002626AA" w:rsidP="002626AA">
      <w:pPr>
        <w:pStyle w:val="EndNoteBibliography"/>
        <w:spacing w:after="0"/>
      </w:pPr>
      <w:r w:rsidRPr="002626AA">
        <w:t>46.</w:t>
      </w:r>
      <w:r w:rsidRPr="002626AA">
        <w:tab/>
        <w:t>Wade SL, Kaizar EE, Narad M, Zang H, Kurowski BG, Yeates KO, et al. Online Family Problem-solving Treatment for Pediatric Traumatic Brain Injury. Pediatrics. 2018;142(6).</w:t>
      </w:r>
    </w:p>
    <w:p w14:paraId="11573FA1" w14:textId="77777777" w:rsidR="002626AA" w:rsidRPr="002626AA" w:rsidRDefault="002626AA" w:rsidP="002626AA">
      <w:pPr>
        <w:pStyle w:val="EndNoteBibliography"/>
        <w:spacing w:after="0"/>
      </w:pPr>
      <w:r w:rsidRPr="002626AA">
        <w:t>47.</w:t>
      </w:r>
      <w:r w:rsidRPr="002626AA">
        <w:tab/>
        <w:t>group NVSE. Early neonatal vitamin A supplementation and infant mortality: an individual participant data meta-analysis of randomised controlled trials. Arch Dis Child. 2019;104(3):217-26.</w:t>
      </w:r>
    </w:p>
    <w:p w14:paraId="2F2E6BAD" w14:textId="77777777" w:rsidR="002626AA" w:rsidRPr="002626AA" w:rsidRDefault="002626AA" w:rsidP="002626AA">
      <w:pPr>
        <w:pStyle w:val="EndNoteBibliography"/>
        <w:spacing w:after="0"/>
      </w:pPr>
      <w:r w:rsidRPr="002626AA">
        <w:t>48.</w:t>
      </w:r>
      <w:r w:rsidRPr="002626AA">
        <w:tab/>
        <w:t>Bernard P, Savard J, Steindorf K, Sweegers MG, Courneya KS, Newton RU, et al. Effects and moderators of exercise on sleep in adults with cancer: Individual patient data and aggregated meta-analyses. J Psychosom Res. 2019;124:109746.</w:t>
      </w:r>
    </w:p>
    <w:p w14:paraId="3A2D3250" w14:textId="77777777" w:rsidR="002626AA" w:rsidRPr="002626AA" w:rsidRDefault="002626AA" w:rsidP="002626AA">
      <w:pPr>
        <w:pStyle w:val="EndNoteBibliography"/>
        <w:spacing w:after="0"/>
      </w:pPr>
      <w:r w:rsidRPr="002626AA">
        <w:t>49.</w:t>
      </w:r>
      <w:r w:rsidRPr="002626AA">
        <w:tab/>
        <w:t>Chalmers JD, Boersma W, Lonergan M, Jayaram L, Crichton ML, Karalus N, et al. Long-term macrolide antibiotics for the treatment of bronchiectasis in adults: an individual participant data meta-analysis. Lancet Respir Med. 2019;7(10):845-54.</w:t>
      </w:r>
    </w:p>
    <w:p w14:paraId="25A7C786" w14:textId="77777777" w:rsidR="002626AA" w:rsidRPr="002626AA" w:rsidRDefault="002626AA" w:rsidP="002626AA">
      <w:pPr>
        <w:pStyle w:val="EndNoteBibliography"/>
        <w:spacing w:after="0"/>
      </w:pPr>
      <w:r w:rsidRPr="002626AA">
        <w:lastRenderedPageBreak/>
        <w:t>50.</w:t>
      </w:r>
      <w:r w:rsidRPr="002626AA">
        <w:tab/>
        <w:t>Fielding S, Pijnenburg M, de Jongste JC, Pike KC, Roberts G, Petsky H, et al. Change in FEV1 and Feno Measurements as Predictors of Future Asthma Outcomes in Children. Chest. 2019;155(2):331-41.</w:t>
      </w:r>
    </w:p>
    <w:p w14:paraId="3C2C2D60" w14:textId="77777777" w:rsidR="002626AA" w:rsidRPr="00055300" w:rsidRDefault="002626AA" w:rsidP="002626AA">
      <w:pPr>
        <w:pStyle w:val="EndNoteBibliography"/>
        <w:spacing w:after="0"/>
        <w:rPr>
          <w:lang w:val="nl-NL"/>
        </w:rPr>
      </w:pPr>
      <w:r w:rsidRPr="002626AA">
        <w:t>51.</w:t>
      </w:r>
      <w:r w:rsidRPr="002626AA">
        <w:tab/>
        <w:t xml:space="preserve">Kishan AU, Chu FI, King CR, Seiferheld W, Spratt DE, Tran P, et al. Local Failure and Survival After Definitive Radiotherapy for Aggressive Prostate Cancer: An Individual Patient-level Meta-analysis of Six Randomized Trials. </w:t>
      </w:r>
      <w:r w:rsidRPr="00055300">
        <w:rPr>
          <w:lang w:val="nl-NL"/>
        </w:rPr>
        <w:t>Eur Urol. 2019.</w:t>
      </w:r>
    </w:p>
    <w:p w14:paraId="1BD6FA66" w14:textId="77777777" w:rsidR="002626AA" w:rsidRPr="002626AA" w:rsidRDefault="002626AA" w:rsidP="002626AA">
      <w:pPr>
        <w:pStyle w:val="EndNoteBibliography"/>
        <w:spacing w:after="0"/>
      </w:pPr>
      <w:r w:rsidRPr="00055300">
        <w:rPr>
          <w:lang w:val="nl-NL"/>
        </w:rPr>
        <w:t>52.</w:t>
      </w:r>
      <w:r w:rsidRPr="00055300">
        <w:rPr>
          <w:lang w:val="nl-NL"/>
        </w:rPr>
        <w:tab/>
        <w:t xml:space="preserve">Meershoek AJA, de Vries EE, Veen D, den Ruijter HM, de Borst GJ. </w:t>
      </w:r>
      <w:r w:rsidRPr="002626AA">
        <w:t>Meta-analysis of the outcomes of treatment of internal carotid artery near occlusion. Br J Surg. 2019;106(6):665-71.</w:t>
      </w:r>
    </w:p>
    <w:p w14:paraId="51BED7BC" w14:textId="77777777" w:rsidR="002626AA" w:rsidRPr="002626AA" w:rsidRDefault="002626AA" w:rsidP="002626AA">
      <w:pPr>
        <w:pStyle w:val="EndNoteBibliography"/>
        <w:spacing w:after="0"/>
      </w:pPr>
      <w:r w:rsidRPr="002626AA">
        <w:t>53.</w:t>
      </w:r>
      <w:r w:rsidRPr="002626AA">
        <w:tab/>
        <w:t>Rosenfield D, Smits JAJ, Hofmann SG, Mataix-Cols D, de la Cruz LF, Andersson E, et al. Changes in Dosing and Dose Timing of D-Cycloserine Explain Its Apparent Declining Efficacy for Augmenting Exposure Therapy for Anxiety-related Disorders: An Individual Participant-data Meta-analysis. J Anxiety Disord. 2019;68:102149.</w:t>
      </w:r>
    </w:p>
    <w:p w14:paraId="2F38F466" w14:textId="77777777" w:rsidR="002626AA" w:rsidRPr="00055300" w:rsidRDefault="002626AA" w:rsidP="002626AA">
      <w:pPr>
        <w:pStyle w:val="EndNoteBibliography"/>
        <w:spacing w:after="0"/>
        <w:rPr>
          <w:lang w:val="nl-NL"/>
        </w:rPr>
      </w:pPr>
      <w:r w:rsidRPr="002626AA">
        <w:t>54.</w:t>
      </w:r>
      <w:r w:rsidRPr="002626AA">
        <w:tab/>
        <w:t xml:space="preserve">Shaffer ML, Baud O, Lacaze-Masmonteil T, Peltoniemi OM, Bonsante F, Watterberg KL. Effect of Prophylaxis for Early Adrenal Insufficiency Using Low-Dose Hydrocortisone in Very Preterm Infants: An Individual Patient Data Meta-Analysis. </w:t>
      </w:r>
      <w:r w:rsidRPr="00055300">
        <w:rPr>
          <w:lang w:val="nl-NL"/>
        </w:rPr>
        <w:t>J Pediatr. 2019;207:136-42.e5.</w:t>
      </w:r>
    </w:p>
    <w:p w14:paraId="4DD06B0B" w14:textId="77777777" w:rsidR="002626AA" w:rsidRPr="002626AA" w:rsidRDefault="002626AA" w:rsidP="002626AA">
      <w:pPr>
        <w:pStyle w:val="EndNoteBibliography"/>
        <w:spacing w:after="0"/>
      </w:pPr>
      <w:r w:rsidRPr="00055300">
        <w:rPr>
          <w:lang w:val="nl-NL"/>
        </w:rPr>
        <w:t>55.</w:t>
      </w:r>
      <w:r w:rsidRPr="00055300">
        <w:rPr>
          <w:lang w:val="nl-NL"/>
        </w:rPr>
        <w:tab/>
        <w:t xml:space="preserve">Wang R, Li W, Bordewijk EM, Legro RS, Zhang H, Wu X, et al. </w:t>
      </w:r>
      <w:r w:rsidRPr="002626AA">
        <w:t>First-line ovulation induction for polycystic ovary syndrome: an individual participant data meta-analysis. Hum Reprod Update. 2019;25(6):717-32.</w:t>
      </w:r>
    </w:p>
    <w:p w14:paraId="68A6AE42" w14:textId="77777777" w:rsidR="002626AA" w:rsidRPr="002626AA" w:rsidRDefault="002626AA" w:rsidP="002626AA">
      <w:pPr>
        <w:pStyle w:val="EndNoteBibliography"/>
      </w:pPr>
      <w:r w:rsidRPr="002626AA">
        <w:t>56.</w:t>
      </w:r>
      <w:r w:rsidRPr="002626AA">
        <w:tab/>
        <w:t>Simmonds MC, Higgins JP, Stewart LA, Tierney JF, Clarke MJ, Thompson SG. Meta-analysis of individual patient data from randomized trials: a review of methods used in practice. Clin Trials. 2005;2(3):209-17.</w:t>
      </w:r>
    </w:p>
    <w:p w14:paraId="3BFE8B8D" w14:textId="63D11F32" w:rsidR="00214D36" w:rsidRDefault="008B0927" w:rsidP="004367A5">
      <w:pPr>
        <w:rPr>
          <w:lang w:val="en-US"/>
        </w:rPr>
      </w:pPr>
      <w:r>
        <w:rPr>
          <w:lang w:val="en-US"/>
        </w:rPr>
        <w:fldChar w:fldCharType="end"/>
      </w:r>
    </w:p>
    <w:p w14:paraId="12042C3A" w14:textId="45216E7C" w:rsidR="008E6A27" w:rsidRDefault="008E6A27" w:rsidP="004367A5">
      <w:pPr>
        <w:rPr>
          <w:lang w:val="en-US"/>
        </w:rPr>
      </w:pPr>
    </w:p>
    <w:p w14:paraId="2E98547A" w14:textId="24EDA676" w:rsidR="008E6A27" w:rsidRDefault="008E6A27" w:rsidP="004367A5">
      <w:pPr>
        <w:rPr>
          <w:lang w:val="en-US"/>
        </w:rPr>
      </w:pPr>
    </w:p>
    <w:p w14:paraId="4C17C40C" w14:textId="46C8EFA1" w:rsidR="008E6A27" w:rsidRDefault="008E6A27" w:rsidP="004367A5">
      <w:pPr>
        <w:rPr>
          <w:lang w:val="en-US"/>
        </w:rPr>
      </w:pPr>
    </w:p>
    <w:p w14:paraId="259DC337" w14:textId="3056D2A6" w:rsidR="008E6A27" w:rsidRDefault="008E6A27" w:rsidP="004367A5">
      <w:pPr>
        <w:rPr>
          <w:lang w:val="en-US"/>
        </w:rPr>
      </w:pPr>
    </w:p>
    <w:p w14:paraId="0DDBF097" w14:textId="49A992DE" w:rsidR="008E6A27" w:rsidRDefault="008E6A27" w:rsidP="004367A5">
      <w:pPr>
        <w:rPr>
          <w:lang w:val="en-US"/>
        </w:rPr>
      </w:pPr>
    </w:p>
    <w:p w14:paraId="09742977" w14:textId="48677367" w:rsidR="008E6A27" w:rsidRDefault="008E6A27" w:rsidP="004367A5">
      <w:pPr>
        <w:rPr>
          <w:lang w:val="en-US"/>
        </w:rPr>
      </w:pPr>
    </w:p>
    <w:p w14:paraId="43C30099" w14:textId="2AFAC0AE" w:rsidR="008E6A27" w:rsidRDefault="008E6A27" w:rsidP="004367A5">
      <w:pPr>
        <w:rPr>
          <w:lang w:val="en-US"/>
        </w:rPr>
      </w:pPr>
    </w:p>
    <w:p w14:paraId="70BE978B" w14:textId="5AC8A282" w:rsidR="008E6A27" w:rsidRDefault="008E6A27" w:rsidP="004367A5">
      <w:pPr>
        <w:rPr>
          <w:lang w:val="en-US"/>
        </w:rPr>
      </w:pPr>
    </w:p>
    <w:p w14:paraId="5E0F4E89" w14:textId="0C44BA89" w:rsidR="008E6A27" w:rsidRDefault="008E6A27" w:rsidP="004367A5">
      <w:pPr>
        <w:rPr>
          <w:lang w:val="en-US"/>
        </w:rPr>
      </w:pPr>
    </w:p>
    <w:p w14:paraId="43B4C84D" w14:textId="09750419" w:rsidR="008E6A27" w:rsidRDefault="008E6A27" w:rsidP="004367A5">
      <w:pPr>
        <w:rPr>
          <w:lang w:val="en-US"/>
        </w:rPr>
      </w:pPr>
    </w:p>
    <w:p w14:paraId="692AE98D" w14:textId="2E4EC873" w:rsidR="008E6A27" w:rsidRDefault="008E6A27" w:rsidP="004367A5">
      <w:pPr>
        <w:rPr>
          <w:lang w:val="en-US"/>
        </w:rPr>
      </w:pPr>
    </w:p>
    <w:p w14:paraId="1F6CB1C8" w14:textId="27ECFC81" w:rsidR="008E6A27" w:rsidRDefault="008E6A27" w:rsidP="004367A5">
      <w:pPr>
        <w:rPr>
          <w:lang w:val="en-US"/>
        </w:rPr>
      </w:pPr>
    </w:p>
    <w:p w14:paraId="499FB934" w14:textId="0F90DFA7" w:rsidR="008E6A27" w:rsidRDefault="008E6A27" w:rsidP="004367A5">
      <w:pPr>
        <w:rPr>
          <w:lang w:val="en-US"/>
        </w:rPr>
      </w:pPr>
    </w:p>
    <w:p w14:paraId="43E0C264" w14:textId="208E3D10" w:rsidR="008E6A27" w:rsidRDefault="008E6A27" w:rsidP="004367A5">
      <w:pPr>
        <w:rPr>
          <w:lang w:val="en-US"/>
        </w:rPr>
      </w:pPr>
    </w:p>
    <w:p w14:paraId="0BC95446" w14:textId="45B2C384" w:rsidR="008E6A27" w:rsidRDefault="008E6A27" w:rsidP="004367A5">
      <w:pPr>
        <w:rPr>
          <w:lang w:val="en-US"/>
        </w:rPr>
      </w:pPr>
    </w:p>
    <w:p w14:paraId="760380BB" w14:textId="7F6E87B5" w:rsidR="008E6A27" w:rsidRDefault="008E6A27" w:rsidP="004367A5">
      <w:pPr>
        <w:rPr>
          <w:lang w:val="en-US"/>
        </w:rPr>
      </w:pPr>
    </w:p>
    <w:p w14:paraId="4E591BAC" w14:textId="4B876522" w:rsidR="008E6A27" w:rsidRDefault="008E6A27" w:rsidP="004367A5">
      <w:pPr>
        <w:rPr>
          <w:lang w:val="en-US"/>
        </w:rPr>
      </w:pPr>
    </w:p>
    <w:p w14:paraId="0CD19702" w14:textId="7FC7AFEA" w:rsidR="005B32BA" w:rsidRPr="00214D36" w:rsidRDefault="005B32BA" w:rsidP="004367A5">
      <w:pPr>
        <w:rPr>
          <w:lang w:val="en-US"/>
        </w:rPr>
      </w:pPr>
      <w:r w:rsidRPr="006274BE">
        <w:rPr>
          <w:b/>
          <w:bCs/>
          <w:sz w:val="24"/>
          <w:szCs w:val="24"/>
          <w:lang w:val="en-US"/>
        </w:rPr>
        <w:lastRenderedPageBreak/>
        <w:t>APPENDIX</w:t>
      </w:r>
      <w:r w:rsidR="00E41645">
        <w:rPr>
          <w:b/>
          <w:bCs/>
          <w:sz w:val="24"/>
          <w:szCs w:val="24"/>
          <w:lang w:val="en-US"/>
        </w:rPr>
        <w:t xml:space="preserve"> 1</w:t>
      </w:r>
    </w:p>
    <w:p w14:paraId="059A2336" w14:textId="22687FA1" w:rsidR="005B32BA" w:rsidRDefault="00345137" w:rsidP="004367A5">
      <w:pPr>
        <w:rPr>
          <w:lang w:val="en-US"/>
        </w:rPr>
      </w:pPr>
      <w:r>
        <w:rPr>
          <w:lang w:val="en-US"/>
        </w:rPr>
        <w:t>PRISMA</w:t>
      </w:r>
      <w:r w:rsidR="0055265F">
        <w:rPr>
          <w:lang w:val="en-US"/>
        </w:rPr>
        <w:t>-</w:t>
      </w:r>
      <w:r>
        <w:rPr>
          <w:lang w:val="en-US"/>
        </w:rPr>
        <w:t>IPD checklist adherence for al</w:t>
      </w:r>
      <w:r w:rsidR="006274BE">
        <w:rPr>
          <w:lang w:val="en-US"/>
        </w:rPr>
        <w:t>l</w:t>
      </w:r>
      <w:r>
        <w:rPr>
          <w:lang w:val="en-US"/>
        </w:rPr>
        <w:t xml:space="preserve"> articles.</w:t>
      </w:r>
    </w:p>
    <w:tbl>
      <w:tblPr>
        <w:tblStyle w:val="GridTable7Colorful"/>
        <w:tblW w:w="11199" w:type="dxa"/>
        <w:tblInd w:w="-1134" w:type="dxa"/>
        <w:tblLook w:val="04A0" w:firstRow="1" w:lastRow="0" w:firstColumn="1" w:lastColumn="0" w:noHBand="0" w:noVBand="1"/>
      </w:tblPr>
      <w:tblGrid>
        <w:gridCol w:w="2265"/>
        <w:gridCol w:w="826"/>
        <w:gridCol w:w="1131"/>
        <w:gridCol w:w="1045"/>
        <w:gridCol w:w="1119"/>
        <w:gridCol w:w="1266"/>
        <w:gridCol w:w="1010"/>
        <w:gridCol w:w="1136"/>
        <w:gridCol w:w="1413"/>
      </w:tblGrid>
      <w:tr w:rsidR="00F9097C" w:rsidRPr="00885109" w14:paraId="37666751" w14:textId="77777777" w:rsidTr="006274BE">
        <w:trPr>
          <w:cnfStyle w:val="100000000000" w:firstRow="1" w:lastRow="0" w:firstColumn="0" w:lastColumn="0" w:oddVBand="0" w:evenVBand="0" w:oddHBand="0" w:evenHBand="0" w:firstRowFirstColumn="0" w:firstRowLastColumn="0" w:lastRowFirstColumn="0" w:lastRowLastColumn="0"/>
          <w:trHeight w:val="231"/>
        </w:trPr>
        <w:tc>
          <w:tcPr>
            <w:cnfStyle w:val="001000000100" w:firstRow="0" w:lastRow="0" w:firstColumn="1" w:lastColumn="0" w:oddVBand="0" w:evenVBand="0" w:oddHBand="0" w:evenHBand="0" w:firstRowFirstColumn="1" w:firstRowLastColumn="0" w:lastRowFirstColumn="0" w:lastRowLastColumn="0"/>
            <w:tcW w:w="2265" w:type="dxa"/>
            <w:noWrap/>
            <w:hideMark/>
          </w:tcPr>
          <w:p w14:paraId="3E82C803" w14:textId="77777777" w:rsidR="00F9097C" w:rsidRPr="00885109" w:rsidRDefault="00F9097C" w:rsidP="001E7533">
            <w:pPr>
              <w:rPr>
                <w:b w:val="0"/>
                <w:bCs w:val="0"/>
                <w:sz w:val="18"/>
                <w:szCs w:val="18"/>
              </w:rPr>
            </w:pPr>
            <w:proofErr w:type="spellStart"/>
            <w:r w:rsidRPr="00885109">
              <w:rPr>
                <w:b w:val="0"/>
                <w:bCs w:val="0"/>
                <w:sz w:val="18"/>
                <w:szCs w:val="18"/>
              </w:rPr>
              <w:t>Study</w:t>
            </w:r>
            <w:proofErr w:type="spellEnd"/>
          </w:p>
        </w:tc>
        <w:tc>
          <w:tcPr>
            <w:tcW w:w="826" w:type="dxa"/>
            <w:noWrap/>
            <w:hideMark/>
          </w:tcPr>
          <w:p w14:paraId="3A3FF382" w14:textId="77777777" w:rsidR="00F9097C" w:rsidRPr="00885109" w:rsidRDefault="00F9097C"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85109">
              <w:rPr>
                <w:b w:val="0"/>
                <w:bCs w:val="0"/>
                <w:sz w:val="18"/>
                <w:szCs w:val="18"/>
              </w:rPr>
              <w:t>1.Title</w:t>
            </w:r>
          </w:p>
        </w:tc>
        <w:tc>
          <w:tcPr>
            <w:tcW w:w="1119" w:type="dxa"/>
            <w:noWrap/>
            <w:hideMark/>
          </w:tcPr>
          <w:p w14:paraId="426D8297" w14:textId="5E75FC91" w:rsidR="00F9097C" w:rsidRPr="00885109" w:rsidRDefault="00F9097C"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85109">
              <w:rPr>
                <w:b w:val="0"/>
                <w:bCs w:val="0"/>
                <w:sz w:val="18"/>
                <w:szCs w:val="18"/>
              </w:rPr>
              <w:t>2.</w:t>
            </w:r>
            <w:r w:rsidR="0055265F">
              <w:rPr>
                <w:b w:val="0"/>
                <w:bCs w:val="0"/>
                <w:sz w:val="18"/>
                <w:szCs w:val="18"/>
              </w:rPr>
              <w:t>S</w:t>
            </w:r>
            <w:r w:rsidRPr="00885109">
              <w:rPr>
                <w:b w:val="0"/>
                <w:bCs w:val="0"/>
                <w:sz w:val="18"/>
                <w:szCs w:val="18"/>
              </w:rPr>
              <w:t>tructured summary</w:t>
            </w:r>
          </w:p>
        </w:tc>
        <w:tc>
          <w:tcPr>
            <w:tcW w:w="1045" w:type="dxa"/>
            <w:noWrap/>
            <w:hideMark/>
          </w:tcPr>
          <w:p w14:paraId="7E37B5D1" w14:textId="77777777" w:rsidR="00F9097C" w:rsidRPr="00885109" w:rsidRDefault="00F9097C"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85109">
              <w:rPr>
                <w:b w:val="0"/>
                <w:bCs w:val="0"/>
                <w:sz w:val="18"/>
                <w:szCs w:val="18"/>
              </w:rPr>
              <w:t>3.Rationale</w:t>
            </w:r>
          </w:p>
        </w:tc>
        <w:tc>
          <w:tcPr>
            <w:tcW w:w="1119" w:type="dxa"/>
            <w:noWrap/>
            <w:hideMark/>
          </w:tcPr>
          <w:p w14:paraId="3A470066" w14:textId="77777777" w:rsidR="00F9097C" w:rsidRPr="00885109" w:rsidRDefault="00F9097C"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85109">
              <w:rPr>
                <w:b w:val="0"/>
                <w:bCs w:val="0"/>
                <w:sz w:val="18"/>
                <w:szCs w:val="18"/>
              </w:rPr>
              <w:t>4.Objectives</w:t>
            </w:r>
          </w:p>
        </w:tc>
        <w:tc>
          <w:tcPr>
            <w:tcW w:w="1266" w:type="dxa"/>
            <w:noWrap/>
            <w:hideMark/>
          </w:tcPr>
          <w:p w14:paraId="50E70B11" w14:textId="27214A5D" w:rsidR="00F9097C" w:rsidRPr="00885109" w:rsidRDefault="00F9097C"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85109">
              <w:rPr>
                <w:b w:val="0"/>
                <w:bCs w:val="0"/>
                <w:sz w:val="18"/>
                <w:szCs w:val="18"/>
              </w:rPr>
              <w:t>5.Protocol</w:t>
            </w:r>
            <w:r w:rsidR="006D0F5D">
              <w:rPr>
                <w:b w:val="0"/>
                <w:bCs w:val="0"/>
                <w:sz w:val="18"/>
                <w:szCs w:val="18"/>
              </w:rPr>
              <w:t xml:space="preserve"> </w:t>
            </w:r>
            <w:proofErr w:type="spellStart"/>
            <w:r w:rsidRPr="00885109">
              <w:rPr>
                <w:b w:val="0"/>
                <w:bCs w:val="0"/>
                <w:sz w:val="18"/>
                <w:szCs w:val="18"/>
              </w:rPr>
              <w:t>and</w:t>
            </w:r>
            <w:proofErr w:type="spellEnd"/>
            <w:r w:rsidRPr="00885109">
              <w:rPr>
                <w:b w:val="0"/>
                <w:bCs w:val="0"/>
                <w:sz w:val="18"/>
                <w:szCs w:val="18"/>
              </w:rPr>
              <w:t xml:space="preserve"> </w:t>
            </w:r>
            <w:proofErr w:type="spellStart"/>
            <w:r w:rsidRPr="00885109">
              <w:rPr>
                <w:b w:val="0"/>
                <w:bCs w:val="0"/>
                <w:sz w:val="18"/>
                <w:szCs w:val="18"/>
              </w:rPr>
              <w:t>registration</w:t>
            </w:r>
            <w:proofErr w:type="spellEnd"/>
          </w:p>
        </w:tc>
        <w:tc>
          <w:tcPr>
            <w:tcW w:w="1010" w:type="dxa"/>
            <w:noWrap/>
            <w:hideMark/>
          </w:tcPr>
          <w:p w14:paraId="4AA065FD" w14:textId="77777777" w:rsidR="00F9097C" w:rsidRPr="00885109" w:rsidRDefault="00F9097C"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85109">
              <w:rPr>
                <w:b w:val="0"/>
                <w:bCs w:val="0"/>
                <w:sz w:val="18"/>
                <w:szCs w:val="18"/>
              </w:rPr>
              <w:t>6.Eligibility criteria</w:t>
            </w:r>
          </w:p>
        </w:tc>
        <w:tc>
          <w:tcPr>
            <w:tcW w:w="1136" w:type="dxa"/>
            <w:noWrap/>
            <w:hideMark/>
          </w:tcPr>
          <w:p w14:paraId="06757A73" w14:textId="77777777" w:rsidR="00F9097C" w:rsidRPr="00885109" w:rsidRDefault="00F9097C"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85109">
              <w:rPr>
                <w:b w:val="0"/>
                <w:bCs w:val="0"/>
                <w:sz w:val="18"/>
                <w:szCs w:val="18"/>
              </w:rPr>
              <w:t>7.Identifying studies/ sources</w:t>
            </w:r>
          </w:p>
        </w:tc>
        <w:tc>
          <w:tcPr>
            <w:tcW w:w="1413" w:type="dxa"/>
            <w:noWrap/>
            <w:hideMark/>
          </w:tcPr>
          <w:p w14:paraId="63E73197" w14:textId="77777777" w:rsidR="00F9097C" w:rsidRPr="00885109" w:rsidRDefault="00F9097C"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85109">
              <w:rPr>
                <w:b w:val="0"/>
                <w:bCs w:val="0"/>
                <w:sz w:val="18"/>
                <w:szCs w:val="18"/>
              </w:rPr>
              <w:t>8.Identifying studies -search</w:t>
            </w:r>
          </w:p>
        </w:tc>
      </w:tr>
      <w:tr w:rsidR="00F9097C" w:rsidRPr="00885109" w14:paraId="6EF63601"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6E9652C2" w14:textId="77777777" w:rsidR="00F9097C" w:rsidRPr="00885109" w:rsidRDefault="00F9097C" w:rsidP="001E7533">
            <w:pPr>
              <w:rPr>
                <w:sz w:val="18"/>
                <w:szCs w:val="18"/>
              </w:rPr>
            </w:pPr>
            <w:r w:rsidRPr="00885109">
              <w:rPr>
                <w:sz w:val="18"/>
                <w:szCs w:val="18"/>
              </w:rPr>
              <w:t xml:space="preserve">6. </w:t>
            </w:r>
            <w:proofErr w:type="spellStart"/>
            <w:r w:rsidRPr="00885109">
              <w:rPr>
                <w:sz w:val="18"/>
                <w:szCs w:val="18"/>
              </w:rPr>
              <w:t>Breugom</w:t>
            </w:r>
            <w:proofErr w:type="spellEnd"/>
            <w:r w:rsidRPr="00885109">
              <w:rPr>
                <w:sz w:val="18"/>
                <w:szCs w:val="18"/>
              </w:rPr>
              <w:t xml:space="preserve"> et al., 2015</w:t>
            </w:r>
          </w:p>
        </w:tc>
        <w:tc>
          <w:tcPr>
            <w:tcW w:w="826" w:type="dxa"/>
            <w:shd w:val="clear" w:color="auto" w:fill="C5E0B3" w:themeFill="accent6" w:themeFillTint="66"/>
            <w:noWrap/>
            <w:hideMark/>
          </w:tcPr>
          <w:p w14:paraId="17F1CF7F"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32B1E7B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6E135A9A"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7787C133"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2E0BBA17"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12EEC1E0"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6C9066B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F4B083" w:themeFill="accent2" w:themeFillTint="99"/>
            <w:noWrap/>
            <w:hideMark/>
          </w:tcPr>
          <w:p w14:paraId="7AC19175"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F9097C" w:rsidRPr="00885109" w14:paraId="6D6E4E55"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hideMark/>
          </w:tcPr>
          <w:p w14:paraId="7682B1FB" w14:textId="77777777" w:rsidR="00F9097C" w:rsidRPr="00885109" w:rsidRDefault="00F9097C" w:rsidP="001E7533">
            <w:pPr>
              <w:rPr>
                <w:sz w:val="18"/>
                <w:szCs w:val="18"/>
              </w:rPr>
            </w:pPr>
            <w:r w:rsidRPr="00885109">
              <w:rPr>
                <w:sz w:val="18"/>
                <w:szCs w:val="18"/>
              </w:rPr>
              <w:t xml:space="preserve">12. </w:t>
            </w:r>
            <w:proofErr w:type="spellStart"/>
            <w:r w:rsidRPr="00885109">
              <w:rPr>
                <w:sz w:val="18"/>
                <w:szCs w:val="18"/>
              </w:rPr>
              <w:t>Egerup</w:t>
            </w:r>
            <w:proofErr w:type="spellEnd"/>
            <w:r w:rsidRPr="00885109">
              <w:rPr>
                <w:sz w:val="18"/>
                <w:szCs w:val="18"/>
              </w:rPr>
              <w:t xml:space="preserve"> et al., 2015</w:t>
            </w:r>
          </w:p>
        </w:tc>
        <w:tc>
          <w:tcPr>
            <w:tcW w:w="826" w:type="dxa"/>
            <w:shd w:val="clear" w:color="auto" w:fill="C5E0B3" w:themeFill="accent6" w:themeFillTint="66"/>
            <w:noWrap/>
            <w:hideMark/>
          </w:tcPr>
          <w:p w14:paraId="0EF2E080"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169B3AC9"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5C2AF1E8"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768F36A8"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6F30C204"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10" w:type="dxa"/>
            <w:shd w:val="clear" w:color="auto" w:fill="C5E0B3" w:themeFill="accent6" w:themeFillTint="66"/>
            <w:noWrap/>
            <w:hideMark/>
          </w:tcPr>
          <w:p w14:paraId="3C8FFE60"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7B1E8A81"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5DB46AB3"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F9097C" w:rsidRPr="00885109" w14:paraId="54BA96EA"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3BC01601" w14:textId="77777777" w:rsidR="00F9097C" w:rsidRPr="00885109" w:rsidRDefault="00F9097C" w:rsidP="001E7533">
            <w:pPr>
              <w:rPr>
                <w:sz w:val="18"/>
                <w:szCs w:val="18"/>
              </w:rPr>
            </w:pPr>
            <w:r w:rsidRPr="00885109">
              <w:rPr>
                <w:sz w:val="18"/>
                <w:szCs w:val="18"/>
              </w:rPr>
              <w:t>19. Katz et al., 2015</w:t>
            </w:r>
          </w:p>
        </w:tc>
        <w:tc>
          <w:tcPr>
            <w:tcW w:w="826" w:type="dxa"/>
            <w:shd w:val="clear" w:color="auto" w:fill="F4B083" w:themeFill="accent2" w:themeFillTint="99"/>
            <w:noWrap/>
            <w:hideMark/>
          </w:tcPr>
          <w:p w14:paraId="5318F96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19" w:type="dxa"/>
            <w:shd w:val="clear" w:color="auto" w:fill="C5E0B3" w:themeFill="accent6" w:themeFillTint="66"/>
            <w:noWrap/>
            <w:hideMark/>
          </w:tcPr>
          <w:p w14:paraId="0024EAD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23520EB4"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1E0AC5A4"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1E4CF9ED"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0A1CA84E"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08717C73"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F4B083" w:themeFill="accent2" w:themeFillTint="99"/>
            <w:noWrap/>
            <w:hideMark/>
          </w:tcPr>
          <w:p w14:paraId="04BFFF87"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F9097C" w:rsidRPr="00885109" w14:paraId="35B341D5"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153C63AE" w14:textId="77777777" w:rsidR="00F9097C" w:rsidRPr="00885109" w:rsidRDefault="00F9097C" w:rsidP="001E7533">
            <w:pPr>
              <w:rPr>
                <w:sz w:val="18"/>
                <w:szCs w:val="18"/>
              </w:rPr>
            </w:pPr>
            <w:r w:rsidRPr="00885109">
              <w:rPr>
                <w:sz w:val="18"/>
                <w:szCs w:val="18"/>
              </w:rPr>
              <w:t xml:space="preserve">24. </w:t>
            </w:r>
            <w:proofErr w:type="spellStart"/>
            <w:r w:rsidRPr="00885109">
              <w:rPr>
                <w:sz w:val="18"/>
                <w:szCs w:val="18"/>
              </w:rPr>
              <w:t>Nseir</w:t>
            </w:r>
            <w:proofErr w:type="spellEnd"/>
            <w:r w:rsidRPr="00885109">
              <w:rPr>
                <w:sz w:val="18"/>
                <w:szCs w:val="18"/>
              </w:rPr>
              <w:t xml:space="preserve"> et al., 2015</w:t>
            </w:r>
          </w:p>
        </w:tc>
        <w:tc>
          <w:tcPr>
            <w:tcW w:w="826" w:type="dxa"/>
            <w:shd w:val="clear" w:color="auto" w:fill="C5E0B3" w:themeFill="accent6" w:themeFillTint="66"/>
            <w:noWrap/>
            <w:hideMark/>
          </w:tcPr>
          <w:p w14:paraId="48C8C76D"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99789CC"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258E31D9"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B1B2A65"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3C36595B"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0C0ECAC8"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2E862284"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F4B083" w:themeFill="accent2" w:themeFillTint="99"/>
            <w:noWrap/>
            <w:hideMark/>
          </w:tcPr>
          <w:p w14:paraId="6AE6DCD8"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r>
      <w:tr w:rsidR="00F9097C" w:rsidRPr="00885109" w14:paraId="6E71E4D6"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38F1497E" w14:textId="77777777" w:rsidR="00F9097C" w:rsidRPr="00885109" w:rsidRDefault="00F9097C" w:rsidP="001E7533">
            <w:pPr>
              <w:rPr>
                <w:sz w:val="18"/>
                <w:szCs w:val="18"/>
              </w:rPr>
            </w:pPr>
            <w:r w:rsidRPr="00885109">
              <w:rPr>
                <w:sz w:val="18"/>
                <w:szCs w:val="18"/>
              </w:rPr>
              <w:t xml:space="preserve">30. </w:t>
            </w:r>
            <w:proofErr w:type="spellStart"/>
            <w:r w:rsidRPr="00885109">
              <w:rPr>
                <w:sz w:val="18"/>
                <w:szCs w:val="18"/>
              </w:rPr>
              <w:t>Sahgal</w:t>
            </w:r>
            <w:proofErr w:type="spellEnd"/>
            <w:r w:rsidRPr="00885109">
              <w:rPr>
                <w:sz w:val="18"/>
                <w:szCs w:val="18"/>
              </w:rPr>
              <w:t xml:space="preserve"> et al., 2015</w:t>
            </w:r>
          </w:p>
        </w:tc>
        <w:tc>
          <w:tcPr>
            <w:tcW w:w="826" w:type="dxa"/>
            <w:shd w:val="clear" w:color="auto" w:fill="C5E0B3" w:themeFill="accent6" w:themeFillTint="66"/>
            <w:noWrap/>
            <w:hideMark/>
          </w:tcPr>
          <w:p w14:paraId="1B9D3AB2"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79E182EC"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5B6883C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39466CC"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7F388376"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36184087"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5B703BDB"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F4B083" w:themeFill="accent2" w:themeFillTint="99"/>
            <w:noWrap/>
            <w:hideMark/>
          </w:tcPr>
          <w:p w14:paraId="7BB51EF7"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F9097C" w:rsidRPr="00885109" w14:paraId="5BE728B8"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2264D05E" w14:textId="77777777" w:rsidR="00F9097C" w:rsidRPr="00885109" w:rsidRDefault="00F9097C" w:rsidP="001E7533">
            <w:pPr>
              <w:rPr>
                <w:sz w:val="18"/>
                <w:szCs w:val="18"/>
              </w:rPr>
            </w:pPr>
            <w:r w:rsidRPr="00885109">
              <w:rPr>
                <w:sz w:val="18"/>
                <w:szCs w:val="18"/>
              </w:rPr>
              <w:t xml:space="preserve">36. </w:t>
            </w:r>
            <w:proofErr w:type="spellStart"/>
            <w:r w:rsidRPr="00885109">
              <w:rPr>
                <w:sz w:val="18"/>
                <w:szCs w:val="18"/>
              </w:rPr>
              <w:t>Sweeting</w:t>
            </w:r>
            <w:proofErr w:type="spellEnd"/>
            <w:r w:rsidRPr="00885109">
              <w:rPr>
                <w:sz w:val="18"/>
                <w:szCs w:val="18"/>
              </w:rPr>
              <w:t xml:space="preserve"> et al., 2015</w:t>
            </w:r>
          </w:p>
        </w:tc>
        <w:tc>
          <w:tcPr>
            <w:tcW w:w="826" w:type="dxa"/>
            <w:shd w:val="clear" w:color="auto" w:fill="C5E0B3" w:themeFill="accent6" w:themeFillTint="66"/>
            <w:noWrap/>
            <w:hideMark/>
          </w:tcPr>
          <w:p w14:paraId="109A6BE9"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0F2A813F"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6CACF8D1"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42D26D33"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1DB4205C"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224A334E"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F4B083" w:themeFill="accent2" w:themeFillTint="99"/>
            <w:noWrap/>
            <w:hideMark/>
          </w:tcPr>
          <w:p w14:paraId="139EEE90"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413" w:type="dxa"/>
            <w:shd w:val="clear" w:color="auto" w:fill="F4B083" w:themeFill="accent2" w:themeFillTint="99"/>
            <w:noWrap/>
            <w:hideMark/>
          </w:tcPr>
          <w:p w14:paraId="5332B8C4"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r>
      <w:tr w:rsidR="00F9097C" w:rsidRPr="00885109" w14:paraId="2C4F19CF"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4E11FBCD" w14:textId="77777777" w:rsidR="00F9097C" w:rsidRPr="00885109" w:rsidRDefault="00F9097C" w:rsidP="001E7533">
            <w:pPr>
              <w:rPr>
                <w:sz w:val="18"/>
                <w:szCs w:val="18"/>
              </w:rPr>
            </w:pPr>
            <w:r w:rsidRPr="00885109">
              <w:rPr>
                <w:sz w:val="18"/>
                <w:szCs w:val="18"/>
              </w:rPr>
              <w:t>42. Brown et al., 2016</w:t>
            </w:r>
          </w:p>
        </w:tc>
        <w:tc>
          <w:tcPr>
            <w:tcW w:w="826" w:type="dxa"/>
            <w:shd w:val="clear" w:color="auto" w:fill="C5E0B3" w:themeFill="accent6" w:themeFillTint="66"/>
            <w:noWrap/>
            <w:hideMark/>
          </w:tcPr>
          <w:p w14:paraId="22F5C2F6"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494528E4"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7D3E7E47"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617F669F"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6F90D347"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22062BC1"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61C94063"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00B7F56D"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F9097C" w:rsidRPr="00885109" w14:paraId="14568617"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719DF16A" w14:textId="77777777" w:rsidR="00F9097C" w:rsidRPr="00885109" w:rsidRDefault="00F9097C" w:rsidP="001E7533">
            <w:pPr>
              <w:rPr>
                <w:sz w:val="18"/>
                <w:szCs w:val="18"/>
              </w:rPr>
            </w:pPr>
            <w:r w:rsidRPr="00885109">
              <w:rPr>
                <w:sz w:val="18"/>
                <w:szCs w:val="18"/>
              </w:rPr>
              <w:t xml:space="preserve">48. </w:t>
            </w:r>
            <w:proofErr w:type="spellStart"/>
            <w:r w:rsidRPr="00885109">
              <w:rPr>
                <w:sz w:val="18"/>
                <w:szCs w:val="18"/>
              </w:rPr>
              <w:t>Doblinger</w:t>
            </w:r>
            <w:proofErr w:type="spellEnd"/>
            <w:r w:rsidRPr="00885109">
              <w:rPr>
                <w:sz w:val="18"/>
                <w:szCs w:val="18"/>
              </w:rPr>
              <w:t xml:space="preserve"> et al., 2016</w:t>
            </w:r>
          </w:p>
        </w:tc>
        <w:tc>
          <w:tcPr>
            <w:tcW w:w="826" w:type="dxa"/>
            <w:shd w:val="clear" w:color="auto" w:fill="C5E0B3" w:themeFill="accent6" w:themeFillTint="66"/>
            <w:noWrap/>
            <w:hideMark/>
          </w:tcPr>
          <w:p w14:paraId="53436555"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B934CD0"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3CF6A6B9"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D66D4E8"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4D02AFFB"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10" w:type="dxa"/>
            <w:shd w:val="clear" w:color="auto" w:fill="C5E0B3" w:themeFill="accent6" w:themeFillTint="66"/>
            <w:noWrap/>
            <w:hideMark/>
          </w:tcPr>
          <w:p w14:paraId="7B261901"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7F9A3FFC"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5B9593DE"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F9097C" w:rsidRPr="00885109" w14:paraId="2EF4CA5C"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5662DD0C" w14:textId="77777777" w:rsidR="00F9097C" w:rsidRPr="00885109" w:rsidRDefault="00F9097C" w:rsidP="001E7533">
            <w:pPr>
              <w:rPr>
                <w:sz w:val="18"/>
                <w:szCs w:val="18"/>
              </w:rPr>
            </w:pPr>
            <w:r w:rsidRPr="00885109">
              <w:rPr>
                <w:sz w:val="18"/>
                <w:szCs w:val="18"/>
              </w:rPr>
              <w:t xml:space="preserve">54. </w:t>
            </w:r>
            <w:proofErr w:type="spellStart"/>
            <w:r w:rsidRPr="00885109">
              <w:rPr>
                <w:sz w:val="18"/>
                <w:szCs w:val="18"/>
              </w:rPr>
              <w:t>Goyal</w:t>
            </w:r>
            <w:proofErr w:type="spellEnd"/>
            <w:r w:rsidRPr="00885109">
              <w:rPr>
                <w:sz w:val="18"/>
                <w:szCs w:val="18"/>
              </w:rPr>
              <w:t xml:space="preserve"> et al., 2016</w:t>
            </w:r>
          </w:p>
        </w:tc>
        <w:tc>
          <w:tcPr>
            <w:tcW w:w="826" w:type="dxa"/>
            <w:shd w:val="clear" w:color="auto" w:fill="C5E0B3" w:themeFill="accent6" w:themeFillTint="66"/>
            <w:noWrap/>
            <w:hideMark/>
          </w:tcPr>
          <w:p w14:paraId="29C6F425"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09100AA"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65D34FB3"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76A56CFA"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4352A2B0"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54381B1E"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07753E4B"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37E3886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F9097C" w:rsidRPr="00885109" w14:paraId="3DB0FEE6"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0003F754" w14:textId="77777777" w:rsidR="00F9097C" w:rsidRPr="00885109" w:rsidRDefault="00F9097C" w:rsidP="001E7533">
            <w:pPr>
              <w:rPr>
                <w:sz w:val="18"/>
                <w:szCs w:val="18"/>
              </w:rPr>
            </w:pPr>
            <w:r w:rsidRPr="00885109">
              <w:rPr>
                <w:sz w:val="18"/>
                <w:szCs w:val="18"/>
              </w:rPr>
              <w:t>60. Jonkman et al., 2016</w:t>
            </w:r>
          </w:p>
        </w:tc>
        <w:tc>
          <w:tcPr>
            <w:tcW w:w="826" w:type="dxa"/>
            <w:shd w:val="clear" w:color="auto" w:fill="C5E0B3" w:themeFill="accent6" w:themeFillTint="66"/>
            <w:noWrap/>
            <w:hideMark/>
          </w:tcPr>
          <w:p w14:paraId="33340511"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6DB335D1"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0F247606"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04D06D05"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4AF30C11"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10" w:type="dxa"/>
            <w:shd w:val="clear" w:color="auto" w:fill="C5E0B3" w:themeFill="accent6" w:themeFillTint="66"/>
            <w:noWrap/>
            <w:hideMark/>
          </w:tcPr>
          <w:p w14:paraId="6922CB4E"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76DE5516"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4A732075"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F9097C" w:rsidRPr="00885109" w14:paraId="707CCAA5"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4A2F8197" w14:textId="77777777" w:rsidR="00F9097C" w:rsidRPr="00885109" w:rsidRDefault="00F9097C" w:rsidP="001E7533">
            <w:pPr>
              <w:rPr>
                <w:sz w:val="18"/>
                <w:szCs w:val="18"/>
              </w:rPr>
            </w:pPr>
            <w:r w:rsidRPr="00885109">
              <w:rPr>
                <w:sz w:val="18"/>
                <w:szCs w:val="18"/>
              </w:rPr>
              <w:t xml:space="preserve">66. </w:t>
            </w:r>
            <w:proofErr w:type="spellStart"/>
            <w:r w:rsidRPr="00885109">
              <w:rPr>
                <w:sz w:val="18"/>
                <w:szCs w:val="18"/>
              </w:rPr>
              <w:t>Kotecha</w:t>
            </w:r>
            <w:proofErr w:type="spellEnd"/>
            <w:r w:rsidRPr="00885109">
              <w:rPr>
                <w:sz w:val="18"/>
                <w:szCs w:val="18"/>
              </w:rPr>
              <w:t xml:space="preserve"> et al., 2016</w:t>
            </w:r>
          </w:p>
        </w:tc>
        <w:tc>
          <w:tcPr>
            <w:tcW w:w="826" w:type="dxa"/>
            <w:shd w:val="clear" w:color="auto" w:fill="C5E0B3" w:themeFill="accent6" w:themeFillTint="66"/>
            <w:noWrap/>
            <w:hideMark/>
          </w:tcPr>
          <w:p w14:paraId="1B8B5500"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4B489DFE"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3BE1ED91"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6563BAC6"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3E013BBC"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10" w:type="dxa"/>
            <w:shd w:val="clear" w:color="auto" w:fill="C5E0B3" w:themeFill="accent6" w:themeFillTint="66"/>
            <w:noWrap/>
            <w:hideMark/>
          </w:tcPr>
          <w:p w14:paraId="505D7429"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2C3E3312"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F4B083" w:themeFill="accent2" w:themeFillTint="99"/>
            <w:noWrap/>
            <w:hideMark/>
          </w:tcPr>
          <w:p w14:paraId="6939FBC6"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F9097C" w:rsidRPr="00885109" w14:paraId="42222825"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7E771579" w14:textId="77777777" w:rsidR="00F9097C" w:rsidRPr="00885109" w:rsidRDefault="00F9097C" w:rsidP="001E7533">
            <w:pPr>
              <w:rPr>
                <w:sz w:val="18"/>
                <w:szCs w:val="18"/>
              </w:rPr>
            </w:pPr>
            <w:r w:rsidRPr="00885109">
              <w:rPr>
                <w:sz w:val="18"/>
                <w:szCs w:val="18"/>
              </w:rPr>
              <w:t>72. Lu et al., 2016</w:t>
            </w:r>
          </w:p>
        </w:tc>
        <w:tc>
          <w:tcPr>
            <w:tcW w:w="826" w:type="dxa"/>
            <w:shd w:val="clear" w:color="auto" w:fill="F4B083" w:themeFill="accent2" w:themeFillTint="99"/>
            <w:noWrap/>
            <w:hideMark/>
          </w:tcPr>
          <w:p w14:paraId="397FB4C6"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19" w:type="dxa"/>
            <w:shd w:val="clear" w:color="auto" w:fill="C5E0B3" w:themeFill="accent6" w:themeFillTint="66"/>
            <w:noWrap/>
            <w:hideMark/>
          </w:tcPr>
          <w:p w14:paraId="7346E678"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020481EF"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01F95684"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5578AB45"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114F5214"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2B0C7733"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F4B083" w:themeFill="accent2" w:themeFillTint="99"/>
            <w:noWrap/>
            <w:hideMark/>
          </w:tcPr>
          <w:p w14:paraId="1845A045"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r>
      <w:tr w:rsidR="00F9097C" w:rsidRPr="00885109" w14:paraId="6C8BD1A1"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336AEC4F" w14:textId="77777777" w:rsidR="00F9097C" w:rsidRPr="00885109" w:rsidRDefault="00F9097C" w:rsidP="001E7533">
            <w:pPr>
              <w:rPr>
                <w:sz w:val="18"/>
                <w:szCs w:val="18"/>
              </w:rPr>
            </w:pPr>
            <w:r w:rsidRPr="00885109">
              <w:rPr>
                <w:sz w:val="18"/>
                <w:szCs w:val="18"/>
              </w:rPr>
              <w:t xml:space="preserve">78. </w:t>
            </w:r>
            <w:proofErr w:type="spellStart"/>
            <w:r w:rsidRPr="00885109">
              <w:rPr>
                <w:sz w:val="18"/>
                <w:szCs w:val="18"/>
              </w:rPr>
              <w:t>Rizzoni</w:t>
            </w:r>
            <w:proofErr w:type="spellEnd"/>
            <w:r w:rsidRPr="00885109">
              <w:rPr>
                <w:sz w:val="18"/>
                <w:szCs w:val="18"/>
              </w:rPr>
              <w:t xml:space="preserve"> et al., 2016</w:t>
            </w:r>
          </w:p>
        </w:tc>
        <w:tc>
          <w:tcPr>
            <w:tcW w:w="826" w:type="dxa"/>
            <w:shd w:val="clear" w:color="auto" w:fill="F4B083" w:themeFill="accent2" w:themeFillTint="99"/>
            <w:noWrap/>
            <w:hideMark/>
          </w:tcPr>
          <w:p w14:paraId="27F85683"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19" w:type="dxa"/>
            <w:shd w:val="clear" w:color="auto" w:fill="C5E0B3" w:themeFill="accent6" w:themeFillTint="66"/>
            <w:noWrap/>
            <w:hideMark/>
          </w:tcPr>
          <w:p w14:paraId="7D1BA1D3"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281C0B5F"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6ED0EC2"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5F5BFABF"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66AF5C2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F4B083" w:themeFill="accent2" w:themeFillTint="99"/>
            <w:noWrap/>
            <w:hideMark/>
          </w:tcPr>
          <w:p w14:paraId="706F6483"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413" w:type="dxa"/>
            <w:shd w:val="clear" w:color="auto" w:fill="F4B083" w:themeFill="accent2" w:themeFillTint="99"/>
            <w:noWrap/>
            <w:hideMark/>
          </w:tcPr>
          <w:p w14:paraId="7C6FEAB3"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F9097C" w:rsidRPr="00885109" w14:paraId="47395271"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4AF61063" w14:textId="77777777" w:rsidR="00F9097C" w:rsidRPr="00885109" w:rsidRDefault="00F9097C" w:rsidP="001E7533">
            <w:pPr>
              <w:rPr>
                <w:sz w:val="18"/>
                <w:szCs w:val="18"/>
              </w:rPr>
            </w:pPr>
            <w:r w:rsidRPr="00885109">
              <w:rPr>
                <w:sz w:val="18"/>
                <w:szCs w:val="18"/>
              </w:rPr>
              <w:t xml:space="preserve">84. </w:t>
            </w:r>
            <w:proofErr w:type="spellStart"/>
            <w:r w:rsidRPr="00885109">
              <w:rPr>
                <w:sz w:val="18"/>
                <w:szCs w:val="18"/>
              </w:rPr>
              <w:t>Shin</w:t>
            </w:r>
            <w:proofErr w:type="spellEnd"/>
            <w:r w:rsidRPr="00885109">
              <w:rPr>
                <w:sz w:val="18"/>
                <w:szCs w:val="18"/>
              </w:rPr>
              <w:t xml:space="preserve"> et al., 2016</w:t>
            </w:r>
          </w:p>
        </w:tc>
        <w:tc>
          <w:tcPr>
            <w:tcW w:w="826" w:type="dxa"/>
            <w:shd w:val="clear" w:color="auto" w:fill="F4B083" w:themeFill="accent2" w:themeFillTint="99"/>
            <w:noWrap/>
            <w:hideMark/>
          </w:tcPr>
          <w:p w14:paraId="5CDF8C64"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19" w:type="dxa"/>
            <w:shd w:val="clear" w:color="auto" w:fill="C5E0B3" w:themeFill="accent6" w:themeFillTint="66"/>
            <w:noWrap/>
            <w:hideMark/>
          </w:tcPr>
          <w:p w14:paraId="0719BDC9"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01927940"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6B424CB0"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6984DDDE"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2940829D"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2ADF8945"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5CA1D370"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F9097C" w:rsidRPr="00885109" w14:paraId="66C094C1"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7D1CA252" w14:textId="77777777" w:rsidR="00F9097C" w:rsidRPr="00885109" w:rsidRDefault="00F9097C" w:rsidP="001E7533">
            <w:pPr>
              <w:rPr>
                <w:sz w:val="18"/>
                <w:szCs w:val="18"/>
              </w:rPr>
            </w:pPr>
            <w:r w:rsidRPr="00885109">
              <w:rPr>
                <w:sz w:val="18"/>
                <w:szCs w:val="18"/>
              </w:rPr>
              <w:t xml:space="preserve">90. Middelkoop et al., 2016 </w:t>
            </w:r>
          </w:p>
        </w:tc>
        <w:tc>
          <w:tcPr>
            <w:tcW w:w="826" w:type="dxa"/>
            <w:shd w:val="clear" w:color="auto" w:fill="C5E0B3" w:themeFill="accent6" w:themeFillTint="66"/>
            <w:noWrap/>
            <w:hideMark/>
          </w:tcPr>
          <w:p w14:paraId="4E8C2BDC"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727B6B5D"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03D2C3D4"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47AF4500"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29F6F88D"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10" w:type="dxa"/>
            <w:shd w:val="clear" w:color="auto" w:fill="C5E0B3" w:themeFill="accent6" w:themeFillTint="66"/>
            <w:noWrap/>
            <w:hideMark/>
          </w:tcPr>
          <w:p w14:paraId="02AA141D"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51D25CAC"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0E3A1EE9"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F9097C" w:rsidRPr="00885109" w14:paraId="1781DB22"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05178E3A" w14:textId="77777777" w:rsidR="00F9097C" w:rsidRPr="00885109" w:rsidRDefault="00F9097C" w:rsidP="001E7533">
            <w:pPr>
              <w:rPr>
                <w:sz w:val="18"/>
                <w:szCs w:val="18"/>
              </w:rPr>
            </w:pPr>
            <w:r w:rsidRPr="00885109">
              <w:rPr>
                <w:sz w:val="18"/>
                <w:szCs w:val="18"/>
              </w:rPr>
              <w:t xml:space="preserve">96. </w:t>
            </w:r>
            <w:proofErr w:type="spellStart"/>
            <w:r w:rsidRPr="00885109">
              <w:rPr>
                <w:sz w:val="18"/>
                <w:szCs w:val="18"/>
              </w:rPr>
              <w:t>Albillos</w:t>
            </w:r>
            <w:proofErr w:type="spellEnd"/>
            <w:r w:rsidRPr="00885109">
              <w:rPr>
                <w:sz w:val="18"/>
                <w:szCs w:val="18"/>
              </w:rPr>
              <w:t xml:space="preserve"> et al., 2017</w:t>
            </w:r>
          </w:p>
        </w:tc>
        <w:tc>
          <w:tcPr>
            <w:tcW w:w="826" w:type="dxa"/>
            <w:shd w:val="clear" w:color="auto" w:fill="C5E0B3" w:themeFill="accent6" w:themeFillTint="66"/>
            <w:noWrap/>
            <w:hideMark/>
          </w:tcPr>
          <w:p w14:paraId="73B7FFF0"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74E29538"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33836913"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362CEC0"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10A27538"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4377942D"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5D7C49FA"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042EEE8A"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F9097C" w:rsidRPr="00885109" w14:paraId="7BA0E4D9"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6BC06743" w14:textId="77777777" w:rsidR="00F9097C" w:rsidRPr="00885109" w:rsidRDefault="00F9097C" w:rsidP="001E7533">
            <w:pPr>
              <w:rPr>
                <w:sz w:val="18"/>
                <w:szCs w:val="18"/>
              </w:rPr>
            </w:pPr>
            <w:r w:rsidRPr="00885109">
              <w:rPr>
                <w:sz w:val="18"/>
                <w:szCs w:val="18"/>
              </w:rPr>
              <w:t xml:space="preserve">103. </w:t>
            </w:r>
            <w:proofErr w:type="spellStart"/>
            <w:r w:rsidRPr="00885109">
              <w:rPr>
                <w:sz w:val="18"/>
                <w:szCs w:val="18"/>
              </w:rPr>
              <w:t>Borghi</w:t>
            </w:r>
            <w:proofErr w:type="spellEnd"/>
            <w:r w:rsidRPr="00885109">
              <w:rPr>
                <w:sz w:val="18"/>
                <w:szCs w:val="18"/>
              </w:rPr>
              <w:t xml:space="preserve"> et al., 2017</w:t>
            </w:r>
          </w:p>
        </w:tc>
        <w:tc>
          <w:tcPr>
            <w:tcW w:w="826" w:type="dxa"/>
            <w:shd w:val="clear" w:color="auto" w:fill="C5E0B3" w:themeFill="accent6" w:themeFillTint="66"/>
            <w:noWrap/>
            <w:hideMark/>
          </w:tcPr>
          <w:p w14:paraId="4F46733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CBF0B2D"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281CA367"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6DB56907"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638B1DBD"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6B00C096"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F4B083" w:themeFill="accent2" w:themeFillTint="99"/>
            <w:noWrap/>
            <w:hideMark/>
          </w:tcPr>
          <w:p w14:paraId="16E92E09"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413" w:type="dxa"/>
            <w:shd w:val="clear" w:color="auto" w:fill="F4B083" w:themeFill="accent2" w:themeFillTint="99"/>
            <w:noWrap/>
            <w:hideMark/>
          </w:tcPr>
          <w:p w14:paraId="0A97C65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F9097C" w:rsidRPr="00885109" w14:paraId="63F659FF"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66785297" w14:textId="77777777" w:rsidR="00F9097C" w:rsidRPr="00885109" w:rsidRDefault="00F9097C" w:rsidP="001E7533">
            <w:pPr>
              <w:rPr>
                <w:sz w:val="18"/>
                <w:szCs w:val="18"/>
              </w:rPr>
            </w:pPr>
            <w:r w:rsidRPr="00885109">
              <w:rPr>
                <w:sz w:val="18"/>
                <w:szCs w:val="18"/>
              </w:rPr>
              <w:t xml:space="preserve">108. </w:t>
            </w:r>
            <w:proofErr w:type="spellStart"/>
            <w:r w:rsidRPr="00885109">
              <w:rPr>
                <w:sz w:val="18"/>
                <w:szCs w:val="18"/>
              </w:rPr>
              <w:t>Cuijpers</w:t>
            </w:r>
            <w:proofErr w:type="spellEnd"/>
            <w:r w:rsidRPr="00885109">
              <w:rPr>
                <w:sz w:val="18"/>
                <w:szCs w:val="18"/>
              </w:rPr>
              <w:t xml:space="preserve"> et al., 2017</w:t>
            </w:r>
          </w:p>
        </w:tc>
        <w:tc>
          <w:tcPr>
            <w:tcW w:w="826" w:type="dxa"/>
            <w:shd w:val="clear" w:color="auto" w:fill="F4B083" w:themeFill="accent2" w:themeFillTint="99"/>
            <w:noWrap/>
            <w:hideMark/>
          </w:tcPr>
          <w:p w14:paraId="31054B24"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19" w:type="dxa"/>
            <w:shd w:val="clear" w:color="auto" w:fill="C5E0B3" w:themeFill="accent6" w:themeFillTint="66"/>
            <w:noWrap/>
            <w:hideMark/>
          </w:tcPr>
          <w:p w14:paraId="33206737"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7D24793A"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F4B083" w:themeFill="accent2" w:themeFillTint="99"/>
            <w:noWrap/>
            <w:hideMark/>
          </w:tcPr>
          <w:p w14:paraId="7B4B9483"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266" w:type="dxa"/>
            <w:shd w:val="clear" w:color="auto" w:fill="F4B083" w:themeFill="accent2" w:themeFillTint="99"/>
            <w:noWrap/>
            <w:hideMark/>
          </w:tcPr>
          <w:p w14:paraId="1D8D5BE7"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530B7F90"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F4B083" w:themeFill="accent2" w:themeFillTint="99"/>
            <w:noWrap/>
            <w:hideMark/>
          </w:tcPr>
          <w:p w14:paraId="7B299E8F"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413" w:type="dxa"/>
            <w:shd w:val="clear" w:color="auto" w:fill="F4B083" w:themeFill="accent2" w:themeFillTint="99"/>
            <w:noWrap/>
            <w:hideMark/>
          </w:tcPr>
          <w:p w14:paraId="06B4DFB2"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r>
      <w:tr w:rsidR="00F9097C" w:rsidRPr="00885109" w14:paraId="72C462C6" w14:textId="77777777" w:rsidTr="006274B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65" w:type="dxa"/>
            <w:noWrap/>
            <w:hideMark/>
          </w:tcPr>
          <w:p w14:paraId="7CE77D86" w14:textId="77777777" w:rsidR="00F9097C" w:rsidRPr="00885109" w:rsidRDefault="00F9097C" w:rsidP="001E7533">
            <w:pPr>
              <w:rPr>
                <w:sz w:val="18"/>
                <w:szCs w:val="18"/>
              </w:rPr>
            </w:pPr>
            <w:r w:rsidRPr="00885109">
              <w:rPr>
                <w:sz w:val="18"/>
                <w:szCs w:val="18"/>
              </w:rPr>
              <w:t xml:space="preserve">114. </w:t>
            </w:r>
            <w:proofErr w:type="spellStart"/>
            <w:r w:rsidRPr="00885109">
              <w:rPr>
                <w:sz w:val="18"/>
                <w:szCs w:val="18"/>
              </w:rPr>
              <w:t>Elder</w:t>
            </w:r>
            <w:proofErr w:type="spellEnd"/>
            <w:r w:rsidRPr="00885109">
              <w:rPr>
                <w:sz w:val="18"/>
                <w:szCs w:val="18"/>
              </w:rPr>
              <w:t xml:space="preserve"> et al., 2017</w:t>
            </w:r>
          </w:p>
        </w:tc>
        <w:tc>
          <w:tcPr>
            <w:tcW w:w="826" w:type="dxa"/>
            <w:shd w:val="clear" w:color="auto" w:fill="F4B083" w:themeFill="accent2" w:themeFillTint="99"/>
            <w:noWrap/>
            <w:hideMark/>
          </w:tcPr>
          <w:p w14:paraId="57C7817A"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19" w:type="dxa"/>
            <w:shd w:val="clear" w:color="auto" w:fill="C5E0B3" w:themeFill="accent6" w:themeFillTint="66"/>
            <w:noWrap/>
            <w:hideMark/>
          </w:tcPr>
          <w:p w14:paraId="1BBF12A5"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0C3AF7F2"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4D46B4A3"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2C8CB41F"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2CE6DA1C"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2F4A3DA3"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4E2B6B6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F9097C" w:rsidRPr="00885109" w14:paraId="3191906D" w14:textId="77777777" w:rsidTr="006274BE">
        <w:trPr>
          <w:trHeight w:val="240"/>
        </w:trPr>
        <w:tc>
          <w:tcPr>
            <w:cnfStyle w:val="001000000000" w:firstRow="0" w:lastRow="0" w:firstColumn="1" w:lastColumn="0" w:oddVBand="0" w:evenVBand="0" w:oddHBand="0" w:evenHBand="0" w:firstRowFirstColumn="0" w:firstRowLastColumn="0" w:lastRowFirstColumn="0" w:lastRowLastColumn="0"/>
            <w:tcW w:w="2265" w:type="dxa"/>
            <w:noWrap/>
            <w:hideMark/>
          </w:tcPr>
          <w:p w14:paraId="730E38A4" w14:textId="77777777" w:rsidR="00F9097C" w:rsidRPr="00885109" w:rsidRDefault="00F9097C" w:rsidP="001E7533">
            <w:pPr>
              <w:rPr>
                <w:sz w:val="18"/>
                <w:szCs w:val="18"/>
              </w:rPr>
            </w:pPr>
            <w:r w:rsidRPr="00885109">
              <w:rPr>
                <w:sz w:val="18"/>
                <w:szCs w:val="18"/>
              </w:rPr>
              <w:t>120. Goey et al., 2017</w:t>
            </w:r>
          </w:p>
        </w:tc>
        <w:tc>
          <w:tcPr>
            <w:tcW w:w="826" w:type="dxa"/>
            <w:shd w:val="clear" w:color="auto" w:fill="C5E0B3" w:themeFill="accent6" w:themeFillTint="66"/>
            <w:noWrap/>
            <w:hideMark/>
          </w:tcPr>
          <w:p w14:paraId="039FEF62"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29AF2332"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3EE60F87"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1AEE8A22"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4C35F6E5"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4D4D800A"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3135D919"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79D66946"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r>
      <w:tr w:rsidR="00F9097C" w:rsidRPr="00885109" w14:paraId="173148CB"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385E71F3" w14:textId="77777777" w:rsidR="00F9097C" w:rsidRPr="00885109" w:rsidRDefault="00F9097C" w:rsidP="001E7533">
            <w:pPr>
              <w:rPr>
                <w:sz w:val="18"/>
                <w:szCs w:val="18"/>
              </w:rPr>
            </w:pPr>
            <w:r w:rsidRPr="00885109">
              <w:rPr>
                <w:sz w:val="18"/>
                <w:szCs w:val="18"/>
              </w:rPr>
              <w:t xml:space="preserve">126. </w:t>
            </w:r>
            <w:proofErr w:type="spellStart"/>
            <w:r w:rsidRPr="00885109">
              <w:rPr>
                <w:sz w:val="18"/>
                <w:szCs w:val="18"/>
              </w:rPr>
              <w:t>Jolly</w:t>
            </w:r>
            <w:proofErr w:type="spellEnd"/>
            <w:r w:rsidRPr="00885109">
              <w:rPr>
                <w:sz w:val="18"/>
                <w:szCs w:val="18"/>
              </w:rPr>
              <w:t xml:space="preserve"> et al., 2017</w:t>
            </w:r>
          </w:p>
        </w:tc>
        <w:tc>
          <w:tcPr>
            <w:tcW w:w="826" w:type="dxa"/>
            <w:shd w:val="clear" w:color="auto" w:fill="C5E0B3" w:themeFill="accent6" w:themeFillTint="66"/>
            <w:noWrap/>
            <w:hideMark/>
          </w:tcPr>
          <w:p w14:paraId="1A4654A4"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1729D77F"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3B3CD44A"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27A8FAB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18A72489"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10" w:type="dxa"/>
            <w:shd w:val="clear" w:color="auto" w:fill="C5E0B3" w:themeFill="accent6" w:themeFillTint="66"/>
            <w:noWrap/>
            <w:hideMark/>
          </w:tcPr>
          <w:p w14:paraId="5F315E61"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03FE9B70"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F4B083" w:themeFill="accent2" w:themeFillTint="99"/>
            <w:noWrap/>
            <w:hideMark/>
          </w:tcPr>
          <w:p w14:paraId="599DD640"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F9097C" w:rsidRPr="00885109" w14:paraId="7BF6B160"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58C24AAB" w14:textId="77777777" w:rsidR="00F9097C" w:rsidRPr="00885109" w:rsidRDefault="00F9097C" w:rsidP="001E7533">
            <w:pPr>
              <w:rPr>
                <w:sz w:val="18"/>
                <w:szCs w:val="18"/>
              </w:rPr>
            </w:pPr>
            <w:r w:rsidRPr="00885109">
              <w:rPr>
                <w:sz w:val="18"/>
                <w:szCs w:val="18"/>
              </w:rPr>
              <w:t xml:space="preserve">132. </w:t>
            </w:r>
            <w:proofErr w:type="spellStart"/>
            <w:r w:rsidRPr="00885109">
              <w:rPr>
                <w:sz w:val="18"/>
                <w:szCs w:val="18"/>
              </w:rPr>
              <w:t>Lambertini</w:t>
            </w:r>
            <w:proofErr w:type="spellEnd"/>
            <w:r w:rsidRPr="00885109">
              <w:rPr>
                <w:sz w:val="18"/>
                <w:szCs w:val="18"/>
              </w:rPr>
              <w:t xml:space="preserve"> et al., 2017</w:t>
            </w:r>
          </w:p>
        </w:tc>
        <w:tc>
          <w:tcPr>
            <w:tcW w:w="826" w:type="dxa"/>
            <w:shd w:val="clear" w:color="auto" w:fill="F4B083" w:themeFill="accent2" w:themeFillTint="99"/>
            <w:noWrap/>
            <w:hideMark/>
          </w:tcPr>
          <w:p w14:paraId="30B7616E"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19" w:type="dxa"/>
            <w:shd w:val="clear" w:color="auto" w:fill="C5E0B3" w:themeFill="accent6" w:themeFillTint="66"/>
            <w:noWrap/>
            <w:hideMark/>
          </w:tcPr>
          <w:p w14:paraId="0621949A"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514E910A"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4E1F1635"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19A3C679"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10" w:type="dxa"/>
            <w:shd w:val="clear" w:color="auto" w:fill="C5E0B3" w:themeFill="accent6" w:themeFillTint="66"/>
            <w:noWrap/>
            <w:hideMark/>
          </w:tcPr>
          <w:p w14:paraId="3B01D3EB"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502BAE8B"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F4B083" w:themeFill="accent2" w:themeFillTint="99"/>
            <w:noWrap/>
            <w:hideMark/>
          </w:tcPr>
          <w:p w14:paraId="36D3F1F9"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r>
      <w:tr w:rsidR="00F9097C" w:rsidRPr="00885109" w14:paraId="0D760B53"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41FF9A80" w14:textId="77777777" w:rsidR="00F9097C" w:rsidRPr="00885109" w:rsidRDefault="00F9097C" w:rsidP="001E7533">
            <w:pPr>
              <w:rPr>
                <w:sz w:val="18"/>
                <w:szCs w:val="18"/>
              </w:rPr>
            </w:pPr>
            <w:r w:rsidRPr="00885109">
              <w:rPr>
                <w:sz w:val="18"/>
                <w:szCs w:val="18"/>
              </w:rPr>
              <w:t xml:space="preserve">138. </w:t>
            </w:r>
            <w:proofErr w:type="spellStart"/>
            <w:r w:rsidRPr="00885109">
              <w:rPr>
                <w:sz w:val="18"/>
                <w:szCs w:val="18"/>
              </w:rPr>
              <w:t>Maund</w:t>
            </w:r>
            <w:proofErr w:type="spellEnd"/>
            <w:r w:rsidRPr="00885109">
              <w:rPr>
                <w:sz w:val="18"/>
                <w:szCs w:val="18"/>
              </w:rPr>
              <w:t xml:space="preserve"> et al., 2017</w:t>
            </w:r>
          </w:p>
        </w:tc>
        <w:tc>
          <w:tcPr>
            <w:tcW w:w="826" w:type="dxa"/>
            <w:shd w:val="clear" w:color="auto" w:fill="F4B083" w:themeFill="accent2" w:themeFillTint="99"/>
            <w:noWrap/>
            <w:hideMark/>
          </w:tcPr>
          <w:p w14:paraId="05D6E643"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19" w:type="dxa"/>
            <w:shd w:val="clear" w:color="auto" w:fill="C5E0B3" w:themeFill="accent6" w:themeFillTint="66"/>
            <w:noWrap/>
            <w:hideMark/>
          </w:tcPr>
          <w:p w14:paraId="204C4FF0"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2AA37B7C"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CC520F5"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118E39D6"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10" w:type="dxa"/>
            <w:shd w:val="clear" w:color="auto" w:fill="F4B083" w:themeFill="accent2" w:themeFillTint="99"/>
            <w:noWrap/>
            <w:hideMark/>
          </w:tcPr>
          <w:p w14:paraId="184D90A0"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36" w:type="dxa"/>
            <w:shd w:val="clear" w:color="auto" w:fill="F4B083" w:themeFill="accent2" w:themeFillTint="99"/>
            <w:noWrap/>
            <w:hideMark/>
          </w:tcPr>
          <w:p w14:paraId="72B2015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413" w:type="dxa"/>
            <w:shd w:val="clear" w:color="auto" w:fill="F4B083" w:themeFill="accent2" w:themeFillTint="99"/>
            <w:noWrap/>
            <w:hideMark/>
          </w:tcPr>
          <w:p w14:paraId="31EA8827"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F9097C" w:rsidRPr="00885109" w14:paraId="51DFDD62"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049D29C0" w14:textId="77777777" w:rsidR="00F9097C" w:rsidRPr="00885109" w:rsidRDefault="00F9097C" w:rsidP="001E7533">
            <w:pPr>
              <w:rPr>
                <w:sz w:val="18"/>
                <w:szCs w:val="18"/>
              </w:rPr>
            </w:pPr>
            <w:r w:rsidRPr="00885109">
              <w:rPr>
                <w:sz w:val="18"/>
                <w:szCs w:val="18"/>
              </w:rPr>
              <w:t xml:space="preserve">144. </w:t>
            </w:r>
            <w:proofErr w:type="spellStart"/>
            <w:r w:rsidRPr="00885109">
              <w:rPr>
                <w:sz w:val="18"/>
                <w:szCs w:val="18"/>
              </w:rPr>
              <w:t>Palmerini</w:t>
            </w:r>
            <w:proofErr w:type="spellEnd"/>
            <w:r w:rsidRPr="00885109">
              <w:rPr>
                <w:sz w:val="18"/>
                <w:szCs w:val="18"/>
              </w:rPr>
              <w:t xml:space="preserve"> et al., 2017</w:t>
            </w:r>
          </w:p>
        </w:tc>
        <w:tc>
          <w:tcPr>
            <w:tcW w:w="826" w:type="dxa"/>
            <w:shd w:val="clear" w:color="auto" w:fill="C5E0B3" w:themeFill="accent6" w:themeFillTint="66"/>
            <w:noWrap/>
            <w:hideMark/>
          </w:tcPr>
          <w:p w14:paraId="1C575FE0"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F05E5E5"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00517403"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4FDC4731"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50A4142B"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41A69707"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2EFCC67A"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3257157B"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F9097C" w:rsidRPr="00885109" w14:paraId="155F721D"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143CE04E" w14:textId="77777777" w:rsidR="00F9097C" w:rsidRPr="00885109" w:rsidRDefault="00F9097C" w:rsidP="001E7533">
            <w:pPr>
              <w:rPr>
                <w:sz w:val="18"/>
                <w:szCs w:val="18"/>
              </w:rPr>
            </w:pPr>
            <w:r w:rsidRPr="00885109">
              <w:rPr>
                <w:sz w:val="18"/>
                <w:szCs w:val="18"/>
              </w:rPr>
              <w:t>150. Powell et al., 2017</w:t>
            </w:r>
          </w:p>
        </w:tc>
        <w:tc>
          <w:tcPr>
            <w:tcW w:w="826" w:type="dxa"/>
            <w:shd w:val="clear" w:color="auto" w:fill="C5E0B3" w:themeFill="accent6" w:themeFillTint="66"/>
            <w:noWrap/>
            <w:hideMark/>
          </w:tcPr>
          <w:p w14:paraId="7E75D2CB"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0924BA5F"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610E957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0788F6F6"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2C76F11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10" w:type="dxa"/>
            <w:shd w:val="clear" w:color="auto" w:fill="C5E0B3" w:themeFill="accent6" w:themeFillTint="66"/>
            <w:noWrap/>
            <w:hideMark/>
          </w:tcPr>
          <w:p w14:paraId="6A0BE242"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64F3F52F"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F4B083" w:themeFill="accent2" w:themeFillTint="99"/>
            <w:noWrap/>
            <w:hideMark/>
          </w:tcPr>
          <w:p w14:paraId="7E120BE6"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F9097C" w:rsidRPr="00885109" w14:paraId="25EDEA51"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09A98A3F" w14:textId="77777777" w:rsidR="00F9097C" w:rsidRPr="00885109" w:rsidRDefault="00F9097C" w:rsidP="001E7533">
            <w:pPr>
              <w:rPr>
                <w:sz w:val="18"/>
                <w:szCs w:val="18"/>
              </w:rPr>
            </w:pPr>
            <w:r w:rsidRPr="00885109">
              <w:rPr>
                <w:sz w:val="18"/>
                <w:szCs w:val="18"/>
              </w:rPr>
              <w:t xml:space="preserve">156. </w:t>
            </w:r>
            <w:proofErr w:type="spellStart"/>
            <w:r w:rsidRPr="00885109">
              <w:rPr>
                <w:sz w:val="18"/>
                <w:szCs w:val="18"/>
              </w:rPr>
              <w:t>Runhaar</w:t>
            </w:r>
            <w:proofErr w:type="spellEnd"/>
            <w:r w:rsidRPr="00885109">
              <w:rPr>
                <w:sz w:val="18"/>
                <w:szCs w:val="18"/>
              </w:rPr>
              <w:t xml:space="preserve"> et al., 2017</w:t>
            </w:r>
          </w:p>
        </w:tc>
        <w:tc>
          <w:tcPr>
            <w:tcW w:w="826" w:type="dxa"/>
            <w:shd w:val="clear" w:color="auto" w:fill="C5E0B3" w:themeFill="accent6" w:themeFillTint="66"/>
            <w:noWrap/>
            <w:hideMark/>
          </w:tcPr>
          <w:p w14:paraId="48293FD8"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71831AB5"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4DA47868"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39AC01ED"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16D2BA44"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10" w:type="dxa"/>
            <w:shd w:val="clear" w:color="auto" w:fill="C5E0B3" w:themeFill="accent6" w:themeFillTint="66"/>
            <w:noWrap/>
            <w:hideMark/>
          </w:tcPr>
          <w:p w14:paraId="2D407C06"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1DE2CA4C"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F4B083" w:themeFill="accent2" w:themeFillTint="99"/>
            <w:noWrap/>
            <w:hideMark/>
          </w:tcPr>
          <w:p w14:paraId="20779077"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r>
      <w:tr w:rsidR="00F9097C" w:rsidRPr="00885109" w14:paraId="28C61A69"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3342EB09" w14:textId="77777777" w:rsidR="00F9097C" w:rsidRPr="00885109" w:rsidRDefault="00F9097C" w:rsidP="001E7533">
            <w:pPr>
              <w:rPr>
                <w:sz w:val="18"/>
                <w:szCs w:val="18"/>
              </w:rPr>
            </w:pPr>
            <w:r w:rsidRPr="00885109">
              <w:rPr>
                <w:sz w:val="18"/>
                <w:szCs w:val="18"/>
              </w:rPr>
              <w:t>163. van Vliet et al., 2017</w:t>
            </w:r>
          </w:p>
        </w:tc>
        <w:tc>
          <w:tcPr>
            <w:tcW w:w="826" w:type="dxa"/>
            <w:shd w:val="clear" w:color="auto" w:fill="F4B083" w:themeFill="accent2" w:themeFillTint="99"/>
            <w:noWrap/>
            <w:hideMark/>
          </w:tcPr>
          <w:p w14:paraId="293F884B"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19" w:type="dxa"/>
            <w:shd w:val="clear" w:color="auto" w:fill="C5E0B3" w:themeFill="accent6" w:themeFillTint="66"/>
            <w:noWrap/>
            <w:hideMark/>
          </w:tcPr>
          <w:p w14:paraId="055C7ECA"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4878C12E"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B97EB95"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6E35A637"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1B368C2F"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16ACB8D3"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7B3B30A5"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F9097C" w:rsidRPr="00885109" w14:paraId="24A07C33"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52EFFA59" w14:textId="77777777" w:rsidR="00F9097C" w:rsidRPr="00885109" w:rsidRDefault="00F9097C" w:rsidP="001E7533">
            <w:pPr>
              <w:rPr>
                <w:sz w:val="18"/>
                <w:szCs w:val="18"/>
              </w:rPr>
            </w:pPr>
            <w:r w:rsidRPr="00885109">
              <w:rPr>
                <w:sz w:val="18"/>
                <w:szCs w:val="18"/>
              </w:rPr>
              <w:t>168. Ali et al., 2018</w:t>
            </w:r>
          </w:p>
        </w:tc>
        <w:tc>
          <w:tcPr>
            <w:tcW w:w="826" w:type="dxa"/>
            <w:shd w:val="clear" w:color="auto" w:fill="C5E0B3" w:themeFill="accent6" w:themeFillTint="66"/>
            <w:noWrap/>
            <w:hideMark/>
          </w:tcPr>
          <w:p w14:paraId="5B63F7C1"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252495A2"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078D3E9F"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0A81A46"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5C04D854"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40EBF3BE"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F4B083" w:themeFill="accent2" w:themeFillTint="99"/>
            <w:noWrap/>
            <w:hideMark/>
          </w:tcPr>
          <w:p w14:paraId="36F2A913"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413" w:type="dxa"/>
            <w:shd w:val="clear" w:color="auto" w:fill="F4B083" w:themeFill="accent2" w:themeFillTint="99"/>
            <w:noWrap/>
            <w:hideMark/>
          </w:tcPr>
          <w:p w14:paraId="164D0AB5"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r>
      <w:tr w:rsidR="00F9097C" w:rsidRPr="00885109" w14:paraId="3769B69C"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3BC97E14" w14:textId="77777777" w:rsidR="00F9097C" w:rsidRPr="00885109" w:rsidRDefault="00F9097C" w:rsidP="001E7533">
            <w:pPr>
              <w:rPr>
                <w:sz w:val="18"/>
                <w:szCs w:val="18"/>
              </w:rPr>
            </w:pPr>
            <w:r w:rsidRPr="00885109">
              <w:rPr>
                <w:sz w:val="18"/>
                <w:szCs w:val="18"/>
              </w:rPr>
              <w:t xml:space="preserve">174. </w:t>
            </w:r>
            <w:proofErr w:type="spellStart"/>
            <w:r w:rsidRPr="00885109">
              <w:rPr>
                <w:sz w:val="18"/>
                <w:szCs w:val="18"/>
              </w:rPr>
              <w:t>Bornstein</w:t>
            </w:r>
            <w:proofErr w:type="spellEnd"/>
            <w:r w:rsidRPr="00885109">
              <w:rPr>
                <w:sz w:val="18"/>
                <w:szCs w:val="18"/>
              </w:rPr>
              <w:t xml:space="preserve"> et al., 2018</w:t>
            </w:r>
          </w:p>
        </w:tc>
        <w:tc>
          <w:tcPr>
            <w:tcW w:w="826" w:type="dxa"/>
            <w:shd w:val="clear" w:color="auto" w:fill="F4B083" w:themeFill="accent2" w:themeFillTint="99"/>
            <w:noWrap/>
            <w:hideMark/>
          </w:tcPr>
          <w:p w14:paraId="3BF69F0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19" w:type="dxa"/>
            <w:shd w:val="clear" w:color="auto" w:fill="C5E0B3" w:themeFill="accent6" w:themeFillTint="66"/>
            <w:noWrap/>
            <w:hideMark/>
          </w:tcPr>
          <w:p w14:paraId="7F3FC09B"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4BCCFE2F"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12401EEE"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40EF395F"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10" w:type="dxa"/>
            <w:shd w:val="clear" w:color="auto" w:fill="C5E0B3" w:themeFill="accent6" w:themeFillTint="66"/>
            <w:noWrap/>
            <w:hideMark/>
          </w:tcPr>
          <w:p w14:paraId="3478D21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1A20C1BB"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75B4E2B2"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F9097C" w:rsidRPr="00885109" w14:paraId="06173C0B" w14:textId="77777777" w:rsidTr="00365BC8">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6D8F4088" w14:textId="50E88A33" w:rsidR="00F9097C" w:rsidRPr="00885109" w:rsidRDefault="00F9097C" w:rsidP="001E7533">
            <w:pPr>
              <w:rPr>
                <w:sz w:val="18"/>
                <w:szCs w:val="18"/>
              </w:rPr>
            </w:pPr>
            <w:r w:rsidRPr="00885109">
              <w:rPr>
                <w:sz w:val="18"/>
                <w:szCs w:val="18"/>
              </w:rPr>
              <w:t>18</w:t>
            </w:r>
            <w:r w:rsidR="00F47975">
              <w:rPr>
                <w:sz w:val="18"/>
                <w:szCs w:val="18"/>
              </w:rPr>
              <w:t>2</w:t>
            </w:r>
            <w:r w:rsidRPr="00885109">
              <w:rPr>
                <w:sz w:val="18"/>
                <w:szCs w:val="18"/>
              </w:rPr>
              <w:t xml:space="preserve">. </w:t>
            </w:r>
            <w:r w:rsidR="00F47975">
              <w:rPr>
                <w:sz w:val="18"/>
                <w:szCs w:val="18"/>
              </w:rPr>
              <w:t>De Vries</w:t>
            </w:r>
            <w:r w:rsidRPr="00885109">
              <w:rPr>
                <w:sz w:val="18"/>
                <w:szCs w:val="18"/>
              </w:rPr>
              <w:t xml:space="preserve"> et al., 2018</w:t>
            </w:r>
          </w:p>
        </w:tc>
        <w:tc>
          <w:tcPr>
            <w:tcW w:w="826" w:type="dxa"/>
            <w:shd w:val="clear" w:color="auto" w:fill="C5E0B3" w:themeFill="accent6" w:themeFillTint="66"/>
            <w:noWrap/>
            <w:hideMark/>
          </w:tcPr>
          <w:p w14:paraId="2BAB94A6" w14:textId="2270249B" w:rsidR="00F9097C" w:rsidRPr="00885109" w:rsidRDefault="00464005"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119" w:type="dxa"/>
            <w:shd w:val="clear" w:color="auto" w:fill="C5E0B3" w:themeFill="accent6" w:themeFillTint="66"/>
            <w:noWrap/>
            <w:hideMark/>
          </w:tcPr>
          <w:p w14:paraId="707265DD" w14:textId="1F6040C8" w:rsidR="00F9097C" w:rsidRPr="00885109" w:rsidRDefault="005455A7"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45" w:type="dxa"/>
            <w:shd w:val="clear" w:color="auto" w:fill="C5E0B3" w:themeFill="accent6" w:themeFillTint="66"/>
            <w:noWrap/>
            <w:hideMark/>
          </w:tcPr>
          <w:p w14:paraId="6FBACD03" w14:textId="4AA20648" w:rsidR="00F9097C" w:rsidRPr="00885109" w:rsidRDefault="005455A7"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119" w:type="dxa"/>
            <w:shd w:val="clear" w:color="auto" w:fill="C5E0B3" w:themeFill="accent6" w:themeFillTint="66"/>
            <w:noWrap/>
            <w:hideMark/>
          </w:tcPr>
          <w:p w14:paraId="6C57E47F" w14:textId="44D7D8E4" w:rsidR="00F9097C" w:rsidRPr="00885109" w:rsidRDefault="005455A7"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266" w:type="dxa"/>
            <w:shd w:val="clear" w:color="auto" w:fill="C5E0B3" w:themeFill="accent6" w:themeFillTint="66"/>
            <w:noWrap/>
            <w:hideMark/>
          </w:tcPr>
          <w:p w14:paraId="02E5D872" w14:textId="3F68764F" w:rsidR="00F9097C" w:rsidRPr="00885109" w:rsidRDefault="00365BC8"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10" w:type="dxa"/>
            <w:shd w:val="clear" w:color="auto" w:fill="C5E0B3" w:themeFill="accent6" w:themeFillTint="66"/>
            <w:noWrap/>
            <w:hideMark/>
          </w:tcPr>
          <w:p w14:paraId="46AD4E14" w14:textId="52E38EC1" w:rsidR="00F9097C" w:rsidRPr="00885109" w:rsidRDefault="00365BC8"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136" w:type="dxa"/>
            <w:shd w:val="clear" w:color="auto" w:fill="C5E0B3" w:themeFill="accent6" w:themeFillTint="66"/>
            <w:noWrap/>
            <w:hideMark/>
          </w:tcPr>
          <w:p w14:paraId="019925BF" w14:textId="7EE87174" w:rsidR="00F9097C" w:rsidRPr="00885109" w:rsidRDefault="00365BC8"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413" w:type="dxa"/>
            <w:shd w:val="clear" w:color="auto" w:fill="F4B083" w:themeFill="accent2" w:themeFillTint="99"/>
            <w:noWrap/>
            <w:hideMark/>
          </w:tcPr>
          <w:p w14:paraId="6B49B7A6" w14:textId="36556C32" w:rsidR="00F9097C" w:rsidRPr="00885109" w:rsidRDefault="00365BC8"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r>
      <w:tr w:rsidR="00F9097C" w:rsidRPr="00885109" w14:paraId="37BBEEB7"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44671DD4" w14:textId="77777777" w:rsidR="00F9097C" w:rsidRPr="00885109" w:rsidRDefault="00F9097C" w:rsidP="001E7533">
            <w:pPr>
              <w:rPr>
                <w:sz w:val="18"/>
                <w:szCs w:val="18"/>
              </w:rPr>
            </w:pPr>
            <w:r w:rsidRPr="00885109">
              <w:rPr>
                <w:sz w:val="18"/>
                <w:szCs w:val="18"/>
              </w:rPr>
              <w:t xml:space="preserve">186. </w:t>
            </w:r>
            <w:proofErr w:type="spellStart"/>
            <w:r w:rsidRPr="00885109">
              <w:rPr>
                <w:sz w:val="18"/>
                <w:szCs w:val="18"/>
              </w:rPr>
              <w:t>Hacke</w:t>
            </w:r>
            <w:proofErr w:type="spellEnd"/>
            <w:r w:rsidRPr="00885109">
              <w:rPr>
                <w:sz w:val="18"/>
                <w:szCs w:val="18"/>
              </w:rPr>
              <w:t xml:space="preserve"> et al., 2018</w:t>
            </w:r>
          </w:p>
        </w:tc>
        <w:tc>
          <w:tcPr>
            <w:tcW w:w="826" w:type="dxa"/>
            <w:shd w:val="clear" w:color="auto" w:fill="C5E0B3" w:themeFill="accent6" w:themeFillTint="66"/>
            <w:noWrap/>
            <w:hideMark/>
          </w:tcPr>
          <w:p w14:paraId="42F031D2"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13B41D0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7FCA8A47"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1827C5D9"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48DDD9A4" w14:textId="0F33D79E"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10" w:type="dxa"/>
            <w:shd w:val="clear" w:color="auto" w:fill="F4B083" w:themeFill="accent2" w:themeFillTint="99"/>
            <w:noWrap/>
            <w:hideMark/>
          </w:tcPr>
          <w:p w14:paraId="01F3512F"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36" w:type="dxa"/>
            <w:shd w:val="clear" w:color="auto" w:fill="C5E0B3" w:themeFill="accent6" w:themeFillTint="66"/>
            <w:noWrap/>
            <w:hideMark/>
          </w:tcPr>
          <w:p w14:paraId="6E7E1B10"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76E12E5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F9097C" w:rsidRPr="00885109" w14:paraId="4B0FA5CD"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3FC1A8FD" w14:textId="77777777" w:rsidR="00F9097C" w:rsidRPr="00885109" w:rsidRDefault="00F9097C" w:rsidP="001E7533">
            <w:pPr>
              <w:rPr>
                <w:sz w:val="18"/>
                <w:szCs w:val="18"/>
              </w:rPr>
            </w:pPr>
            <w:r w:rsidRPr="00885109">
              <w:rPr>
                <w:sz w:val="18"/>
                <w:szCs w:val="18"/>
              </w:rPr>
              <w:t xml:space="preserve">192. </w:t>
            </w:r>
            <w:proofErr w:type="spellStart"/>
            <w:r w:rsidRPr="00885109">
              <w:rPr>
                <w:sz w:val="18"/>
                <w:szCs w:val="18"/>
              </w:rPr>
              <w:t>Kalter</w:t>
            </w:r>
            <w:proofErr w:type="spellEnd"/>
            <w:r w:rsidRPr="00885109">
              <w:rPr>
                <w:sz w:val="18"/>
                <w:szCs w:val="18"/>
              </w:rPr>
              <w:t xml:space="preserve"> et al., 2018</w:t>
            </w:r>
          </w:p>
        </w:tc>
        <w:tc>
          <w:tcPr>
            <w:tcW w:w="826" w:type="dxa"/>
            <w:shd w:val="clear" w:color="auto" w:fill="C5E0B3" w:themeFill="accent6" w:themeFillTint="66"/>
            <w:noWrap/>
            <w:hideMark/>
          </w:tcPr>
          <w:p w14:paraId="037CC8D5"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65313B77"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2CC324E4"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56AFE71"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04B01710"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10" w:type="dxa"/>
            <w:shd w:val="clear" w:color="auto" w:fill="C5E0B3" w:themeFill="accent6" w:themeFillTint="66"/>
            <w:noWrap/>
            <w:hideMark/>
          </w:tcPr>
          <w:p w14:paraId="72716467"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0325A7FA"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56A9CC4E"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F9097C" w:rsidRPr="00885109" w14:paraId="1318A338"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325895AC" w14:textId="77777777" w:rsidR="00F9097C" w:rsidRPr="00885109" w:rsidRDefault="00F9097C" w:rsidP="001E7533">
            <w:pPr>
              <w:rPr>
                <w:sz w:val="18"/>
                <w:szCs w:val="18"/>
              </w:rPr>
            </w:pPr>
            <w:r w:rsidRPr="00885109">
              <w:rPr>
                <w:sz w:val="18"/>
                <w:szCs w:val="18"/>
              </w:rPr>
              <w:t>198. Lee et al., 2018</w:t>
            </w:r>
          </w:p>
        </w:tc>
        <w:tc>
          <w:tcPr>
            <w:tcW w:w="826" w:type="dxa"/>
            <w:shd w:val="clear" w:color="auto" w:fill="C5E0B3" w:themeFill="accent6" w:themeFillTint="66"/>
            <w:noWrap/>
            <w:hideMark/>
          </w:tcPr>
          <w:p w14:paraId="0B72A60E"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48590DE6"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1B770DD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415AD06A"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53FA4E25"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4494C0E6"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19B92122"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F4B083" w:themeFill="accent2" w:themeFillTint="99"/>
            <w:noWrap/>
            <w:hideMark/>
          </w:tcPr>
          <w:p w14:paraId="6E38C634"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F9097C" w:rsidRPr="00885109" w14:paraId="2503445D"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333A453B" w14:textId="77777777" w:rsidR="00F9097C" w:rsidRPr="00885109" w:rsidRDefault="00F9097C" w:rsidP="001E7533">
            <w:pPr>
              <w:rPr>
                <w:sz w:val="18"/>
                <w:szCs w:val="18"/>
              </w:rPr>
            </w:pPr>
            <w:r w:rsidRPr="00885109">
              <w:rPr>
                <w:sz w:val="18"/>
                <w:szCs w:val="18"/>
              </w:rPr>
              <w:t xml:space="preserve">204. </w:t>
            </w:r>
            <w:proofErr w:type="spellStart"/>
            <w:r w:rsidRPr="00885109">
              <w:rPr>
                <w:sz w:val="18"/>
                <w:szCs w:val="18"/>
              </w:rPr>
              <w:t>Palmeirim</w:t>
            </w:r>
            <w:proofErr w:type="spellEnd"/>
            <w:r w:rsidRPr="00885109">
              <w:rPr>
                <w:sz w:val="18"/>
                <w:szCs w:val="18"/>
              </w:rPr>
              <w:t xml:space="preserve"> et al., 2018</w:t>
            </w:r>
          </w:p>
        </w:tc>
        <w:tc>
          <w:tcPr>
            <w:tcW w:w="826" w:type="dxa"/>
            <w:shd w:val="clear" w:color="auto" w:fill="C5E0B3" w:themeFill="accent6" w:themeFillTint="66"/>
            <w:noWrap/>
            <w:hideMark/>
          </w:tcPr>
          <w:p w14:paraId="5D7EB083"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604687C0"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0CD2BBC0"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0B7976EA"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4DD3B165"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10" w:type="dxa"/>
            <w:shd w:val="clear" w:color="auto" w:fill="C5E0B3" w:themeFill="accent6" w:themeFillTint="66"/>
            <w:noWrap/>
            <w:hideMark/>
          </w:tcPr>
          <w:p w14:paraId="4D4946FB"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0F34FC7A"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7EC6A05E"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F9097C" w:rsidRPr="00885109" w14:paraId="1D35A0DA" w14:textId="77777777" w:rsidTr="006274BE">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2265" w:type="dxa"/>
            <w:noWrap/>
            <w:hideMark/>
          </w:tcPr>
          <w:p w14:paraId="09627456" w14:textId="77777777" w:rsidR="00F9097C" w:rsidRPr="00885109" w:rsidRDefault="00F9097C" w:rsidP="001E7533">
            <w:pPr>
              <w:rPr>
                <w:sz w:val="18"/>
                <w:szCs w:val="18"/>
              </w:rPr>
            </w:pPr>
            <w:r w:rsidRPr="00885109">
              <w:rPr>
                <w:sz w:val="18"/>
                <w:szCs w:val="18"/>
              </w:rPr>
              <w:t>210. Nelson et al., 2018</w:t>
            </w:r>
          </w:p>
        </w:tc>
        <w:tc>
          <w:tcPr>
            <w:tcW w:w="826" w:type="dxa"/>
            <w:shd w:val="clear" w:color="auto" w:fill="C5E0B3" w:themeFill="accent6" w:themeFillTint="66"/>
            <w:noWrap/>
            <w:hideMark/>
          </w:tcPr>
          <w:p w14:paraId="2115C4D6"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B2D050E"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6927D694"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385FEC91"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530359BB"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10" w:type="dxa"/>
            <w:shd w:val="clear" w:color="auto" w:fill="C5E0B3" w:themeFill="accent6" w:themeFillTint="66"/>
            <w:noWrap/>
            <w:hideMark/>
          </w:tcPr>
          <w:p w14:paraId="429639B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18311912"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2E9B771F"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F9097C" w:rsidRPr="00885109" w14:paraId="522B226E"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2D6894B4" w14:textId="77777777" w:rsidR="00F9097C" w:rsidRPr="00885109" w:rsidRDefault="00F9097C" w:rsidP="001E7533">
            <w:pPr>
              <w:rPr>
                <w:sz w:val="18"/>
                <w:szCs w:val="18"/>
              </w:rPr>
            </w:pPr>
            <w:r w:rsidRPr="00885109">
              <w:rPr>
                <w:sz w:val="18"/>
                <w:szCs w:val="18"/>
              </w:rPr>
              <w:t xml:space="preserve">216. </w:t>
            </w:r>
            <w:proofErr w:type="spellStart"/>
            <w:r w:rsidRPr="00885109">
              <w:rPr>
                <w:sz w:val="18"/>
                <w:szCs w:val="18"/>
              </w:rPr>
              <w:t>Spertus</w:t>
            </w:r>
            <w:proofErr w:type="spellEnd"/>
            <w:r w:rsidRPr="00885109">
              <w:rPr>
                <w:sz w:val="18"/>
                <w:szCs w:val="18"/>
              </w:rPr>
              <w:t xml:space="preserve"> et al., 2018</w:t>
            </w:r>
          </w:p>
        </w:tc>
        <w:tc>
          <w:tcPr>
            <w:tcW w:w="826" w:type="dxa"/>
            <w:shd w:val="clear" w:color="auto" w:fill="F4B083" w:themeFill="accent2" w:themeFillTint="99"/>
            <w:noWrap/>
            <w:hideMark/>
          </w:tcPr>
          <w:p w14:paraId="201D7823"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19" w:type="dxa"/>
            <w:shd w:val="clear" w:color="auto" w:fill="C5E0B3" w:themeFill="accent6" w:themeFillTint="66"/>
            <w:noWrap/>
            <w:hideMark/>
          </w:tcPr>
          <w:p w14:paraId="259699C7"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1D963093"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25D2439B"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0E7860BC"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3B23D474"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689A3CE8"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F4B083" w:themeFill="accent2" w:themeFillTint="99"/>
            <w:noWrap/>
            <w:hideMark/>
          </w:tcPr>
          <w:p w14:paraId="001F7729"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r>
      <w:tr w:rsidR="00F9097C" w:rsidRPr="00885109" w14:paraId="70B77C96"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5BD4BB30" w14:textId="77777777" w:rsidR="00F9097C" w:rsidRPr="00885109" w:rsidRDefault="00F9097C" w:rsidP="001E7533">
            <w:pPr>
              <w:rPr>
                <w:sz w:val="18"/>
                <w:szCs w:val="18"/>
              </w:rPr>
            </w:pPr>
            <w:r w:rsidRPr="00885109">
              <w:rPr>
                <w:sz w:val="18"/>
                <w:szCs w:val="18"/>
              </w:rPr>
              <w:t>222. Wade et al., 2018</w:t>
            </w:r>
          </w:p>
        </w:tc>
        <w:tc>
          <w:tcPr>
            <w:tcW w:w="826" w:type="dxa"/>
            <w:shd w:val="clear" w:color="auto" w:fill="F4B083" w:themeFill="accent2" w:themeFillTint="99"/>
            <w:noWrap/>
            <w:hideMark/>
          </w:tcPr>
          <w:p w14:paraId="0B1E17E0"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19" w:type="dxa"/>
            <w:shd w:val="clear" w:color="auto" w:fill="C5E0B3" w:themeFill="accent6" w:themeFillTint="66"/>
            <w:noWrap/>
            <w:hideMark/>
          </w:tcPr>
          <w:p w14:paraId="1C86B462"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76C2DC6E"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2C8F5715"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120C827E"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10" w:type="dxa"/>
            <w:shd w:val="clear" w:color="auto" w:fill="C5E0B3" w:themeFill="accent6" w:themeFillTint="66"/>
            <w:noWrap/>
            <w:hideMark/>
          </w:tcPr>
          <w:p w14:paraId="04F6E8A7"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F4B083" w:themeFill="accent2" w:themeFillTint="99"/>
            <w:noWrap/>
            <w:hideMark/>
          </w:tcPr>
          <w:p w14:paraId="0F481015"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413" w:type="dxa"/>
            <w:shd w:val="clear" w:color="auto" w:fill="F4B083" w:themeFill="accent2" w:themeFillTint="99"/>
            <w:noWrap/>
            <w:hideMark/>
          </w:tcPr>
          <w:p w14:paraId="5A9DBF0F"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F9097C" w:rsidRPr="00885109" w14:paraId="425992AE" w14:textId="77777777" w:rsidTr="006274BE">
        <w:trPr>
          <w:trHeight w:val="394"/>
        </w:trPr>
        <w:tc>
          <w:tcPr>
            <w:cnfStyle w:val="001000000000" w:firstRow="0" w:lastRow="0" w:firstColumn="1" w:lastColumn="0" w:oddVBand="0" w:evenVBand="0" w:oddHBand="0" w:evenHBand="0" w:firstRowFirstColumn="0" w:firstRowLastColumn="0" w:lastRowFirstColumn="0" w:lastRowLastColumn="0"/>
            <w:tcW w:w="2265" w:type="dxa"/>
            <w:noWrap/>
            <w:hideMark/>
          </w:tcPr>
          <w:p w14:paraId="4A337409" w14:textId="77777777" w:rsidR="00F9097C" w:rsidRPr="00885109" w:rsidRDefault="00F9097C" w:rsidP="001E7533">
            <w:pPr>
              <w:rPr>
                <w:sz w:val="18"/>
                <w:szCs w:val="18"/>
                <w:lang w:val="en-US"/>
              </w:rPr>
            </w:pPr>
            <w:r w:rsidRPr="00885109">
              <w:rPr>
                <w:sz w:val="18"/>
                <w:szCs w:val="18"/>
                <w:lang w:val="en-US"/>
              </w:rPr>
              <w:t>228. Neonatal Vitamin A Supplementation Evidence group., 2019</w:t>
            </w:r>
          </w:p>
        </w:tc>
        <w:tc>
          <w:tcPr>
            <w:tcW w:w="826" w:type="dxa"/>
            <w:shd w:val="clear" w:color="auto" w:fill="C5E0B3" w:themeFill="accent6" w:themeFillTint="66"/>
            <w:noWrap/>
            <w:hideMark/>
          </w:tcPr>
          <w:p w14:paraId="32F76CB0"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9117999"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0E72BE5F"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62FE098B"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46C0FAD4"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74636EFB"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25A57677"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F4B083" w:themeFill="accent2" w:themeFillTint="99"/>
            <w:noWrap/>
            <w:hideMark/>
          </w:tcPr>
          <w:p w14:paraId="57BE80A1"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r>
      <w:tr w:rsidR="00F9097C" w:rsidRPr="00885109" w14:paraId="4E091909"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015CF029" w14:textId="77777777" w:rsidR="00F9097C" w:rsidRPr="00885109" w:rsidRDefault="00F9097C" w:rsidP="001E7533">
            <w:pPr>
              <w:rPr>
                <w:sz w:val="18"/>
                <w:szCs w:val="18"/>
              </w:rPr>
            </w:pPr>
            <w:r w:rsidRPr="00885109">
              <w:rPr>
                <w:sz w:val="18"/>
                <w:szCs w:val="18"/>
              </w:rPr>
              <w:t>234. Bernard et al., 2019</w:t>
            </w:r>
          </w:p>
        </w:tc>
        <w:tc>
          <w:tcPr>
            <w:tcW w:w="826" w:type="dxa"/>
            <w:shd w:val="clear" w:color="auto" w:fill="C5E0B3" w:themeFill="accent6" w:themeFillTint="66"/>
            <w:noWrap/>
            <w:hideMark/>
          </w:tcPr>
          <w:p w14:paraId="65760B4A"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7C9C1123"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0A4A6FAB"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64AAA1A6"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010855CB"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37D0033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42185735"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3AD665B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F9097C" w:rsidRPr="00885109" w14:paraId="4006063C"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4E125C44" w14:textId="77777777" w:rsidR="00F9097C" w:rsidRPr="00885109" w:rsidRDefault="00F9097C" w:rsidP="001E7533">
            <w:pPr>
              <w:rPr>
                <w:sz w:val="18"/>
                <w:szCs w:val="18"/>
              </w:rPr>
            </w:pPr>
            <w:r w:rsidRPr="00885109">
              <w:rPr>
                <w:sz w:val="18"/>
                <w:szCs w:val="18"/>
              </w:rPr>
              <w:t xml:space="preserve">241. </w:t>
            </w:r>
            <w:proofErr w:type="spellStart"/>
            <w:r w:rsidRPr="00885109">
              <w:rPr>
                <w:sz w:val="18"/>
                <w:szCs w:val="18"/>
              </w:rPr>
              <w:t>Chalmers</w:t>
            </w:r>
            <w:proofErr w:type="spellEnd"/>
            <w:r w:rsidRPr="00885109">
              <w:rPr>
                <w:sz w:val="18"/>
                <w:szCs w:val="18"/>
              </w:rPr>
              <w:t xml:space="preserve"> et al., 2019</w:t>
            </w:r>
          </w:p>
        </w:tc>
        <w:tc>
          <w:tcPr>
            <w:tcW w:w="826" w:type="dxa"/>
            <w:shd w:val="clear" w:color="auto" w:fill="C5E0B3" w:themeFill="accent6" w:themeFillTint="66"/>
            <w:noWrap/>
            <w:hideMark/>
          </w:tcPr>
          <w:p w14:paraId="316A690E"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A4D1B72"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5B22CAB1"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60C6BFD1"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43B994C2"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10" w:type="dxa"/>
            <w:shd w:val="clear" w:color="auto" w:fill="C5E0B3" w:themeFill="accent6" w:themeFillTint="66"/>
            <w:noWrap/>
            <w:hideMark/>
          </w:tcPr>
          <w:p w14:paraId="418CBC87"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4F297004"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03BB35A7"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F9097C" w:rsidRPr="00885109" w14:paraId="0A6F3121"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4229F8F9" w14:textId="77777777" w:rsidR="00F9097C" w:rsidRPr="00885109" w:rsidRDefault="00F9097C" w:rsidP="001E7533">
            <w:pPr>
              <w:rPr>
                <w:sz w:val="18"/>
                <w:szCs w:val="18"/>
              </w:rPr>
            </w:pPr>
            <w:r w:rsidRPr="00885109">
              <w:rPr>
                <w:sz w:val="18"/>
                <w:szCs w:val="18"/>
              </w:rPr>
              <w:t xml:space="preserve">246. </w:t>
            </w:r>
            <w:proofErr w:type="spellStart"/>
            <w:r w:rsidRPr="00885109">
              <w:rPr>
                <w:sz w:val="18"/>
                <w:szCs w:val="18"/>
              </w:rPr>
              <w:t>Fielding</w:t>
            </w:r>
            <w:proofErr w:type="spellEnd"/>
            <w:r w:rsidRPr="00885109">
              <w:rPr>
                <w:sz w:val="18"/>
                <w:szCs w:val="18"/>
              </w:rPr>
              <w:t xml:space="preserve"> et al., 2019</w:t>
            </w:r>
          </w:p>
        </w:tc>
        <w:tc>
          <w:tcPr>
            <w:tcW w:w="826" w:type="dxa"/>
            <w:shd w:val="clear" w:color="auto" w:fill="F4B083" w:themeFill="accent2" w:themeFillTint="99"/>
            <w:noWrap/>
            <w:hideMark/>
          </w:tcPr>
          <w:p w14:paraId="5F4145BE"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19" w:type="dxa"/>
            <w:shd w:val="clear" w:color="auto" w:fill="C5E0B3" w:themeFill="accent6" w:themeFillTint="66"/>
            <w:noWrap/>
            <w:hideMark/>
          </w:tcPr>
          <w:p w14:paraId="661D6955"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115EBD85"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7A995069"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66AEB5B7"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577E2B22"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F4B083" w:themeFill="accent2" w:themeFillTint="99"/>
            <w:noWrap/>
            <w:hideMark/>
          </w:tcPr>
          <w:p w14:paraId="1E49A8A5"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413" w:type="dxa"/>
            <w:shd w:val="clear" w:color="auto" w:fill="F4B083" w:themeFill="accent2" w:themeFillTint="99"/>
            <w:noWrap/>
            <w:hideMark/>
          </w:tcPr>
          <w:p w14:paraId="0AD78DFF"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F9097C" w:rsidRPr="00885109" w14:paraId="59473CE1"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66BC6905" w14:textId="77777777" w:rsidR="00F9097C" w:rsidRPr="00885109" w:rsidRDefault="00F9097C" w:rsidP="001E7533">
            <w:pPr>
              <w:rPr>
                <w:sz w:val="18"/>
                <w:szCs w:val="18"/>
              </w:rPr>
            </w:pPr>
            <w:r w:rsidRPr="00885109">
              <w:rPr>
                <w:sz w:val="18"/>
                <w:szCs w:val="18"/>
              </w:rPr>
              <w:t xml:space="preserve">252. </w:t>
            </w:r>
            <w:proofErr w:type="spellStart"/>
            <w:r w:rsidRPr="00885109">
              <w:rPr>
                <w:sz w:val="18"/>
                <w:szCs w:val="18"/>
              </w:rPr>
              <w:t>Kishan</w:t>
            </w:r>
            <w:proofErr w:type="spellEnd"/>
            <w:r w:rsidRPr="00885109">
              <w:rPr>
                <w:sz w:val="18"/>
                <w:szCs w:val="18"/>
              </w:rPr>
              <w:t xml:space="preserve"> et al., 2019</w:t>
            </w:r>
          </w:p>
        </w:tc>
        <w:tc>
          <w:tcPr>
            <w:tcW w:w="826" w:type="dxa"/>
            <w:shd w:val="clear" w:color="auto" w:fill="C5E0B3" w:themeFill="accent6" w:themeFillTint="66"/>
            <w:noWrap/>
            <w:hideMark/>
          </w:tcPr>
          <w:p w14:paraId="6515E132"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136D2916"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5DCDF660"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4171A25B"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3F6E62F6"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010" w:type="dxa"/>
            <w:shd w:val="clear" w:color="auto" w:fill="F4B083" w:themeFill="accent2" w:themeFillTint="99"/>
            <w:noWrap/>
            <w:hideMark/>
          </w:tcPr>
          <w:p w14:paraId="08D75269"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36" w:type="dxa"/>
            <w:shd w:val="clear" w:color="auto" w:fill="F4B083" w:themeFill="accent2" w:themeFillTint="99"/>
            <w:noWrap/>
            <w:hideMark/>
          </w:tcPr>
          <w:p w14:paraId="47812DDB"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413" w:type="dxa"/>
            <w:shd w:val="clear" w:color="auto" w:fill="F4B083" w:themeFill="accent2" w:themeFillTint="99"/>
            <w:noWrap/>
            <w:hideMark/>
          </w:tcPr>
          <w:p w14:paraId="41C90EBD"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r>
      <w:tr w:rsidR="00F9097C" w:rsidRPr="00885109" w14:paraId="1EF1FDE1"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1CF763E0" w14:textId="77777777" w:rsidR="00F9097C" w:rsidRPr="00885109" w:rsidRDefault="00F9097C" w:rsidP="001E7533">
            <w:pPr>
              <w:rPr>
                <w:sz w:val="18"/>
                <w:szCs w:val="18"/>
              </w:rPr>
            </w:pPr>
            <w:r w:rsidRPr="00885109">
              <w:rPr>
                <w:sz w:val="18"/>
                <w:szCs w:val="18"/>
              </w:rPr>
              <w:t>258. Meershoek et al., 2019</w:t>
            </w:r>
          </w:p>
        </w:tc>
        <w:tc>
          <w:tcPr>
            <w:tcW w:w="826" w:type="dxa"/>
            <w:shd w:val="clear" w:color="auto" w:fill="F4B083" w:themeFill="accent2" w:themeFillTint="99"/>
            <w:noWrap/>
            <w:hideMark/>
          </w:tcPr>
          <w:p w14:paraId="59BF3D93"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19" w:type="dxa"/>
            <w:shd w:val="clear" w:color="auto" w:fill="C5E0B3" w:themeFill="accent6" w:themeFillTint="66"/>
            <w:noWrap/>
            <w:hideMark/>
          </w:tcPr>
          <w:p w14:paraId="18AA08E5"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4E240086"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5634EB85"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473C3B29"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6CB678AC"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2F404417"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4F80E585"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F9097C" w:rsidRPr="00885109" w14:paraId="6AC65BA1"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44A55D0E" w14:textId="77777777" w:rsidR="00F9097C" w:rsidRPr="00885109" w:rsidRDefault="00F9097C" w:rsidP="001E7533">
            <w:pPr>
              <w:rPr>
                <w:sz w:val="18"/>
                <w:szCs w:val="18"/>
              </w:rPr>
            </w:pPr>
            <w:r w:rsidRPr="00885109">
              <w:rPr>
                <w:sz w:val="18"/>
                <w:szCs w:val="18"/>
              </w:rPr>
              <w:t xml:space="preserve">264. </w:t>
            </w:r>
            <w:proofErr w:type="spellStart"/>
            <w:r w:rsidRPr="00885109">
              <w:rPr>
                <w:sz w:val="18"/>
                <w:szCs w:val="18"/>
              </w:rPr>
              <w:t>Rosenfield</w:t>
            </w:r>
            <w:proofErr w:type="spellEnd"/>
            <w:r w:rsidRPr="00885109">
              <w:rPr>
                <w:sz w:val="18"/>
                <w:szCs w:val="18"/>
              </w:rPr>
              <w:t xml:space="preserve"> et al., 2019</w:t>
            </w:r>
          </w:p>
        </w:tc>
        <w:tc>
          <w:tcPr>
            <w:tcW w:w="826" w:type="dxa"/>
            <w:shd w:val="clear" w:color="auto" w:fill="C5E0B3" w:themeFill="accent6" w:themeFillTint="66"/>
            <w:noWrap/>
            <w:hideMark/>
          </w:tcPr>
          <w:p w14:paraId="16EFC465"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074E1629"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59B4D099"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08B37625"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67C826E1"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10" w:type="dxa"/>
            <w:shd w:val="clear" w:color="auto" w:fill="C5E0B3" w:themeFill="accent6" w:themeFillTint="66"/>
            <w:noWrap/>
            <w:hideMark/>
          </w:tcPr>
          <w:p w14:paraId="048883D9"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0436C3D9"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44040F28"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F9097C" w:rsidRPr="00885109" w14:paraId="3A5B8DB7" w14:textId="77777777" w:rsidTr="006274B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56B6111E" w14:textId="77777777" w:rsidR="00F9097C" w:rsidRPr="00885109" w:rsidRDefault="00F9097C" w:rsidP="001E7533">
            <w:pPr>
              <w:rPr>
                <w:sz w:val="18"/>
                <w:szCs w:val="18"/>
              </w:rPr>
            </w:pPr>
            <w:r w:rsidRPr="00885109">
              <w:rPr>
                <w:sz w:val="18"/>
                <w:szCs w:val="18"/>
              </w:rPr>
              <w:t xml:space="preserve">270. </w:t>
            </w:r>
            <w:proofErr w:type="spellStart"/>
            <w:r w:rsidRPr="00885109">
              <w:rPr>
                <w:sz w:val="18"/>
                <w:szCs w:val="18"/>
              </w:rPr>
              <w:t>Shaffer</w:t>
            </w:r>
            <w:proofErr w:type="spellEnd"/>
            <w:r w:rsidRPr="00885109">
              <w:rPr>
                <w:sz w:val="18"/>
                <w:szCs w:val="18"/>
              </w:rPr>
              <w:t xml:space="preserve"> et al., 2019</w:t>
            </w:r>
          </w:p>
        </w:tc>
        <w:tc>
          <w:tcPr>
            <w:tcW w:w="826" w:type="dxa"/>
            <w:shd w:val="clear" w:color="auto" w:fill="C5E0B3" w:themeFill="accent6" w:themeFillTint="66"/>
            <w:noWrap/>
            <w:hideMark/>
          </w:tcPr>
          <w:p w14:paraId="21BB9FD1"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35EEC854"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24880939"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11D686DB"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66" w:type="dxa"/>
            <w:shd w:val="clear" w:color="auto" w:fill="F4B083" w:themeFill="accent2" w:themeFillTint="99"/>
            <w:noWrap/>
            <w:hideMark/>
          </w:tcPr>
          <w:p w14:paraId="6E004D68"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10" w:type="dxa"/>
            <w:shd w:val="clear" w:color="auto" w:fill="C5E0B3" w:themeFill="accent6" w:themeFillTint="66"/>
            <w:noWrap/>
            <w:hideMark/>
          </w:tcPr>
          <w:p w14:paraId="1CA6846C"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3B32DD9B"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296C49E5" w14:textId="77777777" w:rsidR="00F9097C" w:rsidRPr="00885109" w:rsidRDefault="00F9097C"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F9097C" w:rsidRPr="00885109" w14:paraId="4BC88CF5" w14:textId="77777777" w:rsidTr="006274BE">
        <w:trPr>
          <w:trHeight w:val="231"/>
        </w:trPr>
        <w:tc>
          <w:tcPr>
            <w:cnfStyle w:val="001000000000" w:firstRow="0" w:lastRow="0" w:firstColumn="1" w:lastColumn="0" w:oddVBand="0" w:evenVBand="0" w:oddHBand="0" w:evenHBand="0" w:firstRowFirstColumn="0" w:firstRowLastColumn="0" w:lastRowFirstColumn="0" w:lastRowLastColumn="0"/>
            <w:tcW w:w="2265" w:type="dxa"/>
            <w:noWrap/>
            <w:hideMark/>
          </w:tcPr>
          <w:p w14:paraId="65586FCF" w14:textId="77777777" w:rsidR="00F9097C" w:rsidRPr="00885109" w:rsidRDefault="00F9097C" w:rsidP="001E7533">
            <w:pPr>
              <w:rPr>
                <w:sz w:val="18"/>
                <w:szCs w:val="18"/>
              </w:rPr>
            </w:pPr>
            <w:r w:rsidRPr="00885109">
              <w:rPr>
                <w:sz w:val="18"/>
                <w:szCs w:val="18"/>
              </w:rPr>
              <w:t>276. Wang et al., 2019</w:t>
            </w:r>
          </w:p>
        </w:tc>
        <w:tc>
          <w:tcPr>
            <w:tcW w:w="826" w:type="dxa"/>
            <w:shd w:val="clear" w:color="auto" w:fill="C5E0B3" w:themeFill="accent6" w:themeFillTint="66"/>
            <w:noWrap/>
            <w:hideMark/>
          </w:tcPr>
          <w:p w14:paraId="0CC6393C"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2B8E6EE4"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45" w:type="dxa"/>
            <w:shd w:val="clear" w:color="auto" w:fill="C5E0B3" w:themeFill="accent6" w:themeFillTint="66"/>
            <w:noWrap/>
            <w:hideMark/>
          </w:tcPr>
          <w:p w14:paraId="1240EE3B"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19" w:type="dxa"/>
            <w:shd w:val="clear" w:color="auto" w:fill="C5E0B3" w:themeFill="accent6" w:themeFillTint="66"/>
            <w:noWrap/>
            <w:hideMark/>
          </w:tcPr>
          <w:p w14:paraId="60001942"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66" w:type="dxa"/>
            <w:shd w:val="clear" w:color="auto" w:fill="C5E0B3" w:themeFill="accent6" w:themeFillTint="66"/>
            <w:noWrap/>
            <w:hideMark/>
          </w:tcPr>
          <w:p w14:paraId="7ED5F248"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10" w:type="dxa"/>
            <w:shd w:val="clear" w:color="auto" w:fill="C5E0B3" w:themeFill="accent6" w:themeFillTint="66"/>
            <w:noWrap/>
            <w:hideMark/>
          </w:tcPr>
          <w:p w14:paraId="70BCB747"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6" w:type="dxa"/>
            <w:shd w:val="clear" w:color="auto" w:fill="C5E0B3" w:themeFill="accent6" w:themeFillTint="66"/>
            <w:noWrap/>
            <w:hideMark/>
          </w:tcPr>
          <w:p w14:paraId="12D01A34"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413" w:type="dxa"/>
            <w:shd w:val="clear" w:color="auto" w:fill="C5E0B3" w:themeFill="accent6" w:themeFillTint="66"/>
            <w:noWrap/>
            <w:hideMark/>
          </w:tcPr>
          <w:p w14:paraId="5489F6A9" w14:textId="77777777" w:rsidR="00F9097C" w:rsidRPr="00885109" w:rsidRDefault="00F9097C"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bl>
    <w:p w14:paraId="4BAFD137" w14:textId="0F431B4A" w:rsidR="00A11731" w:rsidRDefault="00A11731" w:rsidP="004367A5">
      <w:pPr>
        <w:rPr>
          <w:lang w:val="en-US"/>
        </w:rPr>
      </w:pPr>
    </w:p>
    <w:tbl>
      <w:tblPr>
        <w:tblStyle w:val="GridTable3"/>
        <w:tblW w:w="11624" w:type="dxa"/>
        <w:tblInd w:w="-1418" w:type="dxa"/>
        <w:tblLayout w:type="fixed"/>
        <w:tblLook w:val="04A0" w:firstRow="1" w:lastRow="0" w:firstColumn="1" w:lastColumn="0" w:noHBand="0" w:noVBand="1"/>
      </w:tblPr>
      <w:tblGrid>
        <w:gridCol w:w="2552"/>
        <w:gridCol w:w="978"/>
        <w:gridCol w:w="1149"/>
        <w:gridCol w:w="1134"/>
        <w:gridCol w:w="1006"/>
        <w:gridCol w:w="1858"/>
        <w:gridCol w:w="1671"/>
        <w:gridCol w:w="1276"/>
      </w:tblGrid>
      <w:tr w:rsidR="004F3D29" w:rsidRPr="00DE3090" w14:paraId="400CB870" w14:textId="77777777" w:rsidTr="00365BC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552" w:type="dxa"/>
          </w:tcPr>
          <w:p w14:paraId="75953C7D" w14:textId="77777777" w:rsidR="004F3D29" w:rsidRPr="00885109" w:rsidRDefault="004F3D29" w:rsidP="001E7533">
            <w:pPr>
              <w:rPr>
                <w:b w:val="0"/>
                <w:bCs w:val="0"/>
                <w:sz w:val="18"/>
                <w:szCs w:val="18"/>
              </w:rPr>
            </w:pPr>
            <w:proofErr w:type="spellStart"/>
            <w:r w:rsidRPr="00885109">
              <w:rPr>
                <w:b w:val="0"/>
                <w:bCs w:val="0"/>
                <w:sz w:val="18"/>
                <w:szCs w:val="18"/>
              </w:rPr>
              <w:lastRenderedPageBreak/>
              <w:t>Study</w:t>
            </w:r>
            <w:proofErr w:type="spellEnd"/>
          </w:p>
        </w:tc>
        <w:tc>
          <w:tcPr>
            <w:tcW w:w="978" w:type="dxa"/>
          </w:tcPr>
          <w:p w14:paraId="793E8F2D" w14:textId="77777777" w:rsidR="004F3D29" w:rsidRPr="00885109" w:rsidRDefault="004F3D29" w:rsidP="001E7533">
            <w:pPr>
              <w:cnfStyle w:val="100000000000" w:firstRow="1" w:lastRow="0" w:firstColumn="0" w:lastColumn="0" w:oddVBand="0" w:evenVBand="0" w:oddHBand="0" w:evenHBand="0" w:firstRowFirstColumn="0" w:firstRowLastColumn="0" w:lastRowFirstColumn="0" w:lastRowLastColumn="0"/>
              <w:rPr>
                <w:sz w:val="18"/>
                <w:szCs w:val="18"/>
              </w:rPr>
            </w:pPr>
            <w:r w:rsidRPr="00885109">
              <w:rPr>
                <w:b w:val="0"/>
                <w:bCs w:val="0"/>
                <w:sz w:val="18"/>
                <w:szCs w:val="18"/>
              </w:rPr>
              <w:t xml:space="preserve">9.Study </w:t>
            </w:r>
            <w:proofErr w:type="spellStart"/>
            <w:r w:rsidRPr="00885109">
              <w:rPr>
                <w:b w:val="0"/>
                <w:bCs w:val="0"/>
                <w:sz w:val="18"/>
                <w:szCs w:val="18"/>
              </w:rPr>
              <w:t>selection</w:t>
            </w:r>
            <w:proofErr w:type="spellEnd"/>
            <w:r w:rsidRPr="00885109">
              <w:rPr>
                <w:b w:val="0"/>
                <w:bCs w:val="0"/>
                <w:sz w:val="18"/>
                <w:szCs w:val="18"/>
              </w:rPr>
              <w:t xml:space="preserve"> </w:t>
            </w:r>
            <w:proofErr w:type="spellStart"/>
            <w:r w:rsidRPr="00885109">
              <w:rPr>
                <w:b w:val="0"/>
                <w:bCs w:val="0"/>
                <w:sz w:val="18"/>
                <w:szCs w:val="18"/>
              </w:rPr>
              <w:t>processes</w:t>
            </w:r>
            <w:proofErr w:type="spellEnd"/>
          </w:p>
        </w:tc>
        <w:tc>
          <w:tcPr>
            <w:tcW w:w="1149" w:type="dxa"/>
          </w:tcPr>
          <w:p w14:paraId="7007B6A4" w14:textId="77777777" w:rsidR="004F3D29" w:rsidRPr="00885109" w:rsidRDefault="004F3D29" w:rsidP="001E7533">
            <w:pPr>
              <w:cnfStyle w:val="100000000000" w:firstRow="1" w:lastRow="0" w:firstColumn="0" w:lastColumn="0" w:oddVBand="0" w:evenVBand="0" w:oddHBand="0" w:evenHBand="0" w:firstRowFirstColumn="0" w:firstRowLastColumn="0" w:lastRowFirstColumn="0" w:lastRowLastColumn="0"/>
              <w:rPr>
                <w:sz w:val="18"/>
                <w:szCs w:val="18"/>
              </w:rPr>
            </w:pPr>
            <w:r w:rsidRPr="00885109">
              <w:rPr>
                <w:b w:val="0"/>
                <w:bCs w:val="0"/>
                <w:sz w:val="18"/>
                <w:szCs w:val="18"/>
              </w:rPr>
              <w:t xml:space="preserve">10.Data </w:t>
            </w:r>
            <w:proofErr w:type="spellStart"/>
            <w:r w:rsidRPr="00885109">
              <w:rPr>
                <w:b w:val="0"/>
                <w:bCs w:val="0"/>
                <w:sz w:val="18"/>
                <w:szCs w:val="18"/>
              </w:rPr>
              <w:t>collection</w:t>
            </w:r>
            <w:proofErr w:type="spellEnd"/>
            <w:r w:rsidRPr="00885109">
              <w:rPr>
                <w:b w:val="0"/>
                <w:bCs w:val="0"/>
                <w:sz w:val="18"/>
                <w:szCs w:val="18"/>
              </w:rPr>
              <w:t xml:space="preserve"> </w:t>
            </w:r>
            <w:proofErr w:type="spellStart"/>
            <w:r w:rsidRPr="00885109">
              <w:rPr>
                <w:b w:val="0"/>
                <w:bCs w:val="0"/>
                <w:sz w:val="18"/>
                <w:szCs w:val="18"/>
              </w:rPr>
              <w:t>processes</w:t>
            </w:r>
            <w:proofErr w:type="spellEnd"/>
          </w:p>
        </w:tc>
        <w:tc>
          <w:tcPr>
            <w:tcW w:w="1134" w:type="dxa"/>
            <w:noWrap/>
            <w:hideMark/>
          </w:tcPr>
          <w:p w14:paraId="72F6B72C" w14:textId="77777777" w:rsidR="004F3D29" w:rsidRPr="00885109" w:rsidRDefault="004F3D29"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85109">
              <w:rPr>
                <w:b w:val="0"/>
                <w:bCs w:val="0"/>
                <w:sz w:val="18"/>
                <w:szCs w:val="18"/>
              </w:rPr>
              <w:t>11.Data items</w:t>
            </w:r>
          </w:p>
        </w:tc>
        <w:tc>
          <w:tcPr>
            <w:tcW w:w="1006" w:type="dxa"/>
            <w:noWrap/>
            <w:hideMark/>
          </w:tcPr>
          <w:p w14:paraId="7DDE0E17" w14:textId="77777777" w:rsidR="004F3D29" w:rsidRPr="00885109" w:rsidRDefault="004F3D29"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85109">
              <w:rPr>
                <w:b w:val="0"/>
                <w:bCs w:val="0"/>
                <w:sz w:val="18"/>
                <w:szCs w:val="18"/>
              </w:rPr>
              <w:t xml:space="preserve">A1.IPD </w:t>
            </w:r>
            <w:proofErr w:type="spellStart"/>
            <w:r w:rsidRPr="00885109">
              <w:rPr>
                <w:b w:val="0"/>
                <w:bCs w:val="0"/>
                <w:sz w:val="18"/>
                <w:szCs w:val="18"/>
              </w:rPr>
              <w:t>intergrity</w:t>
            </w:r>
            <w:proofErr w:type="spellEnd"/>
          </w:p>
        </w:tc>
        <w:tc>
          <w:tcPr>
            <w:tcW w:w="1858" w:type="dxa"/>
            <w:noWrap/>
            <w:hideMark/>
          </w:tcPr>
          <w:p w14:paraId="4ACF72FA" w14:textId="77777777" w:rsidR="004F3D29" w:rsidRDefault="004F3D29" w:rsidP="001E7533">
            <w:pPr>
              <w:cnfStyle w:val="100000000000" w:firstRow="1" w:lastRow="0" w:firstColumn="0" w:lastColumn="0" w:oddVBand="0" w:evenVBand="0" w:oddHBand="0" w:evenHBand="0" w:firstRowFirstColumn="0" w:firstRowLastColumn="0" w:lastRowFirstColumn="0" w:lastRowLastColumn="0"/>
              <w:rPr>
                <w:sz w:val="18"/>
                <w:szCs w:val="18"/>
                <w:lang w:val="en-US"/>
              </w:rPr>
            </w:pPr>
            <w:r w:rsidRPr="00885109">
              <w:rPr>
                <w:b w:val="0"/>
                <w:bCs w:val="0"/>
                <w:sz w:val="18"/>
                <w:szCs w:val="18"/>
                <w:lang w:val="en-US"/>
              </w:rPr>
              <w:t xml:space="preserve">12.Risk of bias assessment </w:t>
            </w:r>
          </w:p>
          <w:p w14:paraId="137ACCF2" w14:textId="77777777" w:rsidR="004F3D29" w:rsidRPr="00885109" w:rsidRDefault="004F3D29" w:rsidP="001E7533">
            <w:pP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sidRPr="00885109">
              <w:rPr>
                <w:b w:val="0"/>
                <w:bCs w:val="0"/>
                <w:sz w:val="18"/>
                <w:szCs w:val="18"/>
                <w:lang w:val="en-US"/>
              </w:rPr>
              <w:t>in individual studies</w:t>
            </w:r>
          </w:p>
        </w:tc>
        <w:tc>
          <w:tcPr>
            <w:tcW w:w="1671" w:type="dxa"/>
            <w:noWrap/>
            <w:hideMark/>
          </w:tcPr>
          <w:p w14:paraId="69151782" w14:textId="77777777" w:rsidR="004F3D29" w:rsidRDefault="004F3D29" w:rsidP="001E7533">
            <w:pPr>
              <w:cnfStyle w:val="100000000000" w:firstRow="1" w:lastRow="0" w:firstColumn="0" w:lastColumn="0" w:oddVBand="0" w:evenVBand="0" w:oddHBand="0" w:evenHBand="0" w:firstRowFirstColumn="0" w:firstRowLastColumn="0" w:lastRowFirstColumn="0" w:lastRowLastColumn="0"/>
              <w:rPr>
                <w:sz w:val="18"/>
                <w:szCs w:val="18"/>
                <w:lang w:val="en-US"/>
              </w:rPr>
            </w:pPr>
            <w:r w:rsidRPr="00885109">
              <w:rPr>
                <w:b w:val="0"/>
                <w:bCs w:val="0"/>
                <w:sz w:val="18"/>
                <w:szCs w:val="18"/>
                <w:lang w:val="en-US"/>
              </w:rPr>
              <w:t xml:space="preserve">13.Specification of </w:t>
            </w:r>
          </w:p>
          <w:p w14:paraId="6933CDE3" w14:textId="77777777" w:rsidR="004F3D29" w:rsidRPr="00885109" w:rsidRDefault="004F3D29" w:rsidP="001E7533">
            <w:pP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sidRPr="00885109">
              <w:rPr>
                <w:b w:val="0"/>
                <w:bCs w:val="0"/>
                <w:sz w:val="18"/>
                <w:szCs w:val="18"/>
                <w:lang w:val="en-US"/>
              </w:rPr>
              <w:t>outcomes and effect measures</w:t>
            </w:r>
          </w:p>
        </w:tc>
        <w:tc>
          <w:tcPr>
            <w:tcW w:w="1276" w:type="dxa"/>
            <w:noWrap/>
            <w:hideMark/>
          </w:tcPr>
          <w:p w14:paraId="036E5A61" w14:textId="77777777" w:rsidR="004F3D29" w:rsidRPr="00885109" w:rsidRDefault="004F3D29"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85109">
              <w:rPr>
                <w:b w:val="0"/>
                <w:bCs w:val="0"/>
                <w:sz w:val="18"/>
                <w:szCs w:val="18"/>
              </w:rPr>
              <w:t xml:space="preserve">14.Synthesis </w:t>
            </w:r>
            <w:proofErr w:type="spellStart"/>
            <w:r w:rsidRPr="00885109">
              <w:rPr>
                <w:b w:val="0"/>
                <w:bCs w:val="0"/>
                <w:sz w:val="18"/>
                <w:szCs w:val="18"/>
              </w:rPr>
              <w:t>methods</w:t>
            </w:r>
            <w:proofErr w:type="spellEnd"/>
          </w:p>
        </w:tc>
      </w:tr>
      <w:tr w:rsidR="004F3D29" w:rsidRPr="00885109" w14:paraId="297CCCBE" w14:textId="77777777" w:rsidTr="00365BC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52" w:type="dxa"/>
          </w:tcPr>
          <w:p w14:paraId="430C7582" w14:textId="77777777" w:rsidR="004F3D29" w:rsidRPr="00885109" w:rsidRDefault="004F3D29" w:rsidP="001E7533">
            <w:pPr>
              <w:rPr>
                <w:sz w:val="18"/>
                <w:szCs w:val="18"/>
              </w:rPr>
            </w:pPr>
            <w:r w:rsidRPr="00885109">
              <w:rPr>
                <w:sz w:val="18"/>
                <w:szCs w:val="18"/>
              </w:rPr>
              <w:t xml:space="preserve">6. </w:t>
            </w:r>
            <w:proofErr w:type="spellStart"/>
            <w:r w:rsidRPr="00885109">
              <w:rPr>
                <w:sz w:val="18"/>
                <w:szCs w:val="18"/>
              </w:rPr>
              <w:t>Breugom</w:t>
            </w:r>
            <w:proofErr w:type="spellEnd"/>
            <w:r w:rsidRPr="00885109">
              <w:rPr>
                <w:sz w:val="18"/>
                <w:szCs w:val="18"/>
              </w:rPr>
              <w:t xml:space="preserve"> et al., 2015</w:t>
            </w:r>
          </w:p>
        </w:tc>
        <w:tc>
          <w:tcPr>
            <w:tcW w:w="978" w:type="dxa"/>
            <w:shd w:val="clear" w:color="auto" w:fill="F4B083" w:themeFill="accent2" w:themeFillTint="99"/>
          </w:tcPr>
          <w:p w14:paraId="5004C761"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49" w:type="dxa"/>
            <w:shd w:val="clear" w:color="auto" w:fill="F4B083" w:themeFill="accent2" w:themeFillTint="99"/>
          </w:tcPr>
          <w:p w14:paraId="6261B532"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4" w:type="dxa"/>
            <w:shd w:val="clear" w:color="auto" w:fill="F4B083" w:themeFill="accent2" w:themeFillTint="99"/>
            <w:noWrap/>
            <w:hideMark/>
          </w:tcPr>
          <w:p w14:paraId="59711AA6"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06" w:type="dxa"/>
            <w:shd w:val="clear" w:color="auto" w:fill="F4B083" w:themeFill="accent2" w:themeFillTint="99"/>
            <w:noWrap/>
            <w:hideMark/>
          </w:tcPr>
          <w:p w14:paraId="63184A30"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858" w:type="dxa"/>
            <w:shd w:val="clear" w:color="auto" w:fill="F4B083" w:themeFill="accent2" w:themeFillTint="99"/>
            <w:noWrap/>
            <w:hideMark/>
          </w:tcPr>
          <w:p w14:paraId="35E30541"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614D6514"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F4B083" w:themeFill="accent2" w:themeFillTint="99"/>
            <w:noWrap/>
            <w:hideMark/>
          </w:tcPr>
          <w:p w14:paraId="712BA1A1"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4F3D29" w:rsidRPr="00885109" w14:paraId="0D65D55A" w14:textId="77777777" w:rsidTr="00365BC8">
        <w:trPr>
          <w:trHeight w:val="202"/>
        </w:trPr>
        <w:tc>
          <w:tcPr>
            <w:cnfStyle w:val="001000000000" w:firstRow="0" w:lastRow="0" w:firstColumn="1" w:lastColumn="0" w:oddVBand="0" w:evenVBand="0" w:oddHBand="0" w:evenHBand="0" w:firstRowFirstColumn="0" w:firstRowLastColumn="0" w:lastRowFirstColumn="0" w:lastRowLastColumn="0"/>
            <w:tcW w:w="2552" w:type="dxa"/>
          </w:tcPr>
          <w:p w14:paraId="33C765CC" w14:textId="77777777" w:rsidR="004F3D29" w:rsidRPr="00885109" w:rsidRDefault="004F3D29" w:rsidP="001E7533">
            <w:pPr>
              <w:rPr>
                <w:sz w:val="18"/>
                <w:szCs w:val="18"/>
              </w:rPr>
            </w:pPr>
            <w:r w:rsidRPr="00885109">
              <w:rPr>
                <w:sz w:val="18"/>
                <w:szCs w:val="18"/>
              </w:rPr>
              <w:t xml:space="preserve">12. </w:t>
            </w:r>
            <w:proofErr w:type="spellStart"/>
            <w:r w:rsidRPr="00885109">
              <w:rPr>
                <w:sz w:val="18"/>
                <w:szCs w:val="18"/>
              </w:rPr>
              <w:t>Egerup</w:t>
            </w:r>
            <w:proofErr w:type="spellEnd"/>
            <w:r w:rsidRPr="00885109">
              <w:rPr>
                <w:sz w:val="18"/>
                <w:szCs w:val="18"/>
              </w:rPr>
              <w:t xml:space="preserve"> et al., 2015</w:t>
            </w:r>
          </w:p>
        </w:tc>
        <w:tc>
          <w:tcPr>
            <w:tcW w:w="978" w:type="dxa"/>
            <w:shd w:val="clear" w:color="auto" w:fill="C5E0B3" w:themeFill="accent6" w:themeFillTint="66"/>
          </w:tcPr>
          <w:p w14:paraId="0399159C"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22DEB4A0"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54C42562"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06" w:type="dxa"/>
            <w:shd w:val="clear" w:color="auto" w:fill="F4B083" w:themeFill="accent2" w:themeFillTint="99"/>
            <w:noWrap/>
            <w:hideMark/>
          </w:tcPr>
          <w:p w14:paraId="03DAF07B"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014843ED"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4C629923"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7D99BCD6"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5F1503DC" w14:textId="77777777" w:rsidTr="00365BC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52" w:type="dxa"/>
          </w:tcPr>
          <w:p w14:paraId="16B6A1E2" w14:textId="77777777" w:rsidR="004F3D29" w:rsidRPr="00885109" w:rsidRDefault="004F3D29" w:rsidP="001E7533">
            <w:pPr>
              <w:rPr>
                <w:sz w:val="18"/>
                <w:szCs w:val="18"/>
              </w:rPr>
            </w:pPr>
            <w:r w:rsidRPr="00885109">
              <w:rPr>
                <w:sz w:val="18"/>
                <w:szCs w:val="18"/>
              </w:rPr>
              <w:t>19. Katz et al., 2015</w:t>
            </w:r>
          </w:p>
        </w:tc>
        <w:tc>
          <w:tcPr>
            <w:tcW w:w="978" w:type="dxa"/>
            <w:shd w:val="clear" w:color="auto" w:fill="C5E0B3" w:themeFill="accent6" w:themeFillTint="66"/>
          </w:tcPr>
          <w:p w14:paraId="776D19D0"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49" w:type="dxa"/>
            <w:shd w:val="clear" w:color="auto" w:fill="C5E0B3" w:themeFill="accent6" w:themeFillTint="66"/>
          </w:tcPr>
          <w:p w14:paraId="2F84420A"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34" w:type="dxa"/>
            <w:shd w:val="clear" w:color="auto" w:fill="C5E0B3" w:themeFill="accent6" w:themeFillTint="66"/>
            <w:noWrap/>
            <w:hideMark/>
          </w:tcPr>
          <w:p w14:paraId="7FE64EAC"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416522E8"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858" w:type="dxa"/>
            <w:shd w:val="clear" w:color="auto" w:fill="F4B083" w:themeFill="accent2" w:themeFillTint="99"/>
            <w:noWrap/>
            <w:hideMark/>
          </w:tcPr>
          <w:p w14:paraId="5FF8F306"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6C9017BA"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F4B083" w:themeFill="accent2" w:themeFillTint="99"/>
            <w:noWrap/>
            <w:hideMark/>
          </w:tcPr>
          <w:p w14:paraId="6EEB1FA5"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4F3D29" w:rsidRPr="00885109" w14:paraId="1505696B" w14:textId="77777777" w:rsidTr="00365BC8">
        <w:trPr>
          <w:trHeight w:val="137"/>
        </w:trPr>
        <w:tc>
          <w:tcPr>
            <w:cnfStyle w:val="001000000000" w:firstRow="0" w:lastRow="0" w:firstColumn="1" w:lastColumn="0" w:oddVBand="0" w:evenVBand="0" w:oddHBand="0" w:evenHBand="0" w:firstRowFirstColumn="0" w:firstRowLastColumn="0" w:lastRowFirstColumn="0" w:lastRowLastColumn="0"/>
            <w:tcW w:w="2552" w:type="dxa"/>
          </w:tcPr>
          <w:p w14:paraId="4441F1D4" w14:textId="77777777" w:rsidR="004F3D29" w:rsidRPr="00885109" w:rsidRDefault="004F3D29" w:rsidP="001E7533">
            <w:pPr>
              <w:rPr>
                <w:sz w:val="18"/>
                <w:szCs w:val="18"/>
              </w:rPr>
            </w:pPr>
            <w:r w:rsidRPr="00885109">
              <w:rPr>
                <w:sz w:val="18"/>
                <w:szCs w:val="18"/>
              </w:rPr>
              <w:t xml:space="preserve">24. </w:t>
            </w:r>
            <w:proofErr w:type="spellStart"/>
            <w:r w:rsidRPr="00885109">
              <w:rPr>
                <w:sz w:val="18"/>
                <w:szCs w:val="18"/>
              </w:rPr>
              <w:t>Nseir</w:t>
            </w:r>
            <w:proofErr w:type="spellEnd"/>
            <w:r w:rsidRPr="00885109">
              <w:rPr>
                <w:sz w:val="18"/>
                <w:szCs w:val="18"/>
              </w:rPr>
              <w:t xml:space="preserve"> et al., 2015</w:t>
            </w:r>
          </w:p>
        </w:tc>
        <w:tc>
          <w:tcPr>
            <w:tcW w:w="978" w:type="dxa"/>
            <w:shd w:val="clear" w:color="auto" w:fill="C5E0B3" w:themeFill="accent6" w:themeFillTint="66"/>
          </w:tcPr>
          <w:p w14:paraId="30E722DD"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49" w:type="dxa"/>
            <w:shd w:val="clear" w:color="auto" w:fill="C5E0B3" w:themeFill="accent6" w:themeFillTint="66"/>
          </w:tcPr>
          <w:p w14:paraId="2E3151C0"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34" w:type="dxa"/>
            <w:shd w:val="clear" w:color="auto" w:fill="C5E0B3" w:themeFill="accent6" w:themeFillTint="66"/>
            <w:noWrap/>
            <w:hideMark/>
          </w:tcPr>
          <w:p w14:paraId="351A07F2"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06" w:type="dxa"/>
            <w:shd w:val="clear" w:color="auto" w:fill="F4B083" w:themeFill="accent2" w:themeFillTint="99"/>
            <w:noWrap/>
            <w:hideMark/>
          </w:tcPr>
          <w:p w14:paraId="42AF968C"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858" w:type="dxa"/>
            <w:shd w:val="clear" w:color="auto" w:fill="F4B083" w:themeFill="accent2" w:themeFillTint="99"/>
            <w:noWrap/>
            <w:hideMark/>
          </w:tcPr>
          <w:p w14:paraId="652F4536"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617F05FA"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61152E19"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5DCAA99B" w14:textId="77777777" w:rsidTr="00365BC8">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2552" w:type="dxa"/>
          </w:tcPr>
          <w:p w14:paraId="0BA9ED90" w14:textId="77777777" w:rsidR="004F3D29" w:rsidRPr="00885109" w:rsidRDefault="004F3D29" w:rsidP="001E7533">
            <w:pPr>
              <w:rPr>
                <w:sz w:val="18"/>
                <w:szCs w:val="18"/>
              </w:rPr>
            </w:pPr>
            <w:r w:rsidRPr="00885109">
              <w:rPr>
                <w:sz w:val="18"/>
                <w:szCs w:val="18"/>
              </w:rPr>
              <w:t xml:space="preserve">30. </w:t>
            </w:r>
            <w:proofErr w:type="spellStart"/>
            <w:r w:rsidRPr="00885109">
              <w:rPr>
                <w:sz w:val="18"/>
                <w:szCs w:val="18"/>
              </w:rPr>
              <w:t>Sahgal</w:t>
            </w:r>
            <w:proofErr w:type="spellEnd"/>
            <w:r w:rsidRPr="00885109">
              <w:rPr>
                <w:sz w:val="18"/>
                <w:szCs w:val="18"/>
              </w:rPr>
              <w:t xml:space="preserve"> et al., 2015</w:t>
            </w:r>
          </w:p>
        </w:tc>
        <w:tc>
          <w:tcPr>
            <w:tcW w:w="978" w:type="dxa"/>
            <w:shd w:val="clear" w:color="auto" w:fill="C5E0B3" w:themeFill="accent6" w:themeFillTint="66"/>
          </w:tcPr>
          <w:p w14:paraId="110B6FED"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7ED19CED"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4A7E3B64"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F4B083" w:themeFill="accent2" w:themeFillTint="99"/>
            <w:noWrap/>
            <w:hideMark/>
          </w:tcPr>
          <w:p w14:paraId="67B93894"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858" w:type="dxa"/>
            <w:shd w:val="clear" w:color="auto" w:fill="F4B083" w:themeFill="accent2" w:themeFillTint="99"/>
            <w:noWrap/>
            <w:hideMark/>
          </w:tcPr>
          <w:p w14:paraId="47BC6A05"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671" w:type="dxa"/>
            <w:shd w:val="clear" w:color="auto" w:fill="F4B083" w:themeFill="accent2" w:themeFillTint="99"/>
            <w:noWrap/>
            <w:hideMark/>
          </w:tcPr>
          <w:p w14:paraId="223C1D02"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276" w:type="dxa"/>
            <w:shd w:val="clear" w:color="auto" w:fill="C5E0B3" w:themeFill="accent6" w:themeFillTint="66"/>
            <w:noWrap/>
            <w:hideMark/>
          </w:tcPr>
          <w:p w14:paraId="77318B5F"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4F3D29" w:rsidRPr="00885109" w14:paraId="19A257D8" w14:textId="77777777" w:rsidTr="00365BC8">
        <w:trPr>
          <w:trHeight w:val="234"/>
        </w:trPr>
        <w:tc>
          <w:tcPr>
            <w:cnfStyle w:val="001000000000" w:firstRow="0" w:lastRow="0" w:firstColumn="1" w:lastColumn="0" w:oddVBand="0" w:evenVBand="0" w:oddHBand="0" w:evenHBand="0" w:firstRowFirstColumn="0" w:firstRowLastColumn="0" w:lastRowFirstColumn="0" w:lastRowLastColumn="0"/>
            <w:tcW w:w="2552" w:type="dxa"/>
          </w:tcPr>
          <w:p w14:paraId="42D97F5E" w14:textId="77777777" w:rsidR="004F3D29" w:rsidRPr="00885109" w:rsidRDefault="004F3D29" w:rsidP="001E7533">
            <w:pPr>
              <w:rPr>
                <w:sz w:val="18"/>
                <w:szCs w:val="18"/>
              </w:rPr>
            </w:pPr>
            <w:r w:rsidRPr="00885109">
              <w:rPr>
                <w:sz w:val="18"/>
                <w:szCs w:val="18"/>
              </w:rPr>
              <w:t xml:space="preserve">36. </w:t>
            </w:r>
            <w:proofErr w:type="spellStart"/>
            <w:r w:rsidRPr="00885109">
              <w:rPr>
                <w:sz w:val="18"/>
                <w:szCs w:val="18"/>
              </w:rPr>
              <w:t>Sweeting</w:t>
            </w:r>
            <w:proofErr w:type="spellEnd"/>
            <w:r w:rsidRPr="00885109">
              <w:rPr>
                <w:sz w:val="18"/>
                <w:szCs w:val="18"/>
              </w:rPr>
              <w:t xml:space="preserve"> et al., 2015</w:t>
            </w:r>
          </w:p>
        </w:tc>
        <w:tc>
          <w:tcPr>
            <w:tcW w:w="978" w:type="dxa"/>
            <w:shd w:val="clear" w:color="auto" w:fill="C5E0B3" w:themeFill="accent6" w:themeFillTint="66"/>
          </w:tcPr>
          <w:p w14:paraId="2CF80DBE"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49" w:type="dxa"/>
            <w:shd w:val="clear" w:color="auto" w:fill="C5E0B3" w:themeFill="accent6" w:themeFillTint="66"/>
          </w:tcPr>
          <w:p w14:paraId="43340EA3"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34" w:type="dxa"/>
            <w:shd w:val="clear" w:color="auto" w:fill="C5E0B3" w:themeFill="accent6" w:themeFillTint="66"/>
            <w:noWrap/>
            <w:hideMark/>
          </w:tcPr>
          <w:p w14:paraId="3F224A2C"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06" w:type="dxa"/>
            <w:shd w:val="clear" w:color="auto" w:fill="F4B083" w:themeFill="accent2" w:themeFillTint="99"/>
            <w:noWrap/>
            <w:hideMark/>
          </w:tcPr>
          <w:p w14:paraId="2184545A"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858" w:type="dxa"/>
            <w:shd w:val="clear" w:color="auto" w:fill="F4B083" w:themeFill="accent2" w:themeFillTint="99"/>
            <w:noWrap/>
            <w:hideMark/>
          </w:tcPr>
          <w:p w14:paraId="6CA4B66B"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05F709C8"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713EE823"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1E343FF2" w14:textId="77777777" w:rsidTr="00365BC8">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552" w:type="dxa"/>
          </w:tcPr>
          <w:p w14:paraId="0410A8AD" w14:textId="77777777" w:rsidR="004F3D29" w:rsidRPr="00885109" w:rsidRDefault="004F3D29" w:rsidP="001E7533">
            <w:pPr>
              <w:rPr>
                <w:sz w:val="18"/>
                <w:szCs w:val="18"/>
              </w:rPr>
            </w:pPr>
            <w:r w:rsidRPr="00885109">
              <w:rPr>
                <w:sz w:val="18"/>
                <w:szCs w:val="18"/>
              </w:rPr>
              <w:t>42. Brown et al., 2016</w:t>
            </w:r>
          </w:p>
        </w:tc>
        <w:tc>
          <w:tcPr>
            <w:tcW w:w="978" w:type="dxa"/>
            <w:shd w:val="clear" w:color="auto" w:fill="C5E0B3" w:themeFill="accent6" w:themeFillTint="66"/>
          </w:tcPr>
          <w:p w14:paraId="0E23B8F6"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0B7B6D1E"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1915D0C6"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74F6EA3C"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858" w:type="dxa"/>
            <w:shd w:val="clear" w:color="auto" w:fill="F4B083" w:themeFill="accent2" w:themeFillTint="99"/>
            <w:noWrap/>
            <w:hideMark/>
          </w:tcPr>
          <w:p w14:paraId="3F84E360"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6813C326"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59326A83"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4F3D29" w:rsidRPr="00885109" w14:paraId="76D6786E" w14:textId="77777777" w:rsidTr="00365BC8">
        <w:trPr>
          <w:trHeight w:val="141"/>
        </w:trPr>
        <w:tc>
          <w:tcPr>
            <w:cnfStyle w:val="001000000000" w:firstRow="0" w:lastRow="0" w:firstColumn="1" w:lastColumn="0" w:oddVBand="0" w:evenVBand="0" w:oddHBand="0" w:evenHBand="0" w:firstRowFirstColumn="0" w:firstRowLastColumn="0" w:lastRowFirstColumn="0" w:lastRowLastColumn="0"/>
            <w:tcW w:w="2552" w:type="dxa"/>
          </w:tcPr>
          <w:p w14:paraId="5585F643" w14:textId="77777777" w:rsidR="004F3D29" w:rsidRPr="00885109" w:rsidRDefault="004F3D29" w:rsidP="001E7533">
            <w:pPr>
              <w:rPr>
                <w:sz w:val="18"/>
                <w:szCs w:val="18"/>
              </w:rPr>
            </w:pPr>
            <w:r w:rsidRPr="00885109">
              <w:rPr>
                <w:sz w:val="18"/>
                <w:szCs w:val="18"/>
              </w:rPr>
              <w:t xml:space="preserve">48. </w:t>
            </w:r>
            <w:proofErr w:type="spellStart"/>
            <w:r w:rsidRPr="00885109">
              <w:rPr>
                <w:sz w:val="18"/>
                <w:szCs w:val="18"/>
              </w:rPr>
              <w:t>Doblinger</w:t>
            </w:r>
            <w:proofErr w:type="spellEnd"/>
            <w:r w:rsidRPr="00885109">
              <w:rPr>
                <w:sz w:val="18"/>
                <w:szCs w:val="18"/>
              </w:rPr>
              <w:t xml:space="preserve"> et al., 2016</w:t>
            </w:r>
          </w:p>
        </w:tc>
        <w:tc>
          <w:tcPr>
            <w:tcW w:w="978" w:type="dxa"/>
            <w:shd w:val="clear" w:color="auto" w:fill="C5E0B3" w:themeFill="accent6" w:themeFillTint="66"/>
          </w:tcPr>
          <w:p w14:paraId="0F454FE5"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7116B8B7"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0FB92AFC"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4DB2CB9B"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5F39CCC7"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4771D578"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75173B00"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475A6D13" w14:textId="77777777" w:rsidTr="00365BC8">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552" w:type="dxa"/>
          </w:tcPr>
          <w:p w14:paraId="1CD70003" w14:textId="77777777" w:rsidR="004F3D29" w:rsidRPr="00885109" w:rsidRDefault="004F3D29" w:rsidP="001E7533">
            <w:pPr>
              <w:rPr>
                <w:sz w:val="18"/>
                <w:szCs w:val="18"/>
              </w:rPr>
            </w:pPr>
            <w:r w:rsidRPr="00885109">
              <w:rPr>
                <w:sz w:val="18"/>
                <w:szCs w:val="18"/>
              </w:rPr>
              <w:t xml:space="preserve">54. </w:t>
            </w:r>
            <w:proofErr w:type="spellStart"/>
            <w:r w:rsidRPr="00885109">
              <w:rPr>
                <w:sz w:val="18"/>
                <w:szCs w:val="18"/>
              </w:rPr>
              <w:t>Goyal</w:t>
            </w:r>
            <w:proofErr w:type="spellEnd"/>
            <w:r w:rsidRPr="00885109">
              <w:rPr>
                <w:sz w:val="18"/>
                <w:szCs w:val="18"/>
              </w:rPr>
              <w:t xml:space="preserve"> et al., 2016</w:t>
            </w:r>
          </w:p>
        </w:tc>
        <w:tc>
          <w:tcPr>
            <w:tcW w:w="978" w:type="dxa"/>
            <w:shd w:val="clear" w:color="auto" w:fill="C5E0B3" w:themeFill="accent6" w:themeFillTint="66"/>
          </w:tcPr>
          <w:p w14:paraId="7F2823DD"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41F4DF01"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34" w:type="dxa"/>
            <w:shd w:val="clear" w:color="auto" w:fill="C5E0B3" w:themeFill="accent6" w:themeFillTint="66"/>
            <w:noWrap/>
            <w:hideMark/>
          </w:tcPr>
          <w:p w14:paraId="6A1BFDCE"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4EE4BCE0"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858" w:type="dxa"/>
            <w:shd w:val="clear" w:color="auto" w:fill="F4B083" w:themeFill="accent2" w:themeFillTint="99"/>
            <w:noWrap/>
            <w:hideMark/>
          </w:tcPr>
          <w:p w14:paraId="382EAC93"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719F5D04"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09C04596"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4F3D29" w:rsidRPr="00885109" w14:paraId="498DA7F5" w14:textId="77777777" w:rsidTr="00365BC8">
        <w:trPr>
          <w:trHeight w:val="247"/>
        </w:trPr>
        <w:tc>
          <w:tcPr>
            <w:cnfStyle w:val="001000000000" w:firstRow="0" w:lastRow="0" w:firstColumn="1" w:lastColumn="0" w:oddVBand="0" w:evenVBand="0" w:oddHBand="0" w:evenHBand="0" w:firstRowFirstColumn="0" w:firstRowLastColumn="0" w:lastRowFirstColumn="0" w:lastRowLastColumn="0"/>
            <w:tcW w:w="2552" w:type="dxa"/>
          </w:tcPr>
          <w:p w14:paraId="73174419" w14:textId="77777777" w:rsidR="004F3D29" w:rsidRPr="00885109" w:rsidRDefault="004F3D29" w:rsidP="001E7533">
            <w:pPr>
              <w:rPr>
                <w:sz w:val="18"/>
                <w:szCs w:val="18"/>
              </w:rPr>
            </w:pPr>
            <w:r w:rsidRPr="00885109">
              <w:rPr>
                <w:sz w:val="18"/>
                <w:szCs w:val="18"/>
              </w:rPr>
              <w:t>60. Jonkman et al., 2016</w:t>
            </w:r>
          </w:p>
        </w:tc>
        <w:tc>
          <w:tcPr>
            <w:tcW w:w="978" w:type="dxa"/>
            <w:shd w:val="clear" w:color="auto" w:fill="C5E0B3" w:themeFill="accent6" w:themeFillTint="66"/>
          </w:tcPr>
          <w:p w14:paraId="5E9C56E3"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2EBE1A35"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4E0031A1"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787CC72D"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65F1F372"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0E153E0D"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5FFA1FD5"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48FFF210" w14:textId="77777777" w:rsidTr="00365BC8">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552" w:type="dxa"/>
          </w:tcPr>
          <w:p w14:paraId="5A713F23" w14:textId="77777777" w:rsidR="004F3D29" w:rsidRPr="00885109" w:rsidRDefault="004F3D29" w:rsidP="001E7533">
            <w:pPr>
              <w:rPr>
                <w:sz w:val="18"/>
                <w:szCs w:val="18"/>
              </w:rPr>
            </w:pPr>
            <w:r w:rsidRPr="00885109">
              <w:rPr>
                <w:sz w:val="18"/>
                <w:szCs w:val="18"/>
              </w:rPr>
              <w:t xml:space="preserve">66. </w:t>
            </w:r>
            <w:proofErr w:type="spellStart"/>
            <w:r w:rsidRPr="00885109">
              <w:rPr>
                <w:sz w:val="18"/>
                <w:szCs w:val="18"/>
              </w:rPr>
              <w:t>Kotecha</w:t>
            </w:r>
            <w:proofErr w:type="spellEnd"/>
            <w:r w:rsidRPr="00885109">
              <w:rPr>
                <w:sz w:val="18"/>
                <w:szCs w:val="18"/>
              </w:rPr>
              <w:t xml:space="preserve"> et al., 2016</w:t>
            </w:r>
          </w:p>
        </w:tc>
        <w:tc>
          <w:tcPr>
            <w:tcW w:w="978" w:type="dxa"/>
            <w:shd w:val="clear" w:color="auto" w:fill="C5E0B3" w:themeFill="accent6" w:themeFillTint="66"/>
          </w:tcPr>
          <w:p w14:paraId="45901973"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442D34A8"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1549EFBE"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F4B083" w:themeFill="accent2" w:themeFillTint="99"/>
            <w:noWrap/>
            <w:hideMark/>
          </w:tcPr>
          <w:p w14:paraId="507F1647"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858" w:type="dxa"/>
            <w:shd w:val="clear" w:color="auto" w:fill="C5E0B3" w:themeFill="accent6" w:themeFillTint="66"/>
            <w:noWrap/>
            <w:hideMark/>
          </w:tcPr>
          <w:p w14:paraId="36867BDC"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604A6722"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216376BE"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4F3D29" w:rsidRPr="00885109" w14:paraId="6C359AD3" w14:textId="77777777" w:rsidTr="00365BC8">
        <w:trPr>
          <w:trHeight w:val="194"/>
        </w:trPr>
        <w:tc>
          <w:tcPr>
            <w:cnfStyle w:val="001000000000" w:firstRow="0" w:lastRow="0" w:firstColumn="1" w:lastColumn="0" w:oddVBand="0" w:evenVBand="0" w:oddHBand="0" w:evenHBand="0" w:firstRowFirstColumn="0" w:firstRowLastColumn="0" w:lastRowFirstColumn="0" w:lastRowLastColumn="0"/>
            <w:tcW w:w="2552" w:type="dxa"/>
          </w:tcPr>
          <w:p w14:paraId="1DF62ADA" w14:textId="77777777" w:rsidR="004F3D29" w:rsidRPr="00885109" w:rsidRDefault="004F3D29" w:rsidP="001E7533">
            <w:pPr>
              <w:rPr>
                <w:sz w:val="18"/>
                <w:szCs w:val="18"/>
              </w:rPr>
            </w:pPr>
            <w:r w:rsidRPr="00885109">
              <w:rPr>
                <w:sz w:val="18"/>
                <w:szCs w:val="18"/>
              </w:rPr>
              <w:t>72. Lu et al., 2016</w:t>
            </w:r>
          </w:p>
        </w:tc>
        <w:tc>
          <w:tcPr>
            <w:tcW w:w="978" w:type="dxa"/>
            <w:shd w:val="clear" w:color="auto" w:fill="C5E0B3" w:themeFill="accent6" w:themeFillTint="66"/>
          </w:tcPr>
          <w:p w14:paraId="07D6BB46"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49" w:type="dxa"/>
            <w:shd w:val="clear" w:color="auto" w:fill="C5E0B3" w:themeFill="accent6" w:themeFillTint="66"/>
          </w:tcPr>
          <w:p w14:paraId="53DB2A3F"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34" w:type="dxa"/>
            <w:shd w:val="clear" w:color="auto" w:fill="C5E0B3" w:themeFill="accent6" w:themeFillTint="66"/>
            <w:noWrap/>
            <w:hideMark/>
          </w:tcPr>
          <w:p w14:paraId="19F0871C"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06" w:type="dxa"/>
            <w:shd w:val="clear" w:color="auto" w:fill="F4B083" w:themeFill="accent2" w:themeFillTint="99"/>
            <w:noWrap/>
            <w:hideMark/>
          </w:tcPr>
          <w:p w14:paraId="3B7BF6F1"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858" w:type="dxa"/>
            <w:shd w:val="clear" w:color="auto" w:fill="F4B083" w:themeFill="accent2" w:themeFillTint="99"/>
            <w:noWrap/>
            <w:hideMark/>
          </w:tcPr>
          <w:p w14:paraId="1DBD571E"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03C3CC08"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0976EFE1"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369E1FB4" w14:textId="77777777" w:rsidTr="00365BC8">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552" w:type="dxa"/>
          </w:tcPr>
          <w:p w14:paraId="5F81756E" w14:textId="77777777" w:rsidR="004F3D29" w:rsidRPr="00885109" w:rsidRDefault="004F3D29" w:rsidP="001E7533">
            <w:pPr>
              <w:rPr>
                <w:sz w:val="18"/>
                <w:szCs w:val="18"/>
              </w:rPr>
            </w:pPr>
            <w:r w:rsidRPr="00885109">
              <w:rPr>
                <w:sz w:val="18"/>
                <w:szCs w:val="18"/>
              </w:rPr>
              <w:t xml:space="preserve">78. </w:t>
            </w:r>
            <w:proofErr w:type="spellStart"/>
            <w:r w:rsidRPr="00885109">
              <w:rPr>
                <w:sz w:val="18"/>
                <w:szCs w:val="18"/>
              </w:rPr>
              <w:t>Rizzoni</w:t>
            </w:r>
            <w:proofErr w:type="spellEnd"/>
            <w:r w:rsidRPr="00885109">
              <w:rPr>
                <w:sz w:val="18"/>
                <w:szCs w:val="18"/>
              </w:rPr>
              <w:t xml:space="preserve"> et al., 2016</w:t>
            </w:r>
          </w:p>
        </w:tc>
        <w:tc>
          <w:tcPr>
            <w:tcW w:w="978" w:type="dxa"/>
            <w:shd w:val="clear" w:color="auto" w:fill="F4B083" w:themeFill="accent2" w:themeFillTint="99"/>
          </w:tcPr>
          <w:p w14:paraId="0482E2A5"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49" w:type="dxa"/>
            <w:shd w:val="clear" w:color="auto" w:fill="F4B083" w:themeFill="accent2" w:themeFillTint="99"/>
          </w:tcPr>
          <w:p w14:paraId="2C3D73B6"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34" w:type="dxa"/>
            <w:shd w:val="clear" w:color="auto" w:fill="F4B083" w:themeFill="accent2" w:themeFillTint="99"/>
            <w:noWrap/>
            <w:hideMark/>
          </w:tcPr>
          <w:p w14:paraId="4C8CE78E"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06" w:type="dxa"/>
            <w:shd w:val="clear" w:color="auto" w:fill="F4B083" w:themeFill="accent2" w:themeFillTint="99"/>
            <w:noWrap/>
            <w:hideMark/>
          </w:tcPr>
          <w:p w14:paraId="549C15A4"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858" w:type="dxa"/>
            <w:shd w:val="clear" w:color="auto" w:fill="F4B083" w:themeFill="accent2" w:themeFillTint="99"/>
            <w:noWrap/>
            <w:hideMark/>
          </w:tcPr>
          <w:p w14:paraId="02F7135E"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5BAEA802"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56702AAC"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4F3D29" w:rsidRPr="00885109" w14:paraId="66B25A7C" w14:textId="77777777" w:rsidTr="00365BC8">
        <w:trPr>
          <w:trHeight w:val="185"/>
        </w:trPr>
        <w:tc>
          <w:tcPr>
            <w:cnfStyle w:val="001000000000" w:firstRow="0" w:lastRow="0" w:firstColumn="1" w:lastColumn="0" w:oddVBand="0" w:evenVBand="0" w:oddHBand="0" w:evenHBand="0" w:firstRowFirstColumn="0" w:firstRowLastColumn="0" w:lastRowFirstColumn="0" w:lastRowLastColumn="0"/>
            <w:tcW w:w="2552" w:type="dxa"/>
          </w:tcPr>
          <w:p w14:paraId="6B331E52" w14:textId="77777777" w:rsidR="004F3D29" w:rsidRPr="00885109" w:rsidRDefault="004F3D29" w:rsidP="001E7533">
            <w:pPr>
              <w:rPr>
                <w:sz w:val="18"/>
                <w:szCs w:val="18"/>
              </w:rPr>
            </w:pPr>
            <w:r w:rsidRPr="00885109">
              <w:rPr>
                <w:sz w:val="18"/>
                <w:szCs w:val="18"/>
              </w:rPr>
              <w:t xml:space="preserve">84. </w:t>
            </w:r>
            <w:proofErr w:type="spellStart"/>
            <w:r w:rsidRPr="00885109">
              <w:rPr>
                <w:sz w:val="18"/>
                <w:szCs w:val="18"/>
              </w:rPr>
              <w:t>Shin</w:t>
            </w:r>
            <w:proofErr w:type="spellEnd"/>
            <w:r w:rsidRPr="00885109">
              <w:rPr>
                <w:sz w:val="18"/>
                <w:szCs w:val="18"/>
              </w:rPr>
              <w:t xml:space="preserve"> et al., 2016</w:t>
            </w:r>
          </w:p>
        </w:tc>
        <w:tc>
          <w:tcPr>
            <w:tcW w:w="978" w:type="dxa"/>
            <w:shd w:val="clear" w:color="auto" w:fill="C5E0B3" w:themeFill="accent6" w:themeFillTint="66"/>
          </w:tcPr>
          <w:p w14:paraId="231F1924"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7B143C89"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52635864"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4842E1A6"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48D777AB"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0D16B736"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3B7F4F29"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72419973" w14:textId="77777777" w:rsidTr="00365BC8">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552" w:type="dxa"/>
          </w:tcPr>
          <w:p w14:paraId="6346429A" w14:textId="77777777" w:rsidR="004F3D29" w:rsidRPr="00885109" w:rsidRDefault="004F3D29" w:rsidP="001E7533">
            <w:pPr>
              <w:rPr>
                <w:sz w:val="18"/>
                <w:szCs w:val="18"/>
              </w:rPr>
            </w:pPr>
            <w:r w:rsidRPr="00885109">
              <w:rPr>
                <w:sz w:val="18"/>
                <w:szCs w:val="18"/>
              </w:rPr>
              <w:t xml:space="preserve">90. Middelkoop et al., 2016 </w:t>
            </w:r>
          </w:p>
        </w:tc>
        <w:tc>
          <w:tcPr>
            <w:tcW w:w="978" w:type="dxa"/>
            <w:shd w:val="clear" w:color="auto" w:fill="C5E0B3" w:themeFill="accent6" w:themeFillTint="66"/>
          </w:tcPr>
          <w:p w14:paraId="1975FBF1"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5E4F18E7"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1B7B3348"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606B1112"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067AB70F"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2CCD73EC"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60E4E46C"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4F3D29" w:rsidRPr="00885109" w14:paraId="6AD29FED" w14:textId="77777777" w:rsidTr="00365BC8">
        <w:trPr>
          <w:trHeight w:val="135"/>
        </w:trPr>
        <w:tc>
          <w:tcPr>
            <w:cnfStyle w:val="001000000000" w:firstRow="0" w:lastRow="0" w:firstColumn="1" w:lastColumn="0" w:oddVBand="0" w:evenVBand="0" w:oddHBand="0" w:evenHBand="0" w:firstRowFirstColumn="0" w:firstRowLastColumn="0" w:lastRowFirstColumn="0" w:lastRowLastColumn="0"/>
            <w:tcW w:w="2552" w:type="dxa"/>
          </w:tcPr>
          <w:p w14:paraId="59A8B5B4" w14:textId="77777777" w:rsidR="004F3D29" w:rsidRPr="00885109" w:rsidRDefault="004F3D29" w:rsidP="001E7533">
            <w:pPr>
              <w:rPr>
                <w:sz w:val="18"/>
                <w:szCs w:val="18"/>
              </w:rPr>
            </w:pPr>
            <w:r w:rsidRPr="00885109">
              <w:rPr>
                <w:sz w:val="18"/>
                <w:szCs w:val="18"/>
              </w:rPr>
              <w:t xml:space="preserve">96. </w:t>
            </w:r>
            <w:proofErr w:type="spellStart"/>
            <w:r w:rsidRPr="00885109">
              <w:rPr>
                <w:sz w:val="18"/>
                <w:szCs w:val="18"/>
              </w:rPr>
              <w:t>Albillos</w:t>
            </w:r>
            <w:proofErr w:type="spellEnd"/>
            <w:r w:rsidRPr="00885109">
              <w:rPr>
                <w:sz w:val="18"/>
                <w:szCs w:val="18"/>
              </w:rPr>
              <w:t xml:space="preserve"> et al., 2017</w:t>
            </w:r>
          </w:p>
        </w:tc>
        <w:tc>
          <w:tcPr>
            <w:tcW w:w="978" w:type="dxa"/>
            <w:shd w:val="clear" w:color="auto" w:fill="C5E0B3" w:themeFill="accent6" w:themeFillTint="66"/>
          </w:tcPr>
          <w:p w14:paraId="384FAE01"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63D3409E"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3A62C896"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7AB5FE80"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858" w:type="dxa"/>
            <w:shd w:val="clear" w:color="auto" w:fill="F4B083" w:themeFill="accent2" w:themeFillTint="99"/>
            <w:noWrap/>
            <w:hideMark/>
          </w:tcPr>
          <w:p w14:paraId="32F176CD"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74676B83"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3E948703"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10F64BC6" w14:textId="77777777" w:rsidTr="00365BC8">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552" w:type="dxa"/>
          </w:tcPr>
          <w:p w14:paraId="2D4E2C2D" w14:textId="77777777" w:rsidR="004F3D29" w:rsidRPr="00885109" w:rsidRDefault="004F3D29" w:rsidP="001E7533">
            <w:pPr>
              <w:rPr>
                <w:sz w:val="18"/>
                <w:szCs w:val="18"/>
              </w:rPr>
            </w:pPr>
            <w:r w:rsidRPr="00885109">
              <w:rPr>
                <w:sz w:val="18"/>
                <w:szCs w:val="18"/>
              </w:rPr>
              <w:t xml:space="preserve">103. </w:t>
            </w:r>
            <w:proofErr w:type="spellStart"/>
            <w:r w:rsidRPr="00885109">
              <w:rPr>
                <w:sz w:val="18"/>
                <w:szCs w:val="18"/>
              </w:rPr>
              <w:t>Borghi</w:t>
            </w:r>
            <w:proofErr w:type="spellEnd"/>
            <w:r w:rsidRPr="00885109">
              <w:rPr>
                <w:sz w:val="18"/>
                <w:szCs w:val="18"/>
              </w:rPr>
              <w:t xml:space="preserve"> et al., 2017</w:t>
            </w:r>
          </w:p>
        </w:tc>
        <w:tc>
          <w:tcPr>
            <w:tcW w:w="978" w:type="dxa"/>
            <w:shd w:val="clear" w:color="auto" w:fill="C5E0B3" w:themeFill="accent6" w:themeFillTint="66"/>
          </w:tcPr>
          <w:p w14:paraId="2B019589"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49" w:type="dxa"/>
            <w:shd w:val="clear" w:color="auto" w:fill="C5E0B3" w:themeFill="accent6" w:themeFillTint="66"/>
          </w:tcPr>
          <w:p w14:paraId="76D284C7"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34" w:type="dxa"/>
            <w:shd w:val="clear" w:color="auto" w:fill="C5E0B3" w:themeFill="accent6" w:themeFillTint="66"/>
            <w:noWrap/>
            <w:hideMark/>
          </w:tcPr>
          <w:p w14:paraId="053CC899"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F4B083" w:themeFill="accent2" w:themeFillTint="99"/>
            <w:noWrap/>
            <w:hideMark/>
          </w:tcPr>
          <w:p w14:paraId="07E84444"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858" w:type="dxa"/>
            <w:shd w:val="clear" w:color="auto" w:fill="F4B083" w:themeFill="accent2" w:themeFillTint="99"/>
            <w:noWrap/>
            <w:hideMark/>
          </w:tcPr>
          <w:p w14:paraId="748F9E65"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44BC83A6"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F4B083" w:themeFill="accent2" w:themeFillTint="99"/>
            <w:noWrap/>
            <w:hideMark/>
          </w:tcPr>
          <w:p w14:paraId="0F1353FF"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4F3D29" w:rsidRPr="00885109" w14:paraId="3B0B2E93" w14:textId="77777777" w:rsidTr="00365BC8">
        <w:trPr>
          <w:trHeight w:val="99"/>
        </w:trPr>
        <w:tc>
          <w:tcPr>
            <w:cnfStyle w:val="001000000000" w:firstRow="0" w:lastRow="0" w:firstColumn="1" w:lastColumn="0" w:oddVBand="0" w:evenVBand="0" w:oddHBand="0" w:evenHBand="0" w:firstRowFirstColumn="0" w:firstRowLastColumn="0" w:lastRowFirstColumn="0" w:lastRowLastColumn="0"/>
            <w:tcW w:w="2552" w:type="dxa"/>
          </w:tcPr>
          <w:p w14:paraId="53C5A11A" w14:textId="77777777" w:rsidR="004F3D29" w:rsidRPr="00885109" w:rsidRDefault="004F3D29" w:rsidP="001E7533">
            <w:pPr>
              <w:rPr>
                <w:sz w:val="18"/>
                <w:szCs w:val="18"/>
              </w:rPr>
            </w:pPr>
            <w:r w:rsidRPr="00885109">
              <w:rPr>
                <w:sz w:val="18"/>
                <w:szCs w:val="18"/>
              </w:rPr>
              <w:t xml:space="preserve">108. </w:t>
            </w:r>
            <w:proofErr w:type="spellStart"/>
            <w:r w:rsidRPr="00885109">
              <w:rPr>
                <w:sz w:val="18"/>
                <w:szCs w:val="18"/>
              </w:rPr>
              <w:t>Cuijpers</w:t>
            </w:r>
            <w:proofErr w:type="spellEnd"/>
            <w:r w:rsidRPr="00885109">
              <w:rPr>
                <w:sz w:val="18"/>
                <w:szCs w:val="18"/>
              </w:rPr>
              <w:t xml:space="preserve"> et al., 2017</w:t>
            </w:r>
          </w:p>
        </w:tc>
        <w:tc>
          <w:tcPr>
            <w:tcW w:w="978" w:type="dxa"/>
            <w:shd w:val="clear" w:color="auto" w:fill="F4B083" w:themeFill="accent2" w:themeFillTint="99"/>
          </w:tcPr>
          <w:p w14:paraId="5FC248CC"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49" w:type="dxa"/>
            <w:shd w:val="clear" w:color="auto" w:fill="F4B083" w:themeFill="accent2" w:themeFillTint="99"/>
          </w:tcPr>
          <w:p w14:paraId="3B6F9898"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4" w:type="dxa"/>
            <w:shd w:val="clear" w:color="auto" w:fill="F4B083" w:themeFill="accent2" w:themeFillTint="99"/>
            <w:noWrap/>
            <w:hideMark/>
          </w:tcPr>
          <w:p w14:paraId="433DDAEE"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006" w:type="dxa"/>
            <w:shd w:val="clear" w:color="auto" w:fill="F4B083" w:themeFill="accent2" w:themeFillTint="99"/>
            <w:noWrap/>
            <w:hideMark/>
          </w:tcPr>
          <w:p w14:paraId="3704C2E4"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4CB563EB"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65C705F6"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1F3C952C"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734AD410" w14:textId="77777777" w:rsidTr="00365BC8">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552" w:type="dxa"/>
          </w:tcPr>
          <w:p w14:paraId="37067FDD" w14:textId="77777777" w:rsidR="004F3D29" w:rsidRPr="00885109" w:rsidRDefault="004F3D29" w:rsidP="001E7533">
            <w:pPr>
              <w:rPr>
                <w:sz w:val="18"/>
                <w:szCs w:val="18"/>
              </w:rPr>
            </w:pPr>
            <w:r w:rsidRPr="00885109">
              <w:rPr>
                <w:sz w:val="18"/>
                <w:szCs w:val="18"/>
              </w:rPr>
              <w:t xml:space="preserve">114. </w:t>
            </w:r>
            <w:proofErr w:type="spellStart"/>
            <w:r w:rsidRPr="00885109">
              <w:rPr>
                <w:sz w:val="18"/>
                <w:szCs w:val="18"/>
              </w:rPr>
              <w:t>Elder</w:t>
            </w:r>
            <w:proofErr w:type="spellEnd"/>
            <w:r w:rsidRPr="00885109">
              <w:rPr>
                <w:sz w:val="18"/>
                <w:szCs w:val="18"/>
              </w:rPr>
              <w:t xml:space="preserve"> et al., 2017</w:t>
            </w:r>
          </w:p>
        </w:tc>
        <w:tc>
          <w:tcPr>
            <w:tcW w:w="978" w:type="dxa"/>
            <w:shd w:val="clear" w:color="auto" w:fill="C5E0B3" w:themeFill="accent6" w:themeFillTint="66"/>
          </w:tcPr>
          <w:p w14:paraId="0F641F8C"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0F1B04AC"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1A8EE08D"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76493F2F"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858" w:type="dxa"/>
            <w:shd w:val="clear" w:color="auto" w:fill="F4B083" w:themeFill="accent2" w:themeFillTint="99"/>
            <w:noWrap/>
            <w:hideMark/>
          </w:tcPr>
          <w:p w14:paraId="7309F697"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6045FD42"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7811B74C"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4F3D29" w:rsidRPr="00885109" w14:paraId="30E6BB18" w14:textId="77777777" w:rsidTr="00365BC8">
        <w:trPr>
          <w:trHeight w:val="205"/>
        </w:trPr>
        <w:tc>
          <w:tcPr>
            <w:cnfStyle w:val="001000000000" w:firstRow="0" w:lastRow="0" w:firstColumn="1" w:lastColumn="0" w:oddVBand="0" w:evenVBand="0" w:oddHBand="0" w:evenHBand="0" w:firstRowFirstColumn="0" w:firstRowLastColumn="0" w:lastRowFirstColumn="0" w:lastRowLastColumn="0"/>
            <w:tcW w:w="2552" w:type="dxa"/>
          </w:tcPr>
          <w:p w14:paraId="18B67209" w14:textId="77777777" w:rsidR="004F3D29" w:rsidRPr="00885109" w:rsidRDefault="004F3D29" w:rsidP="001E7533">
            <w:pPr>
              <w:rPr>
                <w:sz w:val="18"/>
                <w:szCs w:val="18"/>
              </w:rPr>
            </w:pPr>
            <w:r w:rsidRPr="00885109">
              <w:rPr>
                <w:sz w:val="18"/>
                <w:szCs w:val="18"/>
              </w:rPr>
              <w:t>120. Goey et al., 2017</w:t>
            </w:r>
          </w:p>
        </w:tc>
        <w:tc>
          <w:tcPr>
            <w:tcW w:w="978" w:type="dxa"/>
            <w:shd w:val="clear" w:color="auto" w:fill="F4B083" w:themeFill="accent2" w:themeFillTint="99"/>
          </w:tcPr>
          <w:p w14:paraId="2A417F70"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49" w:type="dxa"/>
            <w:shd w:val="clear" w:color="auto" w:fill="F4B083" w:themeFill="accent2" w:themeFillTint="99"/>
          </w:tcPr>
          <w:p w14:paraId="2DC2C00F"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34" w:type="dxa"/>
            <w:shd w:val="clear" w:color="auto" w:fill="F4B083" w:themeFill="accent2" w:themeFillTint="99"/>
            <w:noWrap/>
            <w:hideMark/>
          </w:tcPr>
          <w:p w14:paraId="234EC728"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006" w:type="dxa"/>
            <w:shd w:val="clear" w:color="auto" w:fill="F4B083" w:themeFill="accent2" w:themeFillTint="99"/>
            <w:noWrap/>
            <w:hideMark/>
          </w:tcPr>
          <w:p w14:paraId="203B1CDB"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858" w:type="dxa"/>
            <w:shd w:val="clear" w:color="auto" w:fill="F4B083" w:themeFill="accent2" w:themeFillTint="99"/>
            <w:noWrap/>
            <w:hideMark/>
          </w:tcPr>
          <w:p w14:paraId="16CEB070"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125378FB"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2754E2D1"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763A5049" w14:textId="77777777" w:rsidTr="00365BC8">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2552" w:type="dxa"/>
          </w:tcPr>
          <w:p w14:paraId="1EA45F2A" w14:textId="77777777" w:rsidR="004F3D29" w:rsidRPr="00885109" w:rsidRDefault="004F3D29" w:rsidP="001E7533">
            <w:pPr>
              <w:rPr>
                <w:sz w:val="18"/>
                <w:szCs w:val="18"/>
              </w:rPr>
            </w:pPr>
            <w:r w:rsidRPr="00885109">
              <w:rPr>
                <w:sz w:val="18"/>
                <w:szCs w:val="18"/>
              </w:rPr>
              <w:t xml:space="preserve">126. </w:t>
            </w:r>
            <w:proofErr w:type="spellStart"/>
            <w:r w:rsidRPr="00885109">
              <w:rPr>
                <w:sz w:val="18"/>
                <w:szCs w:val="18"/>
              </w:rPr>
              <w:t>Jolly</w:t>
            </w:r>
            <w:proofErr w:type="spellEnd"/>
            <w:r w:rsidRPr="00885109">
              <w:rPr>
                <w:sz w:val="18"/>
                <w:szCs w:val="18"/>
              </w:rPr>
              <w:t xml:space="preserve"> et al., 2017</w:t>
            </w:r>
          </w:p>
        </w:tc>
        <w:tc>
          <w:tcPr>
            <w:tcW w:w="978" w:type="dxa"/>
            <w:shd w:val="clear" w:color="auto" w:fill="C5E0B3" w:themeFill="accent6" w:themeFillTint="66"/>
          </w:tcPr>
          <w:p w14:paraId="22E380C3"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0CCF7CA7"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0EEDD4E8"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550D91A3"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0498ED64"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79D7BA44"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F4B083" w:themeFill="accent2" w:themeFillTint="99"/>
            <w:noWrap/>
            <w:hideMark/>
          </w:tcPr>
          <w:p w14:paraId="6411B198"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4F3D29" w:rsidRPr="00885109" w14:paraId="17654D1E" w14:textId="77777777" w:rsidTr="00365BC8">
        <w:trPr>
          <w:trHeight w:val="169"/>
        </w:trPr>
        <w:tc>
          <w:tcPr>
            <w:cnfStyle w:val="001000000000" w:firstRow="0" w:lastRow="0" w:firstColumn="1" w:lastColumn="0" w:oddVBand="0" w:evenVBand="0" w:oddHBand="0" w:evenHBand="0" w:firstRowFirstColumn="0" w:firstRowLastColumn="0" w:lastRowFirstColumn="0" w:lastRowLastColumn="0"/>
            <w:tcW w:w="2552" w:type="dxa"/>
          </w:tcPr>
          <w:p w14:paraId="3626EB4B" w14:textId="77777777" w:rsidR="004F3D29" w:rsidRPr="00885109" w:rsidRDefault="004F3D29" w:rsidP="001E7533">
            <w:pPr>
              <w:rPr>
                <w:sz w:val="18"/>
                <w:szCs w:val="18"/>
              </w:rPr>
            </w:pPr>
            <w:r w:rsidRPr="00885109">
              <w:rPr>
                <w:sz w:val="18"/>
                <w:szCs w:val="18"/>
              </w:rPr>
              <w:t xml:space="preserve">132. </w:t>
            </w:r>
            <w:proofErr w:type="spellStart"/>
            <w:r w:rsidRPr="00885109">
              <w:rPr>
                <w:sz w:val="18"/>
                <w:szCs w:val="18"/>
              </w:rPr>
              <w:t>Lambertini</w:t>
            </w:r>
            <w:proofErr w:type="spellEnd"/>
            <w:r w:rsidRPr="00885109">
              <w:rPr>
                <w:sz w:val="18"/>
                <w:szCs w:val="18"/>
              </w:rPr>
              <w:t xml:space="preserve"> et al., 2017</w:t>
            </w:r>
          </w:p>
        </w:tc>
        <w:tc>
          <w:tcPr>
            <w:tcW w:w="978" w:type="dxa"/>
            <w:shd w:val="clear" w:color="auto" w:fill="C5E0B3" w:themeFill="accent6" w:themeFillTint="66"/>
          </w:tcPr>
          <w:p w14:paraId="0E1D6FF2"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49" w:type="dxa"/>
            <w:shd w:val="clear" w:color="auto" w:fill="C5E0B3" w:themeFill="accent6" w:themeFillTint="66"/>
          </w:tcPr>
          <w:p w14:paraId="1A5C4645"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34" w:type="dxa"/>
            <w:shd w:val="clear" w:color="auto" w:fill="C5E0B3" w:themeFill="accent6" w:themeFillTint="66"/>
            <w:noWrap/>
            <w:hideMark/>
          </w:tcPr>
          <w:p w14:paraId="6100971C"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06" w:type="dxa"/>
            <w:shd w:val="clear" w:color="auto" w:fill="F4B083" w:themeFill="accent2" w:themeFillTint="99"/>
            <w:noWrap/>
            <w:hideMark/>
          </w:tcPr>
          <w:p w14:paraId="6EB20967"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858" w:type="dxa"/>
            <w:shd w:val="clear" w:color="auto" w:fill="F4B083" w:themeFill="accent2" w:themeFillTint="99"/>
            <w:noWrap/>
            <w:hideMark/>
          </w:tcPr>
          <w:p w14:paraId="3F1F9467"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398D011F"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7170C399"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06AE94E1" w14:textId="77777777" w:rsidTr="00365BC8">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552" w:type="dxa"/>
          </w:tcPr>
          <w:p w14:paraId="244C45AD" w14:textId="77777777" w:rsidR="004F3D29" w:rsidRPr="00885109" w:rsidRDefault="004F3D29" w:rsidP="001E7533">
            <w:pPr>
              <w:rPr>
                <w:sz w:val="18"/>
                <w:szCs w:val="18"/>
              </w:rPr>
            </w:pPr>
            <w:r w:rsidRPr="00885109">
              <w:rPr>
                <w:sz w:val="18"/>
                <w:szCs w:val="18"/>
              </w:rPr>
              <w:t xml:space="preserve">138. </w:t>
            </w:r>
            <w:proofErr w:type="spellStart"/>
            <w:r w:rsidRPr="00885109">
              <w:rPr>
                <w:sz w:val="18"/>
                <w:szCs w:val="18"/>
              </w:rPr>
              <w:t>Maund</w:t>
            </w:r>
            <w:proofErr w:type="spellEnd"/>
            <w:r w:rsidRPr="00885109">
              <w:rPr>
                <w:sz w:val="18"/>
                <w:szCs w:val="18"/>
              </w:rPr>
              <w:t xml:space="preserve"> et al., 2017</w:t>
            </w:r>
          </w:p>
        </w:tc>
        <w:tc>
          <w:tcPr>
            <w:tcW w:w="978" w:type="dxa"/>
            <w:shd w:val="clear" w:color="auto" w:fill="C5E0B3" w:themeFill="accent6" w:themeFillTint="66"/>
          </w:tcPr>
          <w:p w14:paraId="1D19C628"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49" w:type="dxa"/>
            <w:shd w:val="clear" w:color="auto" w:fill="C5E0B3" w:themeFill="accent6" w:themeFillTint="66"/>
          </w:tcPr>
          <w:p w14:paraId="00D3AAE0"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534F0BA5"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1A7EA298"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858" w:type="dxa"/>
            <w:shd w:val="clear" w:color="auto" w:fill="F4B083" w:themeFill="accent2" w:themeFillTint="99"/>
            <w:noWrap/>
            <w:hideMark/>
          </w:tcPr>
          <w:p w14:paraId="07306482"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668C870C"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3825BD90"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4F3D29" w:rsidRPr="00885109" w14:paraId="37E4DDAC" w14:textId="77777777" w:rsidTr="00365BC8">
        <w:trPr>
          <w:trHeight w:val="133"/>
        </w:trPr>
        <w:tc>
          <w:tcPr>
            <w:cnfStyle w:val="001000000000" w:firstRow="0" w:lastRow="0" w:firstColumn="1" w:lastColumn="0" w:oddVBand="0" w:evenVBand="0" w:oddHBand="0" w:evenHBand="0" w:firstRowFirstColumn="0" w:firstRowLastColumn="0" w:lastRowFirstColumn="0" w:lastRowLastColumn="0"/>
            <w:tcW w:w="2552" w:type="dxa"/>
          </w:tcPr>
          <w:p w14:paraId="72923B0D" w14:textId="77777777" w:rsidR="004F3D29" w:rsidRPr="00885109" w:rsidRDefault="004F3D29" w:rsidP="001E7533">
            <w:pPr>
              <w:rPr>
                <w:sz w:val="18"/>
                <w:szCs w:val="18"/>
              </w:rPr>
            </w:pPr>
            <w:r w:rsidRPr="00885109">
              <w:rPr>
                <w:sz w:val="18"/>
                <w:szCs w:val="18"/>
              </w:rPr>
              <w:t xml:space="preserve">144. </w:t>
            </w:r>
            <w:proofErr w:type="spellStart"/>
            <w:r w:rsidRPr="00885109">
              <w:rPr>
                <w:sz w:val="18"/>
                <w:szCs w:val="18"/>
              </w:rPr>
              <w:t>Palmerini</w:t>
            </w:r>
            <w:proofErr w:type="spellEnd"/>
            <w:r w:rsidRPr="00885109">
              <w:rPr>
                <w:sz w:val="18"/>
                <w:szCs w:val="18"/>
              </w:rPr>
              <w:t xml:space="preserve"> et al., 2017</w:t>
            </w:r>
          </w:p>
        </w:tc>
        <w:tc>
          <w:tcPr>
            <w:tcW w:w="978" w:type="dxa"/>
            <w:shd w:val="clear" w:color="auto" w:fill="C5E0B3" w:themeFill="accent6" w:themeFillTint="66"/>
          </w:tcPr>
          <w:p w14:paraId="6EF04E37"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13F594C9"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34" w:type="dxa"/>
            <w:shd w:val="clear" w:color="auto" w:fill="C5E0B3" w:themeFill="accent6" w:themeFillTint="66"/>
            <w:noWrap/>
            <w:hideMark/>
          </w:tcPr>
          <w:p w14:paraId="4F599FC9"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3C53C7C6"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7523C407"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78243D38"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214D9724"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5D52AB3E" w14:textId="77777777" w:rsidTr="00365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52" w:type="dxa"/>
          </w:tcPr>
          <w:p w14:paraId="6218E32D" w14:textId="77777777" w:rsidR="004F3D29" w:rsidRPr="00885109" w:rsidRDefault="004F3D29" w:rsidP="001E7533">
            <w:pPr>
              <w:rPr>
                <w:sz w:val="18"/>
                <w:szCs w:val="18"/>
              </w:rPr>
            </w:pPr>
            <w:r w:rsidRPr="00885109">
              <w:rPr>
                <w:sz w:val="18"/>
                <w:szCs w:val="18"/>
              </w:rPr>
              <w:t>150. Powell et al., 2017</w:t>
            </w:r>
          </w:p>
        </w:tc>
        <w:tc>
          <w:tcPr>
            <w:tcW w:w="978" w:type="dxa"/>
            <w:shd w:val="clear" w:color="auto" w:fill="C5E0B3" w:themeFill="accent6" w:themeFillTint="66"/>
          </w:tcPr>
          <w:p w14:paraId="6FD0316D"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21051B02"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5BE9F1AB"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38E91413"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858" w:type="dxa"/>
            <w:shd w:val="clear" w:color="auto" w:fill="F4B083" w:themeFill="accent2" w:themeFillTint="99"/>
            <w:noWrap/>
            <w:hideMark/>
          </w:tcPr>
          <w:p w14:paraId="60B3E668"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709B04E3"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061761E5"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4F3D29" w:rsidRPr="00885109" w14:paraId="6A857044" w14:textId="77777777" w:rsidTr="00365BC8">
        <w:trPr>
          <w:trHeight w:val="288"/>
        </w:trPr>
        <w:tc>
          <w:tcPr>
            <w:cnfStyle w:val="001000000000" w:firstRow="0" w:lastRow="0" w:firstColumn="1" w:lastColumn="0" w:oddVBand="0" w:evenVBand="0" w:oddHBand="0" w:evenHBand="0" w:firstRowFirstColumn="0" w:firstRowLastColumn="0" w:lastRowFirstColumn="0" w:lastRowLastColumn="0"/>
            <w:tcW w:w="2552" w:type="dxa"/>
          </w:tcPr>
          <w:p w14:paraId="47805B31" w14:textId="77777777" w:rsidR="004F3D29" w:rsidRPr="00885109" w:rsidRDefault="004F3D29" w:rsidP="001E7533">
            <w:pPr>
              <w:rPr>
                <w:sz w:val="18"/>
                <w:szCs w:val="18"/>
              </w:rPr>
            </w:pPr>
            <w:r w:rsidRPr="00885109">
              <w:rPr>
                <w:sz w:val="18"/>
                <w:szCs w:val="18"/>
              </w:rPr>
              <w:t xml:space="preserve">156. </w:t>
            </w:r>
            <w:proofErr w:type="spellStart"/>
            <w:r w:rsidRPr="00885109">
              <w:rPr>
                <w:sz w:val="18"/>
                <w:szCs w:val="18"/>
              </w:rPr>
              <w:t>Runhaar</w:t>
            </w:r>
            <w:proofErr w:type="spellEnd"/>
            <w:r w:rsidRPr="00885109">
              <w:rPr>
                <w:sz w:val="18"/>
                <w:szCs w:val="18"/>
              </w:rPr>
              <w:t xml:space="preserve"> et al., 2017</w:t>
            </w:r>
          </w:p>
        </w:tc>
        <w:tc>
          <w:tcPr>
            <w:tcW w:w="978" w:type="dxa"/>
            <w:shd w:val="clear" w:color="auto" w:fill="C5E0B3" w:themeFill="accent6" w:themeFillTint="66"/>
          </w:tcPr>
          <w:p w14:paraId="22372F55"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3A1FA320"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6AC1D4E5"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29113FF7"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15CFBA5A"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5D2CDD72"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1D383496"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7380841D" w14:textId="77777777" w:rsidTr="00365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52" w:type="dxa"/>
          </w:tcPr>
          <w:p w14:paraId="1C30C2F0" w14:textId="77777777" w:rsidR="004F3D29" w:rsidRPr="00885109" w:rsidRDefault="004F3D29" w:rsidP="001E7533">
            <w:pPr>
              <w:rPr>
                <w:sz w:val="18"/>
                <w:szCs w:val="18"/>
              </w:rPr>
            </w:pPr>
            <w:r w:rsidRPr="00885109">
              <w:rPr>
                <w:sz w:val="18"/>
                <w:szCs w:val="18"/>
              </w:rPr>
              <w:t>163. van Vliet et al., 2017</w:t>
            </w:r>
          </w:p>
        </w:tc>
        <w:tc>
          <w:tcPr>
            <w:tcW w:w="978" w:type="dxa"/>
            <w:shd w:val="clear" w:color="auto" w:fill="C5E0B3" w:themeFill="accent6" w:themeFillTint="66"/>
          </w:tcPr>
          <w:p w14:paraId="15B329B0"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49" w:type="dxa"/>
            <w:shd w:val="clear" w:color="auto" w:fill="C5E0B3" w:themeFill="accent6" w:themeFillTint="66"/>
          </w:tcPr>
          <w:p w14:paraId="1552F6C5"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34" w:type="dxa"/>
            <w:shd w:val="clear" w:color="auto" w:fill="C5E0B3" w:themeFill="accent6" w:themeFillTint="66"/>
            <w:noWrap/>
            <w:hideMark/>
          </w:tcPr>
          <w:p w14:paraId="2AD18F07"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F4B083" w:themeFill="accent2" w:themeFillTint="99"/>
            <w:noWrap/>
            <w:hideMark/>
          </w:tcPr>
          <w:p w14:paraId="4468C081"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858" w:type="dxa"/>
            <w:shd w:val="clear" w:color="auto" w:fill="F4B083" w:themeFill="accent2" w:themeFillTint="99"/>
            <w:noWrap/>
            <w:hideMark/>
          </w:tcPr>
          <w:p w14:paraId="01AE0137"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0B71411F"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12DC0733"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4F3D29" w:rsidRPr="00885109" w14:paraId="1A02159A" w14:textId="77777777" w:rsidTr="00365BC8">
        <w:trPr>
          <w:trHeight w:val="105"/>
        </w:trPr>
        <w:tc>
          <w:tcPr>
            <w:cnfStyle w:val="001000000000" w:firstRow="0" w:lastRow="0" w:firstColumn="1" w:lastColumn="0" w:oddVBand="0" w:evenVBand="0" w:oddHBand="0" w:evenHBand="0" w:firstRowFirstColumn="0" w:firstRowLastColumn="0" w:lastRowFirstColumn="0" w:lastRowLastColumn="0"/>
            <w:tcW w:w="2552" w:type="dxa"/>
          </w:tcPr>
          <w:p w14:paraId="24593AB8" w14:textId="77777777" w:rsidR="004F3D29" w:rsidRPr="00885109" w:rsidRDefault="004F3D29" w:rsidP="001E7533">
            <w:pPr>
              <w:rPr>
                <w:sz w:val="18"/>
                <w:szCs w:val="18"/>
              </w:rPr>
            </w:pPr>
            <w:r w:rsidRPr="00885109">
              <w:rPr>
                <w:sz w:val="18"/>
                <w:szCs w:val="18"/>
              </w:rPr>
              <w:t>168. Ali et al., 2018</w:t>
            </w:r>
          </w:p>
        </w:tc>
        <w:tc>
          <w:tcPr>
            <w:tcW w:w="978" w:type="dxa"/>
            <w:shd w:val="clear" w:color="auto" w:fill="F4B083" w:themeFill="accent2" w:themeFillTint="99"/>
          </w:tcPr>
          <w:p w14:paraId="0E2E6F8D"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49" w:type="dxa"/>
            <w:shd w:val="clear" w:color="auto" w:fill="F4B083" w:themeFill="accent2" w:themeFillTint="99"/>
          </w:tcPr>
          <w:p w14:paraId="267A2B5F"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34" w:type="dxa"/>
            <w:shd w:val="clear" w:color="auto" w:fill="F4B083" w:themeFill="accent2" w:themeFillTint="99"/>
            <w:noWrap/>
            <w:hideMark/>
          </w:tcPr>
          <w:p w14:paraId="37DEA95D"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006" w:type="dxa"/>
            <w:shd w:val="clear" w:color="auto" w:fill="F4B083" w:themeFill="accent2" w:themeFillTint="99"/>
            <w:noWrap/>
            <w:hideMark/>
          </w:tcPr>
          <w:p w14:paraId="7414240E"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858" w:type="dxa"/>
            <w:shd w:val="clear" w:color="auto" w:fill="F4B083" w:themeFill="accent2" w:themeFillTint="99"/>
            <w:noWrap/>
            <w:hideMark/>
          </w:tcPr>
          <w:p w14:paraId="43B83408"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0CB0F5FE"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7BD9D801"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1F3CE543" w14:textId="77777777" w:rsidTr="00365BC8">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552" w:type="dxa"/>
          </w:tcPr>
          <w:p w14:paraId="5D037768" w14:textId="77777777" w:rsidR="004F3D29" w:rsidRPr="00885109" w:rsidRDefault="004F3D29" w:rsidP="001E7533">
            <w:pPr>
              <w:rPr>
                <w:sz w:val="18"/>
                <w:szCs w:val="18"/>
              </w:rPr>
            </w:pPr>
            <w:r w:rsidRPr="00885109">
              <w:rPr>
                <w:sz w:val="18"/>
                <w:szCs w:val="18"/>
              </w:rPr>
              <w:t xml:space="preserve">174. </w:t>
            </w:r>
            <w:proofErr w:type="spellStart"/>
            <w:r w:rsidRPr="00885109">
              <w:rPr>
                <w:sz w:val="18"/>
                <w:szCs w:val="18"/>
              </w:rPr>
              <w:t>Bornstein</w:t>
            </w:r>
            <w:proofErr w:type="spellEnd"/>
            <w:r w:rsidRPr="00885109">
              <w:rPr>
                <w:sz w:val="18"/>
                <w:szCs w:val="18"/>
              </w:rPr>
              <w:t xml:space="preserve"> et al., 2018</w:t>
            </w:r>
          </w:p>
        </w:tc>
        <w:tc>
          <w:tcPr>
            <w:tcW w:w="978" w:type="dxa"/>
            <w:shd w:val="clear" w:color="auto" w:fill="C5E0B3" w:themeFill="accent6" w:themeFillTint="66"/>
          </w:tcPr>
          <w:p w14:paraId="6908AF0A"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0D2FFFCF"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05754E44"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004844AC"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6F7F3646"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7E5219AF"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2EB03959"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4F3D29" w:rsidRPr="00885109" w14:paraId="486E448A" w14:textId="77777777" w:rsidTr="009349C4">
        <w:trPr>
          <w:trHeight w:val="85"/>
        </w:trPr>
        <w:tc>
          <w:tcPr>
            <w:cnfStyle w:val="001000000000" w:firstRow="0" w:lastRow="0" w:firstColumn="1" w:lastColumn="0" w:oddVBand="0" w:evenVBand="0" w:oddHBand="0" w:evenHBand="0" w:firstRowFirstColumn="0" w:firstRowLastColumn="0" w:lastRowFirstColumn="0" w:lastRowLastColumn="0"/>
            <w:tcW w:w="2552" w:type="dxa"/>
          </w:tcPr>
          <w:p w14:paraId="7E340D62" w14:textId="34CE53D3" w:rsidR="004F3D29" w:rsidRPr="00885109" w:rsidRDefault="004F3D29" w:rsidP="001E7533">
            <w:pPr>
              <w:rPr>
                <w:sz w:val="18"/>
                <w:szCs w:val="18"/>
              </w:rPr>
            </w:pPr>
            <w:r w:rsidRPr="00885109">
              <w:rPr>
                <w:sz w:val="18"/>
                <w:szCs w:val="18"/>
              </w:rPr>
              <w:t>18</w:t>
            </w:r>
            <w:r w:rsidR="00F47975">
              <w:rPr>
                <w:sz w:val="18"/>
                <w:szCs w:val="18"/>
              </w:rPr>
              <w:t>2</w:t>
            </w:r>
            <w:r w:rsidRPr="00885109">
              <w:rPr>
                <w:sz w:val="18"/>
                <w:szCs w:val="18"/>
              </w:rPr>
              <w:t xml:space="preserve">. </w:t>
            </w:r>
            <w:r w:rsidR="00F47975">
              <w:rPr>
                <w:sz w:val="18"/>
                <w:szCs w:val="18"/>
              </w:rPr>
              <w:t>De Vries</w:t>
            </w:r>
            <w:r w:rsidRPr="00885109">
              <w:rPr>
                <w:sz w:val="18"/>
                <w:szCs w:val="18"/>
              </w:rPr>
              <w:t xml:space="preserve"> et al., 2018</w:t>
            </w:r>
          </w:p>
        </w:tc>
        <w:tc>
          <w:tcPr>
            <w:tcW w:w="978" w:type="dxa"/>
            <w:shd w:val="clear" w:color="auto" w:fill="C5E0B3" w:themeFill="accent6" w:themeFillTint="66"/>
          </w:tcPr>
          <w:p w14:paraId="2DF264D6" w14:textId="47517286" w:rsidR="004F3D29" w:rsidRPr="00885109" w:rsidRDefault="009349C4"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149" w:type="dxa"/>
            <w:shd w:val="clear" w:color="auto" w:fill="C5E0B3" w:themeFill="accent6" w:themeFillTint="66"/>
          </w:tcPr>
          <w:p w14:paraId="47131F83" w14:textId="682750BE" w:rsidR="004F3D29" w:rsidRPr="00885109" w:rsidRDefault="009349C4"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134" w:type="dxa"/>
            <w:shd w:val="clear" w:color="auto" w:fill="C5E0B3" w:themeFill="accent6" w:themeFillTint="66"/>
            <w:noWrap/>
            <w:hideMark/>
          </w:tcPr>
          <w:p w14:paraId="43ACC027" w14:textId="37197EEE" w:rsidR="004F3D29" w:rsidRPr="00885109" w:rsidRDefault="009349C4"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06" w:type="dxa"/>
            <w:shd w:val="clear" w:color="auto" w:fill="F4B083" w:themeFill="accent2" w:themeFillTint="99"/>
            <w:noWrap/>
            <w:hideMark/>
          </w:tcPr>
          <w:p w14:paraId="555470A8" w14:textId="769E6F1C" w:rsidR="004F3D29" w:rsidRPr="00885109" w:rsidRDefault="009349C4"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858" w:type="dxa"/>
            <w:shd w:val="clear" w:color="auto" w:fill="F4B083" w:themeFill="accent2" w:themeFillTint="99"/>
            <w:noWrap/>
            <w:hideMark/>
          </w:tcPr>
          <w:p w14:paraId="2372CABA" w14:textId="6B6A4644" w:rsidR="004F3D29" w:rsidRPr="00885109" w:rsidRDefault="009349C4"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671" w:type="dxa"/>
            <w:shd w:val="clear" w:color="auto" w:fill="C5E0B3" w:themeFill="accent6" w:themeFillTint="66"/>
            <w:noWrap/>
            <w:hideMark/>
          </w:tcPr>
          <w:p w14:paraId="05D8186B" w14:textId="14034BB4" w:rsidR="004F3D29" w:rsidRPr="00885109" w:rsidRDefault="009349C4"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276" w:type="dxa"/>
            <w:shd w:val="clear" w:color="auto" w:fill="F4B083" w:themeFill="accent2" w:themeFillTint="99"/>
            <w:noWrap/>
            <w:hideMark/>
          </w:tcPr>
          <w:p w14:paraId="4E2D61FD" w14:textId="1A4F3328" w:rsidR="004F3D29" w:rsidRPr="00885109" w:rsidRDefault="009349C4"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r>
      <w:tr w:rsidR="004F3D29" w:rsidRPr="00885109" w14:paraId="215A15DC" w14:textId="77777777" w:rsidTr="00365B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2552" w:type="dxa"/>
          </w:tcPr>
          <w:p w14:paraId="494847A9" w14:textId="77777777" w:rsidR="004F3D29" w:rsidRPr="00885109" w:rsidRDefault="004F3D29" w:rsidP="001E7533">
            <w:pPr>
              <w:rPr>
                <w:sz w:val="18"/>
                <w:szCs w:val="18"/>
              </w:rPr>
            </w:pPr>
            <w:r w:rsidRPr="00885109">
              <w:rPr>
                <w:sz w:val="18"/>
                <w:szCs w:val="18"/>
              </w:rPr>
              <w:t xml:space="preserve">186. </w:t>
            </w:r>
            <w:proofErr w:type="spellStart"/>
            <w:r w:rsidRPr="00885109">
              <w:rPr>
                <w:sz w:val="18"/>
                <w:szCs w:val="18"/>
              </w:rPr>
              <w:t>Hacke</w:t>
            </w:r>
            <w:proofErr w:type="spellEnd"/>
            <w:r w:rsidRPr="00885109">
              <w:rPr>
                <w:sz w:val="18"/>
                <w:szCs w:val="18"/>
              </w:rPr>
              <w:t xml:space="preserve"> et al., 2018</w:t>
            </w:r>
          </w:p>
        </w:tc>
        <w:tc>
          <w:tcPr>
            <w:tcW w:w="978" w:type="dxa"/>
            <w:shd w:val="clear" w:color="auto" w:fill="F4B083" w:themeFill="accent2" w:themeFillTint="99"/>
          </w:tcPr>
          <w:p w14:paraId="74F1FCF3"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49" w:type="dxa"/>
            <w:shd w:val="clear" w:color="auto" w:fill="F4B083" w:themeFill="accent2" w:themeFillTint="99"/>
          </w:tcPr>
          <w:p w14:paraId="0281FF53"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34" w:type="dxa"/>
            <w:shd w:val="clear" w:color="auto" w:fill="F4B083" w:themeFill="accent2" w:themeFillTint="99"/>
            <w:noWrap/>
            <w:hideMark/>
          </w:tcPr>
          <w:p w14:paraId="502CCF2B"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006" w:type="dxa"/>
            <w:shd w:val="clear" w:color="auto" w:fill="F4B083" w:themeFill="accent2" w:themeFillTint="99"/>
            <w:noWrap/>
            <w:hideMark/>
          </w:tcPr>
          <w:p w14:paraId="6214916B"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858" w:type="dxa"/>
            <w:shd w:val="clear" w:color="auto" w:fill="F4B083" w:themeFill="accent2" w:themeFillTint="99"/>
            <w:noWrap/>
            <w:hideMark/>
          </w:tcPr>
          <w:p w14:paraId="4A1B9CD3"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671" w:type="dxa"/>
            <w:shd w:val="clear" w:color="auto" w:fill="F4B083" w:themeFill="accent2" w:themeFillTint="99"/>
            <w:noWrap/>
            <w:hideMark/>
          </w:tcPr>
          <w:p w14:paraId="205C1429"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276" w:type="dxa"/>
            <w:shd w:val="clear" w:color="auto" w:fill="F4B083" w:themeFill="accent2" w:themeFillTint="99"/>
            <w:noWrap/>
            <w:hideMark/>
          </w:tcPr>
          <w:p w14:paraId="077E23A4"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4F3D29" w:rsidRPr="00885109" w14:paraId="18EC7E9C" w14:textId="77777777" w:rsidTr="00365BC8">
        <w:trPr>
          <w:trHeight w:val="288"/>
        </w:trPr>
        <w:tc>
          <w:tcPr>
            <w:cnfStyle w:val="001000000000" w:firstRow="0" w:lastRow="0" w:firstColumn="1" w:lastColumn="0" w:oddVBand="0" w:evenVBand="0" w:oddHBand="0" w:evenHBand="0" w:firstRowFirstColumn="0" w:firstRowLastColumn="0" w:lastRowFirstColumn="0" w:lastRowLastColumn="0"/>
            <w:tcW w:w="2552" w:type="dxa"/>
          </w:tcPr>
          <w:p w14:paraId="18056520" w14:textId="77777777" w:rsidR="004F3D29" w:rsidRPr="00885109" w:rsidRDefault="004F3D29" w:rsidP="001E7533">
            <w:pPr>
              <w:rPr>
                <w:sz w:val="18"/>
                <w:szCs w:val="18"/>
              </w:rPr>
            </w:pPr>
            <w:r w:rsidRPr="00885109">
              <w:rPr>
                <w:sz w:val="18"/>
                <w:szCs w:val="18"/>
              </w:rPr>
              <w:t xml:space="preserve">192. </w:t>
            </w:r>
            <w:proofErr w:type="spellStart"/>
            <w:r w:rsidRPr="00885109">
              <w:rPr>
                <w:sz w:val="18"/>
                <w:szCs w:val="18"/>
              </w:rPr>
              <w:t>Kalter</w:t>
            </w:r>
            <w:proofErr w:type="spellEnd"/>
            <w:r w:rsidRPr="00885109">
              <w:rPr>
                <w:sz w:val="18"/>
                <w:szCs w:val="18"/>
              </w:rPr>
              <w:t xml:space="preserve"> et al., 2018</w:t>
            </w:r>
          </w:p>
        </w:tc>
        <w:tc>
          <w:tcPr>
            <w:tcW w:w="978" w:type="dxa"/>
            <w:shd w:val="clear" w:color="auto" w:fill="C5E0B3" w:themeFill="accent6" w:themeFillTint="66"/>
          </w:tcPr>
          <w:p w14:paraId="22054C0D"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404356E1"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7268CC81"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397A57BE"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2584D6A3"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742AF10C"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2E6E3E4A"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5D3938AE" w14:textId="77777777" w:rsidTr="00365BC8">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552" w:type="dxa"/>
          </w:tcPr>
          <w:p w14:paraId="43C1DB7F" w14:textId="77777777" w:rsidR="004F3D29" w:rsidRPr="00885109" w:rsidRDefault="004F3D29" w:rsidP="001E7533">
            <w:pPr>
              <w:rPr>
                <w:sz w:val="18"/>
                <w:szCs w:val="18"/>
              </w:rPr>
            </w:pPr>
            <w:r w:rsidRPr="00885109">
              <w:rPr>
                <w:sz w:val="18"/>
                <w:szCs w:val="18"/>
              </w:rPr>
              <w:t>198. Lee et al., 2018</w:t>
            </w:r>
          </w:p>
        </w:tc>
        <w:tc>
          <w:tcPr>
            <w:tcW w:w="978" w:type="dxa"/>
            <w:shd w:val="clear" w:color="auto" w:fill="C5E0B3" w:themeFill="accent6" w:themeFillTint="66"/>
          </w:tcPr>
          <w:p w14:paraId="7F0E7325"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686454BD"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6C13D211"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4F6EB63C"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6551F08A"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1385C8AF"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0E70A04B"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4F3D29" w:rsidRPr="00885109" w14:paraId="6D3D96D5" w14:textId="77777777" w:rsidTr="00365BC8">
        <w:trPr>
          <w:trHeight w:val="201"/>
        </w:trPr>
        <w:tc>
          <w:tcPr>
            <w:cnfStyle w:val="001000000000" w:firstRow="0" w:lastRow="0" w:firstColumn="1" w:lastColumn="0" w:oddVBand="0" w:evenVBand="0" w:oddHBand="0" w:evenHBand="0" w:firstRowFirstColumn="0" w:firstRowLastColumn="0" w:lastRowFirstColumn="0" w:lastRowLastColumn="0"/>
            <w:tcW w:w="2552" w:type="dxa"/>
          </w:tcPr>
          <w:p w14:paraId="77404B44" w14:textId="77777777" w:rsidR="004F3D29" w:rsidRPr="00885109" w:rsidRDefault="004F3D29" w:rsidP="001E7533">
            <w:pPr>
              <w:rPr>
                <w:sz w:val="18"/>
                <w:szCs w:val="18"/>
              </w:rPr>
            </w:pPr>
            <w:r w:rsidRPr="00885109">
              <w:rPr>
                <w:sz w:val="18"/>
                <w:szCs w:val="18"/>
              </w:rPr>
              <w:t xml:space="preserve">204. </w:t>
            </w:r>
            <w:proofErr w:type="spellStart"/>
            <w:r w:rsidRPr="00885109">
              <w:rPr>
                <w:sz w:val="18"/>
                <w:szCs w:val="18"/>
              </w:rPr>
              <w:t>Palmeirim</w:t>
            </w:r>
            <w:proofErr w:type="spellEnd"/>
            <w:r w:rsidRPr="00885109">
              <w:rPr>
                <w:sz w:val="18"/>
                <w:szCs w:val="18"/>
              </w:rPr>
              <w:t xml:space="preserve"> et al., 2018</w:t>
            </w:r>
          </w:p>
        </w:tc>
        <w:tc>
          <w:tcPr>
            <w:tcW w:w="978" w:type="dxa"/>
            <w:shd w:val="clear" w:color="auto" w:fill="C5E0B3" w:themeFill="accent6" w:themeFillTint="66"/>
          </w:tcPr>
          <w:p w14:paraId="78946AA8"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70CCB214"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77D89DA0"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4C2406C6"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1D24B951"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24E614AC"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29B3BF76"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48616BE2" w14:textId="77777777" w:rsidTr="00365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52" w:type="dxa"/>
          </w:tcPr>
          <w:p w14:paraId="6ED06588" w14:textId="77777777" w:rsidR="004F3D29" w:rsidRPr="00885109" w:rsidRDefault="004F3D29" w:rsidP="001E7533">
            <w:pPr>
              <w:rPr>
                <w:sz w:val="18"/>
                <w:szCs w:val="18"/>
              </w:rPr>
            </w:pPr>
            <w:r w:rsidRPr="00885109">
              <w:rPr>
                <w:sz w:val="18"/>
                <w:szCs w:val="18"/>
              </w:rPr>
              <w:t>210. Nelson et al., 2018</w:t>
            </w:r>
          </w:p>
        </w:tc>
        <w:tc>
          <w:tcPr>
            <w:tcW w:w="978" w:type="dxa"/>
            <w:shd w:val="clear" w:color="auto" w:fill="C5E0B3" w:themeFill="accent6" w:themeFillTint="66"/>
          </w:tcPr>
          <w:p w14:paraId="4BD411DC"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21BDFDB7"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10BB1253"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73BAC082"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5E782A92"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4305F9E2"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57501A95"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4F3D29" w:rsidRPr="00885109" w14:paraId="3FCA291C" w14:textId="77777777" w:rsidTr="00365BC8">
        <w:trPr>
          <w:trHeight w:val="179"/>
        </w:trPr>
        <w:tc>
          <w:tcPr>
            <w:cnfStyle w:val="001000000000" w:firstRow="0" w:lastRow="0" w:firstColumn="1" w:lastColumn="0" w:oddVBand="0" w:evenVBand="0" w:oddHBand="0" w:evenHBand="0" w:firstRowFirstColumn="0" w:firstRowLastColumn="0" w:lastRowFirstColumn="0" w:lastRowLastColumn="0"/>
            <w:tcW w:w="2552" w:type="dxa"/>
          </w:tcPr>
          <w:p w14:paraId="5C74A2A1" w14:textId="77777777" w:rsidR="004F3D29" w:rsidRPr="00885109" w:rsidRDefault="004F3D29" w:rsidP="001E7533">
            <w:pPr>
              <w:rPr>
                <w:sz w:val="18"/>
                <w:szCs w:val="18"/>
              </w:rPr>
            </w:pPr>
            <w:r w:rsidRPr="00885109">
              <w:rPr>
                <w:sz w:val="18"/>
                <w:szCs w:val="18"/>
              </w:rPr>
              <w:t xml:space="preserve">216. </w:t>
            </w:r>
            <w:proofErr w:type="spellStart"/>
            <w:r w:rsidRPr="00885109">
              <w:rPr>
                <w:sz w:val="18"/>
                <w:szCs w:val="18"/>
              </w:rPr>
              <w:t>Spertus</w:t>
            </w:r>
            <w:proofErr w:type="spellEnd"/>
            <w:r w:rsidRPr="00885109">
              <w:rPr>
                <w:sz w:val="18"/>
                <w:szCs w:val="18"/>
              </w:rPr>
              <w:t xml:space="preserve"> et al., 2018</w:t>
            </w:r>
          </w:p>
        </w:tc>
        <w:tc>
          <w:tcPr>
            <w:tcW w:w="978" w:type="dxa"/>
            <w:shd w:val="clear" w:color="auto" w:fill="C5E0B3" w:themeFill="accent6" w:themeFillTint="66"/>
          </w:tcPr>
          <w:p w14:paraId="018FD90D"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49" w:type="dxa"/>
            <w:shd w:val="clear" w:color="auto" w:fill="C5E0B3" w:themeFill="accent6" w:themeFillTint="66"/>
          </w:tcPr>
          <w:p w14:paraId="0686840B"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718455F0"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06" w:type="dxa"/>
            <w:shd w:val="clear" w:color="auto" w:fill="F4B083" w:themeFill="accent2" w:themeFillTint="99"/>
            <w:noWrap/>
            <w:hideMark/>
          </w:tcPr>
          <w:p w14:paraId="7CE1C982"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858" w:type="dxa"/>
            <w:shd w:val="clear" w:color="auto" w:fill="F4B083" w:themeFill="accent2" w:themeFillTint="99"/>
            <w:noWrap/>
            <w:hideMark/>
          </w:tcPr>
          <w:p w14:paraId="7CFC81C6"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7E0B8B60"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F4B083" w:themeFill="accent2" w:themeFillTint="99"/>
            <w:noWrap/>
            <w:hideMark/>
          </w:tcPr>
          <w:p w14:paraId="1BEEEB39"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r>
      <w:tr w:rsidR="004F3D29" w:rsidRPr="00885109" w14:paraId="5AE6BFC9" w14:textId="77777777" w:rsidTr="00365BC8">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2552" w:type="dxa"/>
          </w:tcPr>
          <w:p w14:paraId="4997E89E" w14:textId="77777777" w:rsidR="004F3D29" w:rsidRPr="00885109" w:rsidRDefault="004F3D29" w:rsidP="001E7533">
            <w:pPr>
              <w:rPr>
                <w:sz w:val="18"/>
                <w:szCs w:val="18"/>
              </w:rPr>
            </w:pPr>
            <w:r w:rsidRPr="00885109">
              <w:rPr>
                <w:sz w:val="18"/>
                <w:szCs w:val="18"/>
              </w:rPr>
              <w:t>222. Wade et al., 2018</w:t>
            </w:r>
          </w:p>
        </w:tc>
        <w:tc>
          <w:tcPr>
            <w:tcW w:w="978" w:type="dxa"/>
            <w:shd w:val="clear" w:color="auto" w:fill="C5E0B3" w:themeFill="accent6" w:themeFillTint="66"/>
          </w:tcPr>
          <w:p w14:paraId="63C3E03F"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6C7EAB79"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528531F3"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5ADA0DD1"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858" w:type="dxa"/>
            <w:shd w:val="clear" w:color="auto" w:fill="F4B083" w:themeFill="accent2" w:themeFillTint="99"/>
            <w:noWrap/>
            <w:hideMark/>
          </w:tcPr>
          <w:p w14:paraId="7A510342"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10F6F03E"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F4B083" w:themeFill="accent2" w:themeFillTint="99"/>
            <w:noWrap/>
            <w:hideMark/>
          </w:tcPr>
          <w:p w14:paraId="6C6B3856"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4F3D29" w:rsidRPr="00885109" w14:paraId="39012E09" w14:textId="77777777" w:rsidTr="00365BC8">
        <w:trPr>
          <w:trHeight w:val="288"/>
        </w:trPr>
        <w:tc>
          <w:tcPr>
            <w:cnfStyle w:val="001000000000" w:firstRow="0" w:lastRow="0" w:firstColumn="1" w:lastColumn="0" w:oddVBand="0" w:evenVBand="0" w:oddHBand="0" w:evenHBand="0" w:firstRowFirstColumn="0" w:firstRowLastColumn="0" w:lastRowFirstColumn="0" w:lastRowLastColumn="0"/>
            <w:tcW w:w="2552" w:type="dxa"/>
          </w:tcPr>
          <w:p w14:paraId="61585D95" w14:textId="77777777" w:rsidR="004F3D29" w:rsidRPr="00885109" w:rsidRDefault="004F3D29" w:rsidP="001E7533">
            <w:pPr>
              <w:rPr>
                <w:sz w:val="18"/>
                <w:szCs w:val="18"/>
                <w:lang w:val="en-US"/>
              </w:rPr>
            </w:pPr>
            <w:r w:rsidRPr="00885109">
              <w:rPr>
                <w:sz w:val="18"/>
                <w:szCs w:val="18"/>
                <w:lang w:val="en-US"/>
              </w:rPr>
              <w:t>228. Neonatal Vitamin A Supplementation Evidence group., 2019</w:t>
            </w:r>
          </w:p>
        </w:tc>
        <w:tc>
          <w:tcPr>
            <w:tcW w:w="978" w:type="dxa"/>
            <w:shd w:val="clear" w:color="auto" w:fill="F4B083" w:themeFill="accent2" w:themeFillTint="99"/>
          </w:tcPr>
          <w:p w14:paraId="160AF59F"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49" w:type="dxa"/>
            <w:shd w:val="clear" w:color="auto" w:fill="F4B083" w:themeFill="accent2" w:themeFillTint="99"/>
          </w:tcPr>
          <w:p w14:paraId="3D7D9C18"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34" w:type="dxa"/>
            <w:shd w:val="clear" w:color="auto" w:fill="F4B083" w:themeFill="accent2" w:themeFillTint="99"/>
            <w:noWrap/>
            <w:hideMark/>
          </w:tcPr>
          <w:p w14:paraId="16DA1B90"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006" w:type="dxa"/>
            <w:shd w:val="clear" w:color="auto" w:fill="C5E0B3" w:themeFill="accent6" w:themeFillTint="66"/>
            <w:noWrap/>
            <w:hideMark/>
          </w:tcPr>
          <w:p w14:paraId="48602ACB"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2C569287"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10400449"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02F123B0"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2138145A" w14:textId="77777777" w:rsidTr="00365BC8">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2552" w:type="dxa"/>
          </w:tcPr>
          <w:p w14:paraId="7D4FE236" w14:textId="77777777" w:rsidR="004F3D29" w:rsidRPr="00885109" w:rsidRDefault="004F3D29" w:rsidP="001E7533">
            <w:pPr>
              <w:rPr>
                <w:sz w:val="18"/>
                <w:szCs w:val="18"/>
              </w:rPr>
            </w:pPr>
            <w:r w:rsidRPr="00885109">
              <w:rPr>
                <w:sz w:val="18"/>
                <w:szCs w:val="18"/>
              </w:rPr>
              <w:t>234. Bernard et al., 2019</w:t>
            </w:r>
          </w:p>
        </w:tc>
        <w:tc>
          <w:tcPr>
            <w:tcW w:w="978" w:type="dxa"/>
            <w:shd w:val="clear" w:color="auto" w:fill="C5E0B3" w:themeFill="accent6" w:themeFillTint="66"/>
          </w:tcPr>
          <w:p w14:paraId="7CA634BD"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0F423212"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7987964E"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619E3043"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0CAE52FC"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16B23C74"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4EC5FCBD"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4F3D29" w:rsidRPr="00885109" w14:paraId="14E7316C" w14:textId="77777777" w:rsidTr="00365BC8">
        <w:trPr>
          <w:trHeight w:val="188"/>
        </w:trPr>
        <w:tc>
          <w:tcPr>
            <w:cnfStyle w:val="001000000000" w:firstRow="0" w:lastRow="0" w:firstColumn="1" w:lastColumn="0" w:oddVBand="0" w:evenVBand="0" w:oddHBand="0" w:evenHBand="0" w:firstRowFirstColumn="0" w:firstRowLastColumn="0" w:lastRowFirstColumn="0" w:lastRowLastColumn="0"/>
            <w:tcW w:w="2552" w:type="dxa"/>
          </w:tcPr>
          <w:p w14:paraId="7F717D15" w14:textId="77777777" w:rsidR="004F3D29" w:rsidRPr="00885109" w:rsidRDefault="004F3D29" w:rsidP="001E7533">
            <w:pPr>
              <w:rPr>
                <w:sz w:val="18"/>
                <w:szCs w:val="18"/>
              </w:rPr>
            </w:pPr>
            <w:r w:rsidRPr="00885109">
              <w:rPr>
                <w:sz w:val="18"/>
                <w:szCs w:val="18"/>
              </w:rPr>
              <w:t xml:space="preserve">241. </w:t>
            </w:r>
            <w:proofErr w:type="spellStart"/>
            <w:r w:rsidRPr="00885109">
              <w:rPr>
                <w:sz w:val="18"/>
                <w:szCs w:val="18"/>
              </w:rPr>
              <w:t>Chalmers</w:t>
            </w:r>
            <w:proofErr w:type="spellEnd"/>
            <w:r w:rsidRPr="00885109">
              <w:rPr>
                <w:sz w:val="18"/>
                <w:szCs w:val="18"/>
              </w:rPr>
              <w:t xml:space="preserve"> et al., 2019</w:t>
            </w:r>
          </w:p>
        </w:tc>
        <w:tc>
          <w:tcPr>
            <w:tcW w:w="978" w:type="dxa"/>
            <w:shd w:val="clear" w:color="auto" w:fill="F4B083" w:themeFill="accent2" w:themeFillTint="99"/>
          </w:tcPr>
          <w:p w14:paraId="3FD89E44"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49" w:type="dxa"/>
            <w:shd w:val="clear" w:color="auto" w:fill="F4B083" w:themeFill="accent2" w:themeFillTint="99"/>
          </w:tcPr>
          <w:p w14:paraId="743C787B"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34" w:type="dxa"/>
            <w:shd w:val="clear" w:color="auto" w:fill="F4B083" w:themeFill="accent2" w:themeFillTint="99"/>
            <w:noWrap/>
            <w:hideMark/>
          </w:tcPr>
          <w:p w14:paraId="4EE70875"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006" w:type="dxa"/>
            <w:shd w:val="clear" w:color="auto" w:fill="C5E0B3" w:themeFill="accent6" w:themeFillTint="66"/>
            <w:noWrap/>
            <w:hideMark/>
          </w:tcPr>
          <w:p w14:paraId="103C616D"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77723BCE"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746D4A4A"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1FC7EDD9"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61B998BB" w14:textId="77777777" w:rsidTr="00365BC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552" w:type="dxa"/>
          </w:tcPr>
          <w:p w14:paraId="045FB482" w14:textId="77777777" w:rsidR="004F3D29" w:rsidRPr="00885109" w:rsidRDefault="004F3D29" w:rsidP="001E7533">
            <w:pPr>
              <w:rPr>
                <w:sz w:val="18"/>
                <w:szCs w:val="18"/>
              </w:rPr>
            </w:pPr>
            <w:r w:rsidRPr="00885109">
              <w:rPr>
                <w:sz w:val="18"/>
                <w:szCs w:val="18"/>
              </w:rPr>
              <w:t xml:space="preserve">246. </w:t>
            </w:r>
            <w:proofErr w:type="spellStart"/>
            <w:r w:rsidRPr="00885109">
              <w:rPr>
                <w:sz w:val="18"/>
                <w:szCs w:val="18"/>
              </w:rPr>
              <w:t>Fielding</w:t>
            </w:r>
            <w:proofErr w:type="spellEnd"/>
            <w:r w:rsidRPr="00885109">
              <w:rPr>
                <w:sz w:val="18"/>
                <w:szCs w:val="18"/>
              </w:rPr>
              <w:t xml:space="preserve"> et al., 2019</w:t>
            </w:r>
          </w:p>
        </w:tc>
        <w:tc>
          <w:tcPr>
            <w:tcW w:w="978" w:type="dxa"/>
            <w:shd w:val="clear" w:color="auto" w:fill="C5E0B3" w:themeFill="accent6" w:themeFillTint="66"/>
          </w:tcPr>
          <w:p w14:paraId="669CA283"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149" w:type="dxa"/>
            <w:shd w:val="clear" w:color="auto" w:fill="C5E0B3" w:themeFill="accent6" w:themeFillTint="66"/>
          </w:tcPr>
          <w:p w14:paraId="221359C7"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5B67E721"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F4B083" w:themeFill="accent2" w:themeFillTint="99"/>
            <w:noWrap/>
            <w:hideMark/>
          </w:tcPr>
          <w:p w14:paraId="3C1AD3E6"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858" w:type="dxa"/>
            <w:shd w:val="clear" w:color="auto" w:fill="F4B083" w:themeFill="accent2" w:themeFillTint="99"/>
            <w:noWrap/>
            <w:hideMark/>
          </w:tcPr>
          <w:p w14:paraId="6C400282"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6EAD1AE7"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01EDFC7E"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4F3D29" w:rsidRPr="00885109" w14:paraId="4513C0D2" w14:textId="77777777" w:rsidTr="00365BC8">
        <w:trPr>
          <w:trHeight w:val="201"/>
        </w:trPr>
        <w:tc>
          <w:tcPr>
            <w:cnfStyle w:val="001000000000" w:firstRow="0" w:lastRow="0" w:firstColumn="1" w:lastColumn="0" w:oddVBand="0" w:evenVBand="0" w:oddHBand="0" w:evenHBand="0" w:firstRowFirstColumn="0" w:firstRowLastColumn="0" w:lastRowFirstColumn="0" w:lastRowLastColumn="0"/>
            <w:tcW w:w="2552" w:type="dxa"/>
          </w:tcPr>
          <w:p w14:paraId="28252FFA" w14:textId="77777777" w:rsidR="004F3D29" w:rsidRPr="00885109" w:rsidRDefault="004F3D29" w:rsidP="001E7533">
            <w:pPr>
              <w:rPr>
                <w:sz w:val="18"/>
                <w:szCs w:val="18"/>
              </w:rPr>
            </w:pPr>
            <w:r w:rsidRPr="00885109">
              <w:rPr>
                <w:sz w:val="18"/>
                <w:szCs w:val="18"/>
              </w:rPr>
              <w:t xml:space="preserve">252. </w:t>
            </w:r>
            <w:proofErr w:type="spellStart"/>
            <w:r w:rsidRPr="00885109">
              <w:rPr>
                <w:sz w:val="18"/>
                <w:szCs w:val="18"/>
              </w:rPr>
              <w:t>Kishan</w:t>
            </w:r>
            <w:proofErr w:type="spellEnd"/>
            <w:r w:rsidRPr="00885109">
              <w:rPr>
                <w:sz w:val="18"/>
                <w:szCs w:val="18"/>
              </w:rPr>
              <w:t xml:space="preserve"> et al., 2019</w:t>
            </w:r>
          </w:p>
        </w:tc>
        <w:tc>
          <w:tcPr>
            <w:tcW w:w="978" w:type="dxa"/>
            <w:shd w:val="clear" w:color="auto" w:fill="C5E0B3" w:themeFill="accent6" w:themeFillTint="66"/>
          </w:tcPr>
          <w:p w14:paraId="35AE4ED5"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7B130004"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134" w:type="dxa"/>
            <w:shd w:val="clear" w:color="auto" w:fill="C5E0B3" w:themeFill="accent6" w:themeFillTint="66"/>
            <w:noWrap/>
            <w:hideMark/>
          </w:tcPr>
          <w:p w14:paraId="22F493F7"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06" w:type="dxa"/>
            <w:shd w:val="clear" w:color="auto" w:fill="F4B083" w:themeFill="accent2" w:themeFillTint="99"/>
            <w:noWrap/>
            <w:hideMark/>
          </w:tcPr>
          <w:p w14:paraId="1BDD1D9C"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858" w:type="dxa"/>
            <w:shd w:val="clear" w:color="auto" w:fill="F4B083" w:themeFill="accent2" w:themeFillTint="99"/>
            <w:noWrap/>
            <w:hideMark/>
          </w:tcPr>
          <w:p w14:paraId="0CC5A9F7"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671" w:type="dxa"/>
            <w:shd w:val="clear" w:color="auto" w:fill="C5E0B3" w:themeFill="accent6" w:themeFillTint="66"/>
            <w:noWrap/>
            <w:hideMark/>
          </w:tcPr>
          <w:p w14:paraId="1616165D"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6864B903"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r w:rsidR="004F3D29" w:rsidRPr="00885109" w14:paraId="3FBFB56C" w14:textId="77777777" w:rsidTr="00365BC8">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552" w:type="dxa"/>
          </w:tcPr>
          <w:p w14:paraId="21D90A56" w14:textId="77777777" w:rsidR="004F3D29" w:rsidRPr="00885109" w:rsidRDefault="004F3D29" w:rsidP="001E7533">
            <w:pPr>
              <w:rPr>
                <w:sz w:val="18"/>
                <w:szCs w:val="18"/>
              </w:rPr>
            </w:pPr>
            <w:r w:rsidRPr="00885109">
              <w:rPr>
                <w:sz w:val="18"/>
                <w:szCs w:val="18"/>
              </w:rPr>
              <w:t>258. Meershoek et al., 2019</w:t>
            </w:r>
          </w:p>
        </w:tc>
        <w:tc>
          <w:tcPr>
            <w:tcW w:w="978" w:type="dxa"/>
            <w:shd w:val="clear" w:color="auto" w:fill="C5E0B3" w:themeFill="accent6" w:themeFillTint="66"/>
          </w:tcPr>
          <w:p w14:paraId="1E6E5B1D"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0AAA2129"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3BC6C928"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541FE443"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6684CB49"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0F778D68"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F4B083" w:themeFill="accent2" w:themeFillTint="99"/>
            <w:noWrap/>
            <w:hideMark/>
          </w:tcPr>
          <w:p w14:paraId="7878991B"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r>
      <w:tr w:rsidR="004F3D29" w:rsidRPr="00885109" w14:paraId="3AE93C3B" w14:textId="77777777" w:rsidTr="00365BC8">
        <w:trPr>
          <w:trHeight w:val="126"/>
        </w:trPr>
        <w:tc>
          <w:tcPr>
            <w:cnfStyle w:val="001000000000" w:firstRow="0" w:lastRow="0" w:firstColumn="1" w:lastColumn="0" w:oddVBand="0" w:evenVBand="0" w:oddHBand="0" w:evenHBand="0" w:firstRowFirstColumn="0" w:firstRowLastColumn="0" w:lastRowFirstColumn="0" w:lastRowLastColumn="0"/>
            <w:tcW w:w="2552" w:type="dxa"/>
          </w:tcPr>
          <w:p w14:paraId="389FC49B" w14:textId="77777777" w:rsidR="004F3D29" w:rsidRPr="00885109" w:rsidRDefault="004F3D29" w:rsidP="001E7533">
            <w:pPr>
              <w:rPr>
                <w:sz w:val="18"/>
                <w:szCs w:val="18"/>
              </w:rPr>
            </w:pPr>
            <w:r w:rsidRPr="00885109">
              <w:rPr>
                <w:sz w:val="18"/>
                <w:szCs w:val="18"/>
              </w:rPr>
              <w:t xml:space="preserve">264. </w:t>
            </w:r>
            <w:proofErr w:type="spellStart"/>
            <w:r w:rsidRPr="00885109">
              <w:rPr>
                <w:sz w:val="18"/>
                <w:szCs w:val="18"/>
              </w:rPr>
              <w:t>Rosenfield</w:t>
            </w:r>
            <w:proofErr w:type="spellEnd"/>
            <w:r w:rsidRPr="00885109">
              <w:rPr>
                <w:sz w:val="18"/>
                <w:szCs w:val="18"/>
              </w:rPr>
              <w:t xml:space="preserve"> et al., 2019</w:t>
            </w:r>
          </w:p>
        </w:tc>
        <w:tc>
          <w:tcPr>
            <w:tcW w:w="978" w:type="dxa"/>
            <w:shd w:val="clear" w:color="auto" w:fill="C5E0B3" w:themeFill="accent6" w:themeFillTint="66"/>
          </w:tcPr>
          <w:p w14:paraId="64463603"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74930AC5"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4811272B"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55188359"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2873C84C"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7CD7D2B7"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F4B083" w:themeFill="accent2" w:themeFillTint="99"/>
            <w:noWrap/>
            <w:hideMark/>
          </w:tcPr>
          <w:p w14:paraId="7EBB9EC7"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r>
      <w:tr w:rsidR="004F3D29" w:rsidRPr="00885109" w14:paraId="500F36CE" w14:textId="77777777" w:rsidTr="00365BC8">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2552" w:type="dxa"/>
          </w:tcPr>
          <w:p w14:paraId="20B87449" w14:textId="77777777" w:rsidR="004F3D29" w:rsidRPr="00885109" w:rsidRDefault="004F3D29" w:rsidP="001E7533">
            <w:pPr>
              <w:rPr>
                <w:sz w:val="18"/>
                <w:szCs w:val="18"/>
              </w:rPr>
            </w:pPr>
            <w:r w:rsidRPr="00885109">
              <w:rPr>
                <w:sz w:val="18"/>
                <w:szCs w:val="18"/>
              </w:rPr>
              <w:t xml:space="preserve">270. </w:t>
            </w:r>
            <w:proofErr w:type="spellStart"/>
            <w:r w:rsidRPr="00885109">
              <w:rPr>
                <w:sz w:val="18"/>
                <w:szCs w:val="18"/>
              </w:rPr>
              <w:t>Shaffer</w:t>
            </w:r>
            <w:proofErr w:type="spellEnd"/>
            <w:r w:rsidRPr="00885109">
              <w:rPr>
                <w:sz w:val="18"/>
                <w:szCs w:val="18"/>
              </w:rPr>
              <w:t xml:space="preserve"> et al., 2019</w:t>
            </w:r>
          </w:p>
        </w:tc>
        <w:tc>
          <w:tcPr>
            <w:tcW w:w="978" w:type="dxa"/>
            <w:shd w:val="clear" w:color="auto" w:fill="C5E0B3" w:themeFill="accent6" w:themeFillTint="66"/>
          </w:tcPr>
          <w:p w14:paraId="5F51C79E"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5F63F3F4"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1892C5A3"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51B4CA91"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1FCBFA0A"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6F44118B"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2161FF61" w14:textId="77777777" w:rsidR="004F3D29" w:rsidRPr="00885109" w:rsidRDefault="004F3D29"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r>
      <w:tr w:rsidR="004F3D29" w:rsidRPr="00885109" w14:paraId="6E822112" w14:textId="77777777" w:rsidTr="00365BC8">
        <w:trPr>
          <w:trHeight w:val="90"/>
        </w:trPr>
        <w:tc>
          <w:tcPr>
            <w:cnfStyle w:val="001000000000" w:firstRow="0" w:lastRow="0" w:firstColumn="1" w:lastColumn="0" w:oddVBand="0" w:evenVBand="0" w:oddHBand="0" w:evenHBand="0" w:firstRowFirstColumn="0" w:firstRowLastColumn="0" w:lastRowFirstColumn="0" w:lastRowLastColumn="0"/>
            <w:tcW w:w="2552" w:type="dxa"/>
          </w:tcPr>
          <w:p w14:paraId="72B665CF" w14:textId="77777777" w:rsidR="004F3D29" w:rsidRPr="00885109" w:rsidRDefault="004F3D29" w:rsidP="001E7533">
            <w:pPr>
              <w:rPr>
                <w:sz w:val="18"/>
                <w:szCs w:val="18"/>
              </w:rPr>
            </w:pPr>
            <w:r w:rsidRPr="00885109">
              <w:rPr>
                <w:sz w:val="18"/>
                <w:szCs w:val="18"/>
              </w:rPr>
              <w:t>276. Wang et al., 2019</w:t>
            </w:r>
          </w:p>
        </w:tc>
        <w:tc>
          <w:tcPr>
            <w:tcW w:w="978" w:type="dxa"/>
            <w:shd w:val="clear" w:color="auto" w:fill="C5E0B3" w:themeFill="accent6" w:themeFillTint="66"/>
          </w:tcPr>
          <w:p w14:paraId="5A6CA265"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49" w:type="dxa"/>
            <w:shd w:val="clear" w:color="auto" w:fill="C5E0B3" w:themeFill="accent6" w:themeFillTint="66"/>
          </w:tcPr>
          <w:p w14:paraId="149EE19F"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134" w:type="dxa"/>
            <w:shd w:val="clear" w:color="auto" w:fill="C5E0B3" w:themeFill="accent6" w:themeFillTint="66"/>
            <w:noWrap/>
            <w:hideMark/>
          </w:tcPr>
          <w:p w14:paraId="2E425DF0"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006" w:type="dxa"/>
            <w:shd w:val="clear" w:color="auto" w:fill="C5E0B3" w:themeFill="accent6" w:themeFillTint="66"/>
            <w:noWrap/>
            <w:hideMark/>
          </w:tcPr>
          <w:p w14:paraId="431A9D79"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858" w:type="dxa"/>
            <w:shd w:val="clear" w:color="auto" w:fill="C5E0B3" w:themeFill="accent6" w:themeFillTint="66"/>
            <w:noWrap/>
            <w:hideMark/>
          </w:tcPr>
          <w:p w14:paraId="6F180A43"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671" w:type="dxa"/>
            <w:shd w:val="clear" w:color="auto" w:fill="C5E0B3" w:themeFill="accent6" w:themeFillTint="66"/>
            <w:noWrap/>
            <w:hideMark/>
          </w:tcPr>
          <w:p w14:paraId="084EAE58"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6" w:type="dxa"/>
            <w:shd w:val="clear" w:color="auto" w:fill="C5E0B3" w:themeFill="accent6" w:themeFillTint="66"/>
            <w:noWrap/>
            <w:hideMark/>
          </w:tcPr>
          <w:p w14:paraId="4D831F23" w14:textId="77777777" w:rsidR="004F3D29" w:rsidRPr="00885109" w:rsidRDefault="004F3D29"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r>
    </w:tbl>
    <w:p w14:paraId="1C7AADE4" w14:textId="110953E0" w:rsidR="00F9097C" w:rsidRDefault="00F9097C" w:rsidP="004367A5">
      <w:pPr>
        <w:rPr>
          <w:lang w:val="en-US"/>
        </w:rPr>
      </w:pPr>
    </w:p>
    <w:p w14:paraId="2DE36C27" w14:textId="08B8DB5B" w:rsidR="006274BE" w:rsidRDefault="006274BE" w:rsidP="004367A5">
      <w:pPr>
        <w:rPr>
          <w:lang w:val="en-US"/>
        </w:rPr>
      </w:pPr>
    </w:p>
    <w:p w14:paraId="36C3D49A" w14:textId="77777777" w:rsidR="006274BE" w:rsidRDefault="006274BE" w:rsidP="004367A5">
      <w:pPr>
        <w:rPr>
          <w:lang w:val="en-US"/>
        </w:rPr>
      </w:pPr>
    </w:p>
    <w:tbl>
      <w:tblPr>
        <w:tblStyle w:val="GridTable3"/>
        <w:tblW w:w="11478" w:type="dxa"/>
        <w:tblInd w:w="-1413" w:type="dxa"/>
        <w:tblLayout w:type="fixed"/>
        <w:tblLook w:val="04A0" w:firstRow="1" w:lastRow="0" w:firstColumn="1" w:lastColumn="0" w:noHBand="0" w:noVBand="1"/>
      </w:tblPr>
      <w:tblGrid>
        <w:gridCol w:w="2122"/>
        <w:gridCol w:w="1423"/>
        <w:gridCol w:w="1275"/>
        <w:gridCol w:w="1276"/>
        <w:gridCol w:w="1124"/>
        <w:gridCol w:w="1274"/>
        <w:gridCol w:w="1009"/>
        <w:gridCol w:w="970"/>
        <w:gridCol w:w="1005"/>
      </w:tblGrid>
      <w:tr w:rsidR="00493511" w:rsidRPr="00ED04AB" w14:paraId="35E20983" w14:textId="77777777" w:rsidTr="006274B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122" w:type="dxa"/>
          </w:tcPr>
          <w:p w14:paraId="7DA326FD" w14:textId="77777777" w:rsidR="00493511" w:rsidRPr="00ED04AB" w:rsidRDefault="00493511" w:rsidP="001E7533">
            <w:pPr>
              <w:rPr>
                <w:b w:val="0"/>
                <w:bCs w:val="0"/>
                <w:sz w:val="18"/>
                <w:szCs w:val="18"/>
              </w:rPr>
            </w:pPr>
            <w:proofErr w:type="spellStart"/>
            <w:r w:rsidRPr="00ED04AB">
              <w:rPr>
                <w:b w:val="0"/>
                <w:bCs w:val="0"/>
                <w:sz w:val="18"/>
                <w:szCs w:val="18"/>
              </w:rPr>
              <w:lastRenderedPageBreak/>
              <w:t>Study</w:t>
            </w:r>
            <w:proofErr w:type="spellEnd"/>
          </w:p>
        </w:tc>
        <w:tc>
          <w:tcPr>
            <w:tcW w:w="1423" w:type="dxa"/>
          </w:tcPr>
          <w:p w14:paraId="771BABE5" w14:textId="01A0F956" w:rsidR="00493511" w:rsidRDefault="00493511" w:rsidP="001E7533">
            <w:pPr>
              <w:cnfStyle w:val="100000000000" w:firstRow="1" w:lastRow="0" w:firstColumn="0" w:lastColumn="0" w:oddVBand="0" w:evenVBand="0" w:oddHBand="0" w:evenHBand="0" w:firstRowFirstColumn="0" w:firstRowLastColumn="0" w:lastRowFirstColumn="0" w:lastRowLastColumn="0"/>
              <w:rPr>
                <w:sz w:val="18"/>
                <w:szCs w:val="18"/>
                <w:lang w:val="en-US"/>
              </w:rPr>
            </w:pPr>
            <w:r w:rsidRPr="00885109">
              <w:rPr>
                <w:b w:val="0"/>
                <w:bCs w:val="0"/>
                <w:sz w:val="18"/>
                <w:szCs w:val="18"/>
                <w:lang w:val="en-US"/>
              </w:rPr>
              <w:t>A</w:t>
            </w:r>
            <w:r w:rsidR="00AC1AD2" w:rsidRPr="00885109">
              <w:rPr>
                <w:b w:val="0"/>
                <w:bCs w:val="0"/>
                <w:sz w:val="18"/>
                <w:szCs w:val="18"/>
                <w:lang w:val="en-US"/>
              </w:rPr>
              <w:t>2. Exploration</w:t>
            </w:r>
            <w:r w:rsidRPr="00885109">
              <w:rPr>
                <w:b w:val="0"/>
                <w:bCs w:val="0"/>
                <w:sz w:val="18"/>
                <w:szCs w:val="18"/>
                <w:lang w:val="en-US"/>
              </w:rPr>
              <w:t xml:space="preserve"> of </w:t>
            </w:r>
          </w:p>
          <w:p w14:paraId="7B9E7749" w14:textId="77777777" w:rsidR="00493511" w:rsidRPr="00ED04AB" w:rsidRDefault="00493511" w:rsidP="001E7533">
            <w:pPr>
              <w:cnfStyle w:val="100000000000" w:firstRow="1" w:lastRow="0" w:firstColumn="0" w:lastColumn="0" w:oddVBand="0" w:evenVBand="0" w:oddHBand="0" w:evenHBand="0" w:firstRowFirstColumn="0" w:firstRowLastColumn="0" w:lastRowFirstColumn="0" w:lastRowLastColumn="0"/>
              <w:rPr>
                <w:sz w:val="18"/>
                <w:szCs w:val="18"/>
                <w:lang w:val="en-US"/>
              </w:rPr>
            </w:pPr>
            <w:r w:rsidRPr="00885109">
              <w:rPr>
                <w:b w:val="0"/>
                <w:bCs w:val="0"/>
                <w:sz w:val="18"/>
                <w:szCs w:val="18"/>
                <w:lang w:val="en-US"/>
              </w:rPr>
              <w:t>variation in effects</w:t>
            </w:r>
          </w:p>
        </w:tc>
        <w:tc>
          <w:tcPr>
            <w:tcW w:w="1275" w:type="dxa"/>
            <w:noWrap/>
            <w:hideMark/>
          </w:tcPr>
          <w:p w14:paraId="0953188B" w14:textId="77777777" w:rsidR="00493511" w:rsidRPr="00ED04AB" w:rsidRDefault="00493511" w:rsidP="001E7533">
            <w:pP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sidRPr="00ED04AB">
              <w:rPr>
                <w:b w:val="0"/>
                <w:bCs w:val="0"/>
                <w:sz w:val="18"/>
                <w:szCs w:val="18"/>
                <w:lang w:val="en-US"/>
              </w:rPr>
              <w:t>15.Risk of bias across studies</w:t>
            </w:r>
          </w:p>
        </w:tc>
        <w:tc>
          <w:tcPr>
            <w:tcW w:w="1276" w:type="dxa"/>
            <w:noWrap/>
            <w:hideMark/>
          </w:tcPr>
          <w:p w14:paraId="53E14B0F" w14:textId="77777777" w:rsidR="00493511" w:rsidRPr="00ED04AB" w:rsidRDefault="00493511"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D04AB">
              <w:rPr>
                <w:b w:val="0"/>
                <w:bCs w:val="0"/>
                <w:sz w:val="18"/>
                <w:szCs w:val="18"/>
              </w:rPr>
              <w:t>16.additional analyses</w:t>
            </w:r>
          </w:p>
        </w:tc>
        <w:tc>
          <w:tcPr>
            <w:tcW w:w="1124" w:type="dxa"/>
            <w:noWrap/>
            <w:hideMark/>
          </w:tcPr>
          <w:p w14:paraId="050971FE" w14:textId="77777777" w:rsidR="00493511" w:rsidRDefault="00493511" w:rsidP="001E7533">
            <w:pPr>
              <w:cnfStyle w:val="100000000000" w:firstRow="1" w:lastRow="0" w:firstColumn="0" w:lastColumn="0" w:oddVBand="0" w:evenVBand="0" w:oddHBand="0" w:evenHBand="0" w:firstRowFirstColumn="0" w:firstRowLastColumn="0" w:lastRowFirstColumn="0" w:lastRowLastColumn="0"/>
              <w:rPr>
                <w:sz w:val="18"/>
                <w:szCs w:val="18"/>
                <w:lang w:val="en-US"/>
              </w:rPr>
            </w:pPr>
            <w:r w:rsidRPr="00ED04AB">
              <w:rPr>
                <w:b w:val="0"/>
                <w:bCs w:val="0"/>
                <w:sz w:val="18"/>
                <w:szCs w:val="18"/>
                <w:lang w:val="en-US"/>
              </w:rPr>
              <w:t xml:space="preserve">17.Study selection and </w:t>
            </w:r>
          </w:p>
          <w:p w14:paraId="5666D432" w14:textId="77777777" w:rsidR="00493511" w:rsidRPr="00612A12" w:rsidRDefault="00493511" w:rsidP="001E7533">
            <w:pPr>
              <w:cnfStyle w:val="100000000000" w:firstRow="1" w:lastRow="0" w:firstColumn="0" w:lastColumn="0" w:oddVBand="0" w:evenVBand="0" w:oddHBand="0" w:evenHBand="0" w:firstRowFirstColumn="0" w:firstRowLastColumn="0" w:lastRowFirstColumn="0" w:lastRowLastColumn="0"/>
              <w:rPr>
                <w:sz w:val="18"/>
                <w:szCs w:val="18"/>
                <w:lang w:val="en-US"/>
              </w:rPr>
            </w:pPr>
            <w:r w:rsidRPr="00ED04AB">
              <w:rPr>
                <w:b w:val="0"/>
                <w:bCs w:val="0"/>
                <w:sz w:val="18"/>
                <w:szCs w:val="18"/>
                <w:lang w:val="en-US"/>
              </w:rPr>
              <w:t xml:space="preserve">IPD obtained </w:t>
            </w:r>
          </w:p>
        </w:tc>
        <w:tc>
          <w:tcPr>
            <w:tcW w:w="1274" w:type="dxa"/>
            <w:noWrap/>
            <w:hideMark/>
          </w:tcPr>
          <w:p w14:paraId="41E76179" w14:textId="77777777" w:rsidR="00493511" w:rsidRPr="00ED04AB" w:rsidRDefault="00493511"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D04AB">
              <w:rPr>
                <w:b w:val="0"/>
                <w:bCs w:val="0"/>
                <w:sz w:val="18"/>
                <w:szCs w:val="18"/>
              </w:rPr>
              <w:t xml:space="preserve">18.Study </w:t>
            </w:r>
            <w:proofErr w:type="spellStart"/>
            <w:r w:rsidRPr="00ED04AB">
              <w:rPr>
                <w:b w:val="0"/>
                <w:bCs w:val="0"/>
                <w:sz w:val="18"/>
                <w:szCs w:val="18"/>
              </w:rPr>
              <w:t>characteristics</w:t>
            </w:r>
            <w:proofErr w:type="spellEnd"/>
            <w:r w:rsidRPr="00ED04AB">
              <w:rPr>
                <w:b w:val="0"/>
                <w:bCs w:val="0"/>
                <w:sz w:val="18"/>
                <w:szCs w:val="18"/>
              </w:rPr>
              <w:t xml:space="preserve"> </w:t>
            </w:r>
          </w:p>
        </w:tc>
        <w:tc>
          <w:tcPr>
            <w:tcW w:w="1009" w:type="dxa"/>
            <w:noWrap/>
            <w:hideMark/>
          </w:tcPr>
          <w:p w14:paraId="64933A98" w14:textId="77777777" w:rsidR="00493511" w:rsidRPr="00ED04AB" w:rsidRDefault="00493511"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D04AB">
              <w:rPr>
                <w:b w:val="0"/>
                <w:bCs w:val="0"/>
                <w:sz w:val="18"/>
                <w:szCs w:val="18"/>
              </w:rPr>
              <w:t xml:space="preserve">A3.IPD </w:t>
            </w:r>
            <w:proofErr w:type="spellStart"/>
            <w:r w:rsidRPr="00ED04AB">
              <w:rPr>
                <w:b w:val="0"/>
                <w:bCs w:val="0"/>
                <w:sz w:val="18"/>
                <w:szCs w:val="18"/>
              </w:rPr>
              <w:t>intergrity</w:t>
            </w:r>
            <w:proofErr w:type="spellEnd"/>
          </w:p>
        </w:tc>
        <w:tc>
          <w:tcPr>
            <w:tcW w:w="970" w:type="dxa"/>
            <w:noWrap/>
            <w:hideMark/>
          </w:tcPr>
          <w:p w14:paraId="7F3BB8AD" w14:textId="77777777" w:rsidR="00493511" w:rsidRDefault="00493511" w:rsidP="001E7533">
            <w:pPr>
              <w:cnfStyle w:val="100000000000" w:firstRow="1" w:lastRow="0" w:firstColumn="0" w:lastColumn="0" w:oddVBand="0" w:evenVBand="0" w:oddHBand="0" w:evenHBand="0" w:firstRowFirstColumn="0" w:firstRowLastColumn="0" w:lastRowFirstColumn="0" w:lastRowLastColumn="0"/>
              <w:rPr>
                <w:sz w:val="18"/>
                <w:szCs w:val="18"/>
                <w:lang w:val="en-US"/>
              </w:rPr>
            </w:pPr>
            <w:r w:rsidRPr="00ED04AB">
              <w:rPr>
                <w:b w:val="0"/>
                <w:bCs w:val="0"/>
                <w:sz w:val="18"/>
                <w:szCs w:val="18"/>
                <w:lang w:val="en-US"/>
              </w:rPr>
              <w:t xml:space="preserve">19.Risk of bias </w:t>
            </w:r>
          </w:p>
          <w:p w14:paraId="3128AE6C" w14:textId="77777777" w:rsidR="00493511" w:rsidRPr="00612A12" w:rsidRDefault="00493511" w:rsidP="001E7533">
            <w:pPr>
              <w:cnfStyle w:val="100000000000" w:firstRow="1" w:lastRow="0" w:firstColumn="0" w:lastColumn="0" w:oddVBand="0" w:evenVBand="0" w:oddHBand="0" w:evenHBand="0" w:firstRowFirstColumn="0" w:firstRowLastColumn="0" w:lastRowFirstColumn="0" w:lastRowLastColumn="0"/>
              <w:rPr>
                <w:sz w:val="18"/>
                <w:szCs w:val="18"/>
                <w:lang w:val="en-US"/>
              </w:rPr>
            </w:pPr>
            <w:r>
              <w:rPr>
                <w:b w:val="0"/>
                <w:bCs w:val="0"/>
                <w:sz w:val="18"/>
                <w:szCs w:val="18"/>
                <w:lang w:val="en-US"/>
              </w:rPr>
              <w:t>w</w:t>
            </w:r>
            <w:r w:rsidRPr="00ED04AB">
              <w:rPr>
                <w:b w:val="0"/>
                <w:bCs w:val="0"/>
                <w:sz w:val="18"/>
                <w:szCs w:val="18"/>
                <w:lang w:val="en-US"/>
              </w:rPr>
              <w:t>ithin</w:t>
            </w:r>
            <w:r>
              <w:rPr>
                <w:b w:val="0"/>
                <w:bCs w:val="0"/>
                <w:sz w:val="18"/>
                <w:szCs w:val="18"/>
                <w:lang w:val="en-US"/>
              </w:rPr>
              <w:t xml:space="preserve"> s</w:t>
            </w:r>
            <w:r w:rsidRPr="00ED04AB">
              <w:rPr>
                <w:b w:val="0"/>
                <w:bCs w:val="0"/>
                <w:sz w:val="18"/>
                <w:szCs w:val="18"/>
                <w:lang w:val="en-US"/>
              </w:rPr>
              <w:t xml:space="preserve">tudies </w:t>
            </w:r>
          </w:p>
        </w:tc>
        <w:tc>
          <w:tcPr>
            <w:tcW w:w="1005" w:type="dxa"/>
            <w:noWrap/>
            <w:hideMark/>
          </w:tcPr>
          <w:p w14:paraId="36F6D1F9" w14:textId="00CFF1A2" w:rsidR="00493511" w:rsidRPr="00612A12" w:rsidRDefault="00493511" w:rsidP="00493511">
            <w:pPr>
              <w:cnfStyle w:val="100000000000" w:firstRow="1" w:lastRow="0" w:firstColumn="0" w:lastColumn="0" w:oddVBand="0" w:evenVBand="0" w:oddHBand="0" w:evenHBand="0" w:firstRowFirstColumn="0" w:firstRowLastColumn="0" w:lastRowFirstColumn="0" w:lastRowLastColumn="0"/>
              <w:rPr>
                <w:sz w:val="18"/>
                <w:szCs w:val="18"/>
              </w:rPr>
            </w:pPr>
            <w:r w:rsidRPr="00ED04AB">
              <w:rPr>
                <w:b w:val="0"/>
                <w:bCs w:val="0"/>
                <w:sz w:val="18"/>
                <w:szCs w:val="18"/>
              </w:rPr>
              <w:t>20.Results of</w:t>
            </w:r>
            <w:r>
              <w:rPr>
                <w:b w:val="0"/>
                <w:bCs w:val="0"/>
                <w:sz w:val="18"/>
                <w:szCs w:val="18"/>
              </w:rPr>
              <w:t xml:space="preserve"> </w:t>
            </w:r>
            <w:proofErr w:type="spellStart"/>
            <w:r w:rsidRPr="00ED04AB">
              <w:rPr>
                <w:b w:val="0"/>
                <w:bCs w:val="0"/>
                <w:sz w:val="18"/>
                <w:szCs w:val="18"/>
              </w:rPr>
              <w:t>individual</w:t>
            </w:r>
            <w:proofErr w:type="spellEnd"/>
            <w:r w:rsidRPr="00ED04AB">
              <w:rPr>
                <w:b w:val="0"/>
                <w:bCs w:val="0"/>
                <w:sz w:val="18"/>
                <w:szCs w:val="18"/>
              </w:rPr>
              <w:t xml:space="preserve"> studies </w:t>
            </w:r>
          </w:p>
        </w:tc>
      </w:tr>
      <w:tr w:rsidR="00493511" w:rsidRPr="00ED04AB" w14:paraId="03B4EFDC" w14:textId="77777777" w:rsidTr="006274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122" w:type="dxa"/>
          </w:tcPr>
          <w:p w14:paraId="3B93B38B" w14:textId="77777777" w:rsidR="00493511" w:rsidRPr="00ED04AB" w:rsidRDefault="00493511" w:rsidP="001E7533">
            <w:pPr>
              <w:rPr>
                <w:sz w:val="18"/>
                <w:szCs w:val="18"/>
              </w:rPr>
            </w:pPr>
            <w:r w:rsidRPr="00ED04AB">
              <w:rPr>
                <w:sz w:val="18"/>
                <w:szCs w:val="18"/>
              </w:rPr>
              <w:t xml:space="preserve">6. </w:t>
            </w:r>
            <w:proofErr w:type="spellStart"/>
            <w:r w:rsidRPr="00ED04AB">
              <w:rPr>
                <w:sz w:val="18"/>
                <w:szCs w:val="18"/>
              </w:rPr>
              <w:t>Breugom</w:t>
            </w:r>
            <w:proofErr w:type="spellEnd"/>
            <w:r w:rsidRPr="00ED04AB">
              <w:rPr>
                <w:sz w:val="18"/>
                <w:szCs w:val="18"/>
              </w:rPr>
              <w:t xml:space="preserve"> et al., 2015</w:t>
            </w:r>
          </w:p>
        </w:tc>
        <w:tc>
          <w:tcPr>
            <w:tcW w:w="1423" w:type="dxa"/>
            <w:shd w:val="clear" w:color="auto" w:fill="F4B083" w:themeFill="accent2" w:themeFillTint="99"/>
          </w:tcPr>
          <w:p w14:paraId="2C5BA3E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52AAB40C"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79CA0AD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570FF709"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1A84EF03"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78D1F84A"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2A2F238C"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6D7384A7"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r>
      <w:tr w:rsidR="00493511" w:rsidRPr="00ED04AB" w14:paraId="75322B49" w14:textId="77777777" w:rsidTr="006274BE">
        <w:trPr>
          <w:trHeight w:val="230"/>
        </w:trPr>
        <w:tc>
          <w:tcPr>
            <w:cnfStyle w:val="001000000000" w:firstRow="0" w:lastRow="0" w:firstColumn="1" w:lastColumn="0" w:oddVBand="0" w:evenVBand="0" w:oddHBand="0" w:evenHBand="0" w:firstRowFirstColumn="0" w:firstRowLastColumn="0" w:lastRowFirstColumn="0" w:lastRowLastColumn="0"/>
            <w:tcW w:w="2122" w:type="dxa"/>
          </w:tcPr>
          <w:p w14:paraId="4F6281B2" w14:textId="77777777" w:rsidR="00493511" w:rsidRPr="00ED04AB" w:rsidRDefault="00493511" w:rsidP="001E7533">
            <w:pPr>
              <w:rPr>
                <w:sz w:val="18"/>
                <w:szCs w:val="18"/>
              </w:rPr>
            </w:pPr>
            <w:r w:rsidRPr="00ED04AB">
              <w:rPr>
                <w:sz w:val="18"/>
                <w:szCs w:val="18"/>
              </w:rPr>
              <w:t xml:space="preserve">12. </w:t>
            </w:r>
            <w:proofErr w:type="spellStart"/>
            <w:r w:rsidRPr="00ED04AB">
              <w:rPr>
                <w:sz w:val="18"/>
                <w:szCs w:val="18"/>
              </w:rPr>
              <w:t>Egerup</w:t>
            </w:r>
            <w:proofErr w:type="spellEnd"/>
            <w:r w:rsidRPr="00ED04AB">
              <w:rPr>
                <w:sz w:val="18"/>
                <w:szCs w:val="18"/>
              </w:rPr>
              <w:t xml:space="preserve"> et al., 2015</w:t>
            </w:r>
          </w:p>
        </w:tc>
        <w:tc>
          <w:tcPr>
            <w:tcW w:w="1423" w:type="dxa"/>
            <w:shd w:val="clear" w:color="auto" w:fill="C5E0B3" w:themeFill="accent6" w:themeFillTint="66"/>
          </w:tcPr>
          <w:p w14:paraId="11165B0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275" w:type="dxa"/>
            <w:shd w:val="clear" w:color="auto" w:fill="C5E0B3" w:themeFill="accent6" w:themeFillTint="66"/>
            <w:noWrap/>
            <w:hideMark/>
          </w:tcPr>
          <w:p w14:paraId="21AF4C27"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6" w:type="dxa"/>
            <w:shd w:val="clear" w:color="auto" w:fill="C5E0B3" w:themeFill="accent6" w:themeFillTint="66"/>
            <w:noWrap/>
            <w:hideMark/>
          </w:tcPr>
          <w:p w14:paraId="5D092C83"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43FD8E35"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71456151"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0DB34702"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970" w:type="dxa"/>
            <w:shd w:val="clear" w:color="auto" w:fill="C5E0B3" w:themeFill="accent6" w:themeFillTint="66"/>
            <w:noWrap/>
            <w:hideMark/>
          </w:tcPr>
          <w:p w14:paraId="31B7BE77"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5" w:type="dxa"/>
            <w:shd w:val="clear" w:color="auto" w:fill="C5E0B3" w:themeFill="accent6" w:themeFillTint="66"/>
            <w:noWrap/>
            <w:hideMark/>
          </w:tcPr>
          <w:p w14:paraId="7112B18C"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515D3950" w14:textId="77777777" w:rsidTr="006274BE">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2122" w:type="dxa"/>
          </w:tcPr>
          <w:p w14:paraId="20B39139" w14:textId="77777777" w:rsidR="00493511" w:rsidRPr="00ED04AB" w:rsidRDefault="00493511" w:rsidP="001E7533">
            <w:pPr>
              <w:rPr>
                <w:sz w:val="18"/>
                <w:szCs w:val="18"/>
              </w:rPr>
            </w:pPr>
            <w:r w:rsidRPr="00ED04AB">
              <w:rPr>
                <w:sz w:val="18"/>
                <w:szCs w:val="18"/>
              </w:rPr>
              <w:t>19. Katz et al., 2015</w:t>
            </w:r>
          </w:p>
        </w:tc>
        <w:tc>
          <w:tcPr>
            <w:tcW w:w="1423" w:type="dxa"/>
            <w:shd w:val="clear" w:color="auto" w:fill="F4B083" w:themeFill="accent2" w:themeFillTint="99"/>
          </w:tcPr>
          <w:p w14:paraId="23D6FB5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09761FD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13AF402A"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453D375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587FF0C5"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3F44A74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47D35133"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5" w:type="dxa"/>
            <w:shd w:val="clear" w:color="auto" w:fill="F4B083" w:themeFill="accent2" w:themeFillTint="99"/>
            <w:noWrap/>
            <w:hideMark/>
          </w:tcPr>
          <w:p w14:paraId="10DEE0A8"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r>
      <w:tr w:rsidR="00493511" w:rsidRPr="00ED04AB" w14:paraId="57739D33" w14:textId="77777777" w:rsidTr="006274BE">
        <w:trPr>
          <w:trHeight w:val="165"/>
        </w:trPr>
        <w:tc>
          <w:tcPr>
            <w:cnfStyle w:val="001000000000" w:firstRow="0" w:lastRow="0" w:firstColumn="1" w:lastColumn="0" w:oddVBand="0" w:evenVBand="0" w:oddHBand="0" w:evenHBand="0" w:firstRowFirstColumn="0" w:firstRowLastColumn="0" w:lastRowFirstColumn="0" w:lastRowLastColumn="0"/>
            <w:tcW w:w="2122" w:type="dxa"/>
          </w:tcPr>
          <w:p w14:paraId="006C9951" w14:textId="77777777" w:rsidR="00493511" w:rsidRPr="00ED04AB" w:rsidRDefault="00493511" w:rsidP="001E7533">
            <w:pPr>
              <w:rPr>
                <w:sz w:val="18"/>
                <w:szCs w:val="18"/>
              </w:rPr>
            </w:pPr>
            <w:r w:rsidRPr="00ED04AB">
              <w:rPr>
                <w:sz w:val="18"/>
                <w:szCs w:val="18"/>
              </w:rPr>
              <w:t xml:space="preserve">24. </w:t>
            </w:r>
            <w:proofErr w:type="spellStart"/>
            <w:r w:rsidRPr="00ED04AB">
              <w:rPr>
                <w:sz w:val="18"/>
                <w:szCs w:val="18"/>
              </w:rPr>
              <w:t>Nseir</w:t>
            </w:r>
            <w:proofErr w:type="spellEnd"/>
            <w:r w:rsidRPr="00ED04AB">
              <w:rPr>
                <w:sz w:val="18"/>
                <w:szCs w:val="18"/>
              </w:rPr>
              <w:t xml:space="preserve"> et al., 2015</w:t>
            </w:r>
          </w:p>
        </w:tc>
        <w:tc>
          <w:tcPr>
            <w:tcW w:w="1423" w:type="dxa"/>
            <w:shd w:val="clear" w:color="auto" w:fill="F4B083" w:themeFill="accent2" w:themeFillTint="99"/>
          </w:tcPr>
          <w:p w14:paraId="61427770"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275" w:type="dxa"/>
            <w:shd w:val="clear" w:color="auto" w:fill="F4B083" w:themeFill="accent2" w:themeFillTint="99"/>
            <w:noWrap/>
            <w:hideMark/>
          </w:tcPr>
          <w:p w14:paraId="4DECFAAD"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17598EE0"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61CADA8D"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3E2F2F63"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3339AC7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469A910C"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32BB5333"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32033277" w14:textId="77777777" w:rsidTr="006274B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122" w:type="dxa"/>
          </w:tcPr>
          <w:p w14:paraId="096286EC" w14:textId="77777777" w:rsidR="00493511" w:rsidRPr="00ED04AB" w:rsidRDefault="00493511" w:rsidP="001E7533">
            <w:pPr>
              <w:rPr>
                <w:sz w:val="18"/>
                <w:szCs w:val="18"/>
              </w:rPr>
            </w:pPr>
            <w:r w:rsidRPr="00ED04AB">
              <w:rPr>
                <w:sz w:val="18"/>
                <w:szCs w:val="18"/>
              </w:rPr>
              <w:t xml:space="preserve">30. </w:t>
            </w:r>
            <w:proofErr w:type="spellStart"/>
            <w:r w:rsidRPr="00ED04AB">
              <w:rPr>
                <w:sz w:val="18"/>
                <w:szCs w:val="18"/>
              </w:rPr>
              <w:t>Sahgal</w:t>
            </w:r>
            <w:proofErr w:type="spellEnd"/>
            <w:r w:rsidRPr="00ED04AB">
              <w:rPr>
                <w:sz w:val="18"/>
                <w:szCs w:val="18"/>
              </w:rPr>
              <w:t xml:space="preserve"> et al., 2015</w:t>
            </w:r>
          </w:p>
        </w:tc>
        <w:tc>
          <w:tcPr>
            <w:tcW w:w="1423" w:type="dxa"/>
            <w:shd w:val="clear" w:color="auto" w:fill="F4B083" w:themeFill="accent2" w:themeFillTint="99"/>
          </w:tcPr>
          <w:p w14:paraId="23DEB399"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275" w:type="dxa"/>
            <w:shd w:val="clear" w:color="auto" w:fill="F4B083" w:themeFill="accent2" w:themeFillTint="99"/>
            <w:noWrap/>
            <w:hideMark/>
          </w:tcPr>
          <w:p w14:paraId="319CC056"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F4B083" w:themeFill="accent2" w:themeFillTint="99"/>
            <w:noWrap/>
            <w:hideMark/>
          </w:tcPr>
          <w:p w14:paraId="658B6F38"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124" w:type="dxa"/>
            <w:shd w:val="clear" w:color="auto" w:fill="C5E0B3" w:themeFill="accent6" w:themeFillTint="66"/>
            <w:noWrap/>
            <w:hideMark/>
          </w:tcPr>
          <w:p w14:paraId="3136983A"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F4B083" w:themeFill="accent2" w:themeFillTint="99"/>
            <w:noWrap/>
            <w:hideMark/>
          </w:tcPr>
          <w:p w14:paraId="167ABD98"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9" w:type="dxa"/>
            <w:shd w:val="clear" w:color="auto" w:fill="F4B083" w:themeFill="accent2" w:themeFillTint="99"/>
            <w:noWrap/>
            <w:hideMark/>
          </w:tcPr>
          <w:p w14:paraId="7DC81F7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016D3C95"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5" w:type="dxa"/>
            <w:shd w:val="clear" w:color="auto" w:fill="F4B083" w:themeFill="accent2" w:themeFillTint="99"/>
            <w:noWrap/>
            <w:hideMark/>
          </w:tcPr>
          <w:p w14:paraId="56B9D3E7"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r>
      <w:tr w:rsidR="00493511" w:rsidRPr="00ED04AB" w14:paraId="4A6F56D0" w14:textId="77777777" w:rsidTr="006274BE">
        <w:trPr>
          <w:trHeight w:val="271"/>
        </w:trPr>
        <w:tc>
          <w:tcPr>
            <w:cnfStyle w:val="001000000000" w:firstRow="0" w:lastRow="0" w:firstColumn="1" w:lastColumn="0" w:oddVBand="0" w:evenVBand="0" w:oddHBand="0" w:evenHBand="0" w:firstRowFirstColumn="0" w:firstRowLastColumn="0" w:lastRowFirstColumn="0" w:lastRowLastColumn="0"/>
            <w:tcW w:w="2122" w:type="dxa"/>
          </w:tcPr>
          <w:p w14:paraId="3FB3D39A" w14:textId="77777777" w:rsidR="00493511" w:rsidRPr="00ED04AB" w:rsidRDefault="00493511" w:rsidP="001E7533">
            <w:pPr>
              <w:rPr>
                <w:sz w:val="18"/>
                <w:szCs w:val="18"/>
              </w:rPr>
            </w:pPr>
            <w:r w:rsidRPr="00ED04AB">
              <w:rPr>
                <w:sz w:val="18"/>
                <w:szCs w:val="18"/>
              </w:rPr>
              <w:t xml:space="preserve">36. </w:t>
            </w:r>
            <w:proofErr w:type="spellStart"/>
            <w:r w:rsidRPr="00ED04AB">
              <w:rPr>
                <w:sz w:val="18"/>
                <w:szCs w:val="18"/>
              </w:rPr>
              <w:t>Sweeting</w:t>
            </w:r>
            <w:proofErr w:type="spellEnd"/>
            <w:r w:rsidRPr="00ED04AB">
              <w:rPr>
                <w:sz w:val="18"/>
                <w:szCs w:val="18"/>
              </w:rPr>
              <w:t xml:space="preserve"> et al., 2015</w:t>
            </w:r>
          </w:p>
        </w:tc>
        <w:tc>
          <w:tcPr>
            <w:tcW w:w="1423" w:type="dxa"/>
            <w:shd w:val="clear" w:color="auto" w:fill="F4B083" w:themeFill="accent2" w:themeFillTint="99"/>
          </w:tcPr>
          <w:p w14:paraId="70C982A6"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7DA613FC"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6759AA26"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75E15A87"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615AEE5E"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787779C4"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1A874A71"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533F9CCD"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3E807AA8" w14:textId="77777777" w:rsidTr="006274BE">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122" w:type="dxa"/>
          </w:tcPr>
          <w:p w14:paraId="2C624A72" w14:textId="77777777" w:rsidR="00493511" w:rsidRPr="00ED04AB" w:rsidRDefault="00493511" w:rsidP="001E7533">
            <w:pPr>
              <w:rPr>
                <w:sz w:val="18"/>
                <w:szCs w:val="18"/>
              </w:rPr>
            </w:pPr>
            <w:r w:rsidRPr="00ED04AB">
              <w:rPr>
                <w:sz w:val="18"/>
                <w:szCs w:val="18"/>
              </w:rPr>
              <w:t>42. Brown et al., 2016</w:t>
            </w:r>
          </w:p>
        </w:tc>
        <w:tc>
          <w:tcPr>
            <w:tcW w:w="1423" w:type="dxa"/>
            <w:shd w:val="clear" w:color="auto" w:fill="C5E0B3" w:themeFill="accent6" w:themeFillTint="66"/>
          </w:tcPr>
          <w:p w14:paraId="51CECBE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275" w:type="dxa"/>
            <w:shd w:val="clear" w:color="auto" w:fill="C5E0B3" w:themeFill="accent6" w:themeFillTint="66"/>
            <w:noWrap/>
            <w:hideMark/>
          </w:tcPr>
          <w:p w14:paraId="05726579"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6" w:type="dxa"/>
            <w:shd w:val="clear" w:color="auto" w:fill="C5E0B3" w:themeFill="accent6" w:themeFillTint="66"/>
            <w:noWrap/>
            <w:hideMark/>
          </w:tcPr>
          <w:p w14:paraId="10AB77AD"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1D1ADB7A"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2A62909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2250DBD3"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130DFCA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1AA17133"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r>
      <w:tr w:rsidR="00493511" w:rsidRPr="00ED04AB" w14:paraId="4FBC2605" w14:textId="77777777" w:rsidTr="006274BE">
        <w:trPr>
          <w:trHeight w:val="179"/>
        </w:trPr>
        <w:tc>
          <w:tcPr>
            <w:cnfStyle w:val="001000000000" w:firstRow="0" w:lastRow="0" w:firstColumn="1" w:lastColumn="0" w:oddVBand="0" w:evenVBand="0" w:oddHBand="0" w:evenHBand="0" w:firstRowFirstColumn="0" w:firstRowLastColumn="0" w:lastRowFirstColumn="0" w:lastRowLastColumn="0"/>
            <w:tcW w:w="2122" w:type="dxa"/>
          </w:tcPr>
          <w:p w14:paraId="61EE63A8" w14:textId="77777777" w:rsidR="00493511" w:rsidRPr="00ED04AB" w:rsidRDefault="00493511" w:rsidP="001E7533">
            <w:pPr>
              <w:rPr>
                <w:sz w:val="18"/>
                <w:szCs w:val="18"/>
              </w:rPr>
            </w:pPr>
            <w:r w:rsidRPr="00ED04AB">
              <w:rPr>
                <w:sz w:val="18"/>
                <w:szCs w:val="18"/>
              </w:rPr>
              <w:t xml:space="preserve">48. </w:t>
            </w:r>
            <w:proofErr w:type="spellStart"/>
            <w:r w:rsidRPr="00ED04AB">
              <w:rPr>
                <w:sz w:val="18"/>
                <w:szCs w:val="18"/>
              </w:rPr>
              <w:t>Doblinger</w:t>
            </w:r>
            <w:proofErr w:type="spellEnd"/>
            <w:r w:rsidRPr="00ED04AB">
              <w:rPr>
                <w:sz w:val="18"/>
                <w:szCs w:val="18"/>
              </w:rPr>
              <w:t xml:space="preserve"> et al., 2016</w:t>
            </w:r>
          </w:p>
        </w:tc>
        <w:tc>
          <w:tcPr>
            <w:tcW w:w="1423" w:type="dxa"/>
            <w:shd w:val="clear" w:color="auto" w:fill="F4B083" w:themeFill="accent2" w:themeFillTint="99"/>
          </w:tcPr>
          <w:p w14:paraId="11722210"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62918738"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276" w:type="dxa"/>
            <w:shd w:val="clear" w:color="auto" w:fill="F4B083" w:themeFill="accent2" w:themeFillTint="99"/>
            <w:noWrap/>
            <w:hideMark/>
          </w:tcPr>
          <w:p w14:paraId="03FD4D28"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124" w:type="dxa"/>
            <w:shd w:val="clear" w:color="auto" w:fill="C5E0B3" w:themeFill="accent6" w:themeFillTint="66"/>
            <w:noWrap/>
            <w:hideMark/>
          </w:tcPr>
          <w:p w14:paraId="2785BAE5"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505FA1FB"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C5E0B3" w:themeFill="accent6" w:themeFillTint="66"/>
            <w:noWrap/>
            <w:hideMark/>
          </w:tcPr>
          <w:p w14:paraId="7FD5FC43"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970" w:type="dxa"/>
            <w:shd w:val="clear" w:color="auto" w:fill="F4B083" w:themeFill="accent2" w:themeFillTint="99"/>
            <w:noWrap/>
            <w:hideMark/>
          </w:tcPr>
          <w:p w14:paraId="4F3B8DA0"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3AB5138F"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75752814" w14:textId="77777777" w:rsidTr="006274B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122" w:type="dxa"/>
          </w:tcPr>
          <w:p w14:paraId="000B7C31" w14:textId="77777777" w:rsidR="00493511" w:rsidRPr="00ED04AB" w:rsidRDefault="00493511" w:rsidP="001E7533">
            <w:pPr>
              <w:rPr>
                <w:sz w:val="18"/>
                <w:szCs w:val="18"/>
              </w:rPr>
            </w:pPr>
            <w:r w:rsidRPr="00ED04AB">
              <w:rPr>
                <w:sz w:val="18"/>
                <w:szCs w:val="18"/>
              </w:rPr>
              <w:t xml:space="preserve">54. </w:t>
            </w:r>
            <w:proofErr w:type="spellStart"/>
            <w:r w:rsidRPr="00ED04AB">
              <w:rPr>
                <w:sz w:val="18"/>
                <w:szCs w:val="18"/>
              </w:rPr>
              <w:t>Goyal</w:t>
            </w:r>
            <w:proofErr w:type="spellEnd"/>
            <w:r w:rsidRPr="00ED04AB">
              <w:rPr>
                <w:sz w:val="18"/>
                <w:szCs w:val="18"/>
              </w:rPr>
              <w:t xml:space="preserve"> et al., 2016</w:t>
            </w:r>
          </w:p>
        </w:tc>
        <w:tc>
          <w:tcPr>
            <w:tcW w:w="1423" w:type="dxa"/>
            <w:shd w:val="clear" w:color="auto" w:fill="F4B083" w:themeFill="accent2" w:themeFillTint="99"/>
          </w:tcPr>
          <w:p w14:paraId="53A80644"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70054DD2"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16876714"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638A326B"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47BD3000"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3FE756E0"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28FCB847"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02363AA9"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r>
      <w:tr w:rsidR="00493511" w:rsidRPr="00ED04AB" w14:paraId="1C600D94" w14:textId="77777777" w:rsidTr="006274BE">
        <w:trPr>
          <w:trHeight w:val="271"/>
        </w:trPr>
        <w:tc>
          <w:tcPr>
            <w:cnfStyle w:val="001000000000" w:firstRow="0" w:lastRow="0" w:firstColumn="1" w:lastColumn="0" w:oddVBand="0" w:evenVBand="0" w:oddHBand="0" w:evenHBand="0" w:firstRowFirstColumn="0" w:firstRowLastColumn="0" w:lastRowFirstColumn="0" w:lastRowLastColumn="0"/>
            <w:tcW w:w="2122" w:type="dxa"/>
          </w:tcPr>
          <w:p w14:paraId="2A8F7A6F" w14:textId="77777777" w:rsidR="00493511" w:rsidRPr="00ED04AB" w:rsidRDefault="00493511" w:rsidP="001E7533">
            <w:pPr>
              <w:rPr>
                <w:sz w:val="18"/>
                <w:szCs w:val="18"/>
              </w:rPr>
            </w:pPr>
            <w:r w:rsidRPr="00ED04AB">
              <w:rPr>
                <w:sz w:val="18"/>
                <w:szCs w:val="18"/>
              </w:rPr>
              <w:t>60. Jonkman et al., 2016</w:t>
            </w:r>
          </w:p>
        </w:tc>
        <w:tc>
          <w:tcPr>
            <w:tcW w:w="1423" w:type="dxa"/>
            <w:shd w:val="clear" w:color="auto" w:fill="C5E0B3" w:themeFill="accent6" w:themeFillTint="66"/>
          </w:tcPr>
          <w:p w14:paraId="5D58C5C5"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275" w:type="dxa"/>
            <w:shd w:val="clear" w:color="auto" w:fill="C5E0B3" w:themeFill="accent6" w:themeFillTint="66"/>
            <w:noWrap/>
            <w:hideMark/>
          </w:tcPr>
          <w:p w14:paraId="31A8016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6" w:type="dxa"/>
            <w:shd w:val="clear" w:color="auto" w:fill="C5E0B3" w:themeFill="accent6" w:themeFillTint="66"/>
            <w:noWrap/>
            <w:hideMark/>
          </w:tcPr>
          <w:p w14:paraId="154B1A19"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7D34FBB5"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74A94BA8"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1DC86472"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2BC218FF"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5045AF39"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089EC2D9" w14:textId="77777777" w:rsidTr="006274BE">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2122" w:type="dxa"/>
          </w:tcPr>
          <w:p w14:paraId="2BF5A183" w14:textId="77777777" w:rsidR="00493511" w:rsidRPr="00ED04AB" w:rsidRDefault="00493511" w:rsidP="001E7533">
            <w:pPr>
              <w:rPr>
                <w:sz w:val="18"/>
                <w:szCs w:val="18"/>
              </w:rPr>
            </w:pPr>
            <w:r w:rsidRPr="00ED04AB">
              <w:rPr>
                <w:sz w:val="18"/>
                <w:szCs w:val="18"/>
              </w:rPr>
              <w:t xml:space="preserve">66. </w:t>
            </w:r>
            <w:proofErr w:type="spellStart"/>
            <w:r w:rsidRPr="00ED04AB">
              <w:rPr>
                <w:sz w:val="18"/>
                <w:szCs w:val="18"/>
              </w:rPr>
              <w:t>Kotecha</w:t>
            </w:r>
            <w:proofErr w:type="spellEnd"/>
            <w:r w:rsidRPr="00ED04AB">
              <w:rPr>
                <w:sz w:val="18"/>
                <w:szCs w:val="18"/>
              </w:rPr>
              <w:t xml:space="preserve"> et al., 2016</w:t>
            </w:r>
          </w:p>
        </w:tc>
        <w:tc>
          <w:tcPr>
            <w:tcW w:w="1423" w:type="dxa"/>
            <w:shd w:val="clear" w:color="auto" w:fill="C5E0B3" w:themeFill="accent6" w:themeFillTint="66"/>
          </w:tcPr>
          <w:p w14:paraId="0941E1A8"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5" w:type="dxa"/>
            <w:shd w:val="clear" w:color="auto" w:fill="C5E0B3" w:themeFill="accent6" w:themeFillTint="66"/>
            <w:noWrap/>
            <w:hideMark/>
          </w:tcPr>
          <w:p w14:paraId="3F7A8CF3"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6" w:type="dxa"/>
            <w:shd w:val="clear" w:color="auto" w:fill="C5E0B3" w:themeFill="accent6" w:themeFillTint="66"/>
            <w:noWrap/>
            <w:hideMark/>
          </w:tcPr>
          <w:p w14:paraId="5B7E127A"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0E97C81C"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F4B083" w:themeFill="accent2" w:themeFillTint="99"/>
            <w:noWrap/>
            <w:hideMark/>
          </w:tcPr>
          <w:p w14:paraId="6FE4A253"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9" w:type="dxa"/>
            <w:shd w:val="clear" w:color="auto" w:fill="C5E0B3" w:themeFill="accent6" w:themeFillTint="66"/>
            <w:noWrap/>
            <w:hideMark/>
          </w:tcPr>
          <w:p w14:paraId="31344749"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970" w:type="dxa"/>
            <w:shd w:val="clear" w:color="auto" w:fill="F4B083" w:themeFill="accent2" w:themeFillTint="99"/>
            <w:noWrap/>
            <w:hideMark/>
          </w:tcPr>
          <w:p w14:paraId="3D9F7C2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5" w:type="dxa"/>
            <w:shd w:val="clear" w:color="auto" w:fill="F4B083" w:themeFill="accent2" w:themeFillTint="99"/>
            <w:noWrap/>
            <w:hideMark/>
          </w:tcPr>
          <w:p w14:paraId="2A6BE78D"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r>
      <w:tr w:rsidR="00493511" w:rsidRPr="00ED04AB" w14:paraId="09FB31BB" w14:textId="77777777" w:rsidTr="006274BE">
        <w:trPr>
          <w:trHeight w:val="179"/>
        </w:trPr>
        <w:tc>
          <w:tcPr>
            <w:cnfStyle w:val="001000000000" w:firstRow="0" w:lastRow="0" w:firstColumn="1" w:lastColumn="0" w:oddVBand="0" w:evenVBand="0" w:oddHBand="0" w:evenHBand="0" w:firstRowFirstColumn="0" w:firstRowLastColumn="0" w:lastRowFirstColumn="0" w:lastRowLastColumn="0"/>
            <w:tcW w:w="2122" w:type="dxa"/>
          </w:tcPr>
          <w:p w14:paraId="4DA5C244" w14:textId="77777777" w:rsidR="00493511" w:rsidRPr="00ED04AB" w:rsidRDefault="00493511" w:rsidP="001E7533">
            <w:pPr>
              <w:rPr>
                <w:sz w:val="18"/>
                <w:szCs w:val="18"/>
              </w:rPr>
            </w:pPr>
            <w:r w:rsidRPr="00ED04AB">
              <w:rPr>
                <w:sz w:val="18"/>
                <w:szCs w:val="18"/>
              </w:rPr>
              <w:t>72. Lu et al., 2016</w:t>
            </w:r>
          </w:p>
        </w:tc>
        <w:tc>
          <w:tcPr>
            <w:tcW w:w="1423" w:type="dxa"/>
            <w:shd w:val="clear" w:color="auto" w:fill="F4B083" w:themeFill="accent2" w:themeFillTint="99"/>
          </w:tcPr>
          <w:p w14:paraId="6B1A96D3"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275" w:type="dxa"/>
            <w:shd w:val="clear" w:color="auto" w:fill="F4B083" w:themeFill="accent2" w:themeFillTint="99"/>
            <w:noWrap/>
            <w:hideMark/>
          </w:tcPr>
          <w:p w14:paraId="7618FA9C"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37532A7C"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0C919B9C"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490B6ADD"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560F8D28"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2DA70E73"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7CE22039"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206C8811" w14:textId="77777777" w:rsidTr="006274B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122" w:type="dxa"/>
          </w:tcPr>
          <w:p w14:paraId="04AF92B4" w14:textId="77777777" w:rsidR="00493511" w:rsidRPr="00ED04AB" w:rsidRDefault="00493511" w:rsidP="001E7533">
            <w:pPr>
              <w:rPr>
                <w:sz w:val="18"/>
                <w:szCs w:val="18"/>
              </w:rPr>
            </w:pPr>
            <w:r w:rsidRPr="00ED04AB">
              <w:rPr>
                <w:sz w:val="18"/>
                <w:szCs w:val="18"/>
              </w:rPr>
              <w:t xml:space="preserve">78. </w:t>
            </w:r>
            <w:proofErr w:type="spellStart"/>
            <w:r w:rsidRPr="00ED04AB">
              <w:rPr>
                <w:sz w:val="18"/>
                <w:szCs w:val="18"/>
              </w:rPr>
              <w:t>Rizzoni</w:t>
            </w:r>
            <w:proofErr w:type="spellEnd"/>
            <w:r w:rsidRPr="00ED04AB">
              <w:rPr>
                <w:sz w:val="18"/>
                <w:szCs w:val="18"/>
              </w:rPr>
              <w:t xml:space="preserve"> et al., 2016</w:t>
            </w:r>
          </w:p>
        </w:tc>
        <w:tc>
          <w:tcPr>
            <w:tcW w:w="1423" w:type="dxa"/>
            <w:shd w:val="clear" w:color="auto" w:fill="F4B083" w:themeFill="accent2" w:themeFillTint="99"/>
          </w:tcPr>
          <w:p w14:paraId="5E9BA69B"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275" w:type="dxa"/>
            <w:shd w:val="clear" w:color="auto" w:fill="F4B083" w:themeFill="accent2" w:themeFillTint="99"/>
            <w:noWrap/>
            <w:hideMark/>
          </w:tcPr>
          <w:p w14:paraId="14537063"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600B44E7"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2B5F41F0"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00715CD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180491D5"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025B626A"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5" w:type="dxa"/>
            <w:shd w:val="clear" w:color="auto" w:fill="F4B083" w:themeFill="accent2" w:themeFillTint="99"/>
            <w:noWrap/>
            <w:hideMark/>
          </w:tcPr>
          <w:p w14:paraId="06DB26C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r>
      <w:tr w:rsidR="00493511" w:rsidRPr="00ED04AB" w14:paraId="1E20B373" w14:textId="77777777" w:rsidTr="006274BE">
        <w:trPr>
          <w:trHeight w:val="143"/>
        </w:trPr>
        <w:tc>
          <w:tcPr>
            <w:cnfStyle w:val="001000000000" w:firstRow="0" w:lastRow="0" w:firstColumn="1" w:lastColumn="0" w:oddVBand="0" w:evenVBand="0" w:oddHBand="0" w:evenHBand="0" w:firstRowFirstColumn="0" w:firstRowLastColumn="0" w:lastRowFirstColumn="0" w:lastRowLastColumn="0"/>
            <w:tcW w:w="2122" w:type="dxa"/>
          </w:tcPr>
          <w:p w14:paraId="7EACB11E" w14:textId="77777777" w:rsidR="00493511" w:rsidRPr="00ED04AB" w:rsidRDefault="00493511" w:rsidP="001E7533">
            <w:pPr>
              <w:rPr>
                <w:sz w:val="18"/>
                <w:szCs w:val="18"/>
              </w:rPr>
            </w:pPr>
            <w:r w:rsidRPr="00ED04AB">
              <w:rPr>
                <w:sz w:val="18"/>
                <w:szCs w:val="18"/>
              </w:rPr>
              <w:t xml:space="preserve">84. </w:t>
            </w:r>
            <w:proofErr w:type="spellStart"/>
            <w:r w:rsidRPr="00ED04AB">
              <w:rPr>
                <w:sz w:val="18"/>
                <w:szCs w:val="18"/>
              </w:rPr>
              <w:t>Shin</w:t>
            </w:r>
            <w:proofErr w:type="spellEnd"/>
            <w:r w:rsidRPr="00ED04AB">
              <w:rPr>
                <w:sz w:val="18"/>
                <w:szCs w:val="18"/>
              </w:rPr>
              <w:t xml:space="preserve"> et al., 2016</w:t>
            </w:r>
          </w:p>
        </w:tc>
        <w:tc>
          <w:tcPr>
            <w:tcW w:w="1423" w:type="dxa"/>
            <w:shd w:val="clear" w:color="auto" w:fill="C5E0B3" w:themeFill="accent6" w:themeFillTint="66"/>
          </w:tcPr>
          <w:p w14:paraId="4213C701"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275" w:type="dxa"/>
            <w:shd w:val="clear" w:color="auto" w:fill="C5E0B3" w:themeFill="accent6" w:themeFillTint="66"/>
            <w:noWrap/>
            <w:hideMark/>
          </w:tcPr>
          <w:p w14:paraId="0BC65BFD"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6" w:type="dxa"/>
            <w:shd w:val="clear" w:color="auto" w:fill="C5E0B3" w:themeFill="accent6" w:themeFillTint="66"/>
            <w:noWrap/>
            <w:hideMark/>
          </w:tcPr>
          <w:p w14:paraId="53C3BE98"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1773A437"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4A6F8109"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32B612CF"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970" w:type="dxa"/>
            <w:shd w:val="clear" w:color="auto" w:fill="C5E0B3" w:themeFill="accent6" w:themeFillTint="66"/>
            <w:noWrap/>
            <w:hideMark/>
          </w:tcPr>
          <w:p w14:paraId="0DFC4F31"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5" w:type="dxa"/>
            <w:shd w:val="clear" w:color="auto" w:fill="C5E0B3" w:themeFill="accent6" w:themeFillTint="66"/>
            <w:noWrap/>
            <w:hideMark/>
          </w:tcPr>
          <w:p w14:paraId="2376C2ED"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18E65A49" w14:textId="77777777" w:rsidTr="006274B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22" w:type="dxa"/>
          </w:tcPr>
          <w:p w14:paraId="679102D7" w14:textId="77777777" w:rsidR="00493511" w:rsidRPr="00ED04AB" w:rsidRDefault="00493511" w:rsidP="001E7533">
            <w:pPr>
              <w:rPr>
                <w:sz w:val="18"/>
                <w:szCs w:val="18"/>
              </w:rPr>
            </w:pPr>
            <w:r w:rsidRPr="00ED04AB">
              <w:rPr>
                <w:sz w:val="18"/>
                <w:szCs w:val="18"/>
              </w:rPr>
              <w:t xml:space="preserve">90. Middelkoop et al., 2016 </w:t>
            </w:r>
          </w:p>
        </w:tc>
        <w:tc>
          <w:tcPr>
            <w:tcW w:w="1423" w:type="dxa"/>
            <w:shd w:val="clear" w:color="auto" w:fill="F4B083" w:themeFill="accent2" w:themeFillTint="99"/>
          </w:tcPr>
          <w:p w14:paraId="4126D78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0A28608B"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4A0C74E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5AEED6C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17B19377"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1272FE8C"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970" w:type="dxa"/>
            <w:shd w:val="clear" w:color="auto" w:fill="C5E0B3" w:themeFill="accent6" w:themeFillTint="66"/>
            <w:noWrap/>
            <w:hideMark/>
          </w:tcPr>
          <w:p w14:paraId="609BEAD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5" w:type="dxa"/>
            <w:shd w:val="clear" w:color="auto" w:fill="F4B083" w:themeFill="accent2" w:themeFillTint="99"/>
            <w:noWrap/>
            <w:hideMark/>
          </w:tcPr>
          <w:p w14:paraId="588C4956"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r>
      <w:tr w:rsidR="00493511" w:rsidRPr="00ED04AB" w14:paraId="590FA16F" w14:textId="77777777" w:rsidTr="006274BE">
        <w:trPr>
          <w:trHeight w:val="167"/>
        </w:trPr>
        <w:tc>
          <w:tcPr>
            <w:cnfStyle w:val="001000000000" w:firstRow="0" w:lastRow="0" w:firstColumn="1" w:lastColumn="0" w:oddVBand="0" w:evenVBand="0" w:oddHBand="0" w:evenHBand="0" w:firstRowFirstColumn="0" w:firstRowLastColumn="0" w:lastRowFirstColumn="0" w:lastRowLastColumn="0"/>
            <w:tcW w:w="2122" w:type="dxa"/>
          </w:tcPr>
          <w:p w14:paraId="58226787" w14:textId="77777777" w:rsidR="00493511" w:rsidRPr="00ED04AB" w:rsidRDefault="00493511" w:rsidP="001E7533">
            <w:pPr>
              <w:rPr>
                <w:sz w:val="18"/>
                <w:szCs w:val="18"/>
              </w:rPr>
            </w:pPr>
            <w:r w:rsidRPr="00ED04AB">
              <w:rPr>
                <w:sz w:val="18"/>
                <w:szCs w:val="18"/>
              </w:rPr>
              <w:t xml:space="preserve">96. </w:t>
            </w:r>
            <w:proofErr w:type="spellStart"/>
            <w:r w:rsidRPr="00ED04AB">
              <w:rPr>
                <w:sz w:val="18"/>
                <w:szCs w:val="18"/>
              </w:rPr>
              <w:t>Albillos</w:t>
            </w:r>
            <w:proofErr w:type="spellEnd"/>
            <w:r w:rsidRPr="00ED04AB">
              <w:rPr>
                <w:sz w:val="18"/>
                <w:szCs w:val="18"/>
              </w:rPr>
              <w:t xml:space="preserve"> et al., 2017</w:t>
            </w:r>
          </w:p>
        </w:tc>
        <w:tc>
          <w:tcPr>
            <w:tcW w:w="1423" w:type="dxa"/>
            <w:shd w:val="clear" w:color="auto" w:fill="F4B083" w:themeFill="accent2" w:themeFillTint="99"/>
          </w:tcPr>
          <w:p w14:paraId="3AEA8B0C"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52E51F81"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3AF67107"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1B5AF93B"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0C17FE31"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C5E0B3" w:themeFill="accent6" w:themeFillTint="66"/>
            <w:noWrap/>
            <w:hideMark/>
          </w:tcPr>
          <w:p w14:paraId="0F7F424B"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970" w:type="dxa"/>
            <w:shd w:val="clear" w:color="auto" w:fill="F4B083" w:themeFill="accent2" w:themeFillTint="99"/>
            <w:noWrap/>
            <w:hideMark/>
          </w:tcPr>
          <w:p w14:paraId="201EFC55"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005" w:type="dxa"/>
            <w:shd w:val="clear" w:color="auto" w:fill="F4B083" w:themeFill="accent2" w:themeFillTint="99"/>
            <w:noWrap/>
            <w:hideMark/>
          </w:tcPr>
          <w:p w14:paraId="5FC30E7C"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r>
      <w:tr w:rsidR="00493511" w:rsidRPr="00ED04AB" w14:paraId="20BE8C63" w14:textId="77777777" w:rsidTr="006274BE">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122" w:type="dxa"/>
          </w:tcPr>
          <w:p w14:paraId="47B0F8DD" w14:textId="77777777" w:rsidR="00493511" w:rsidRPr="00ED04AB" w:rsidRDefault="00493511" w:rsidP="001E7533">
            <w:pPr>
              <w:rPr>
                <w:sz w:val="18"/>
                <w:szCs w:val="18"/>
              </w:rPr>
            </w:pPr>
            <w:r w:rsidRPr="00ED04AB">
              <w:rPr>
                <w:sz w:val="18"/>
                <w:szCs w:val="18"/>
              </w:rPr>
              <w:t xml:space="preserve">103. </w:t>
            </w:r>
            <w:proofErr w:type="spellStart"/>
            <w:r w:rsidRPr="00ED04AB">
              <w:rPr>
                <w:sz w:val="18"/>
                <w:szCs w:val="18"/>
              </w:rPr>
              <w:t>Borghi</w:t>
            </w:r>
            <w:proofErr w:type="spellEnd"/>
            <w:r w:rsidRPr="00ED04AB">
              <w:rPr>
                <w:sz w:val="18"/>
                <w:szCs w:val="18"/>
              </w:rPr>
              <w:t xml:space="preserve"> et al., 2017</w:t>
            </w:r>
          </w:p>
        </w:tc>
        <w:tc>
          <w:tcPr>
            <w:tcW w:w="1423" w:type="dxa"/>
            <w:shd w:val="clear" w:color="auto" w:fill="F4B083" w:themeFill="accent2" w:themeFillTint="99"/>
          </w:tcPr>
          <w:p w14:paraId="6B481272"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275" w:type="dxa"/>
            <w:shd w:val="clear" w:color="auto" w:fill="F4B083" w:themeFill="accent2" w:themeFillTint="99"/>
            <w:noWrap/>
            <w:hideMark/>
          </w:tcPr>
          <w:p w14:paraId="46F8894A"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F4B083" w:themeFill="accent2" w:themeFillTint="99"/>
            <w:noWrap/>
            <w:hideMark/>
          </w:tcPr>
          <w:p w14:paraId="47B7A8A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124" w:type="dxa"/>
            <w:shd w:val="clear" w:color="auto" w:fill="C5E0B3" w:themeFill="accent6" w:themeFillTint="66"/>
            <w:noWrap/>
            <w:hideMark/>
          </w:tcPr>
          <w:p w14:paraId="6BCF226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0466D728"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7858CD0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01BD9767"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5" w:type="dxa"/>
            <w:shd w:val="clear" w:color="auto" w:fill="F4B083" w:themeFill="accent2" w:themeFillTint="99"/>
            <w:noWrap/>
            <w:hideMark/>
          </w:tcPr>
          <w:p w14:paraId="6165FD98"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r>
      <w:tr w:rsidR="00493511" w:rsidRPr="00ED04AB" w14:paraId="6BDF8F9C" w14:textId="77777777" w:rsidTr="006274BE">
        <w:trPr>
          <w:trHeight w:val="132"/>
        </w:trPr>
        <w:tc>
          <w:tcPr>
            <w:cnfStyle w:val="001000000000" w:firstRow="0" w:lastRow="0" w:firstColumn="1" w:lastColumn="0" w:oddVBand="0" w:evenVBand="0" w:oddHBand="0" w:evenHBand="0" w:firstRowFirstColumn="0" w:firstRowLastColumn="0" w:lastRowFirstColumn="0" w:lastRowLastColumn="0"/>
            <w:tcW w:w="2122" w:type="dxa"/>
          </w:tcPr>
          <w:p w14:paraId="491C661D" w14:textId="77777777" w:rsidR="00493511" w:rsidRPr="00ED04AB" w:rsidRDefault="00493511" w:rsidP="001E7533">
            <w:pPr>
              <w:rPr>
                <w:sz w:val="18"/>
                <w:szCs w:val="18"/>
              </w:rPr>
            </w:pPr>
            <w:r w:rsidRPr="00ED04AB">
              <w:rPr>
                <w:sz w:val="18"/>
                <w:szCs w:val="18"/>
              </w:rPr>
              <w:t xml:space="preserve">108. </w:t>
            </w:r>
            <w:proofErr w:type="spellStart"/>
            <w:r w:rsidRPr="00ED04AB">
              <w:rPr>
                <w:sz w:val="18"/>
                <w:szCs w:val="18"/>
              </w:rPr>
              <w:t>Cuijpers</w:t>
            </w:r>
            <w:proofErr w:type="spellEnd"/>
            <w:r w:rsidRPr="00ED04AB">
              <w:rPr>
                <w:sz w:val="18"/>
                <w:szCs w:val="18"/>
              </w:rPr>
              <w:t xml:space="preserve"> et al., 2017</w:t>
            </w:r>
          </w:p>
        </w:tc>
        <w:tc>
          <w:tcPr>
            <w:tcW w:w="1423" w:type="dxa"/>
            <w:shd w:val="clear" w:color="auto" w:fill="C5E0B3" w:themeFill="accent6" w:themeFillTint="66"/>
          </w:tcPr>
          <w:p w14:paraId="6186508F"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0</w:t>
            </w:r>
          </w:p>
        </w:tc>
        <w:tc>
          <w:tcPr>
            <w:tcW w:w="1275" w:type="dxa"/>
            <w:shd w:val="clear" w:color="auto" w:fill="C5E0B3" w:themeFill="accent6" w:themeFillTint="66"/>
            <w:noWrap/>
            <w:hideMark/>
          </w:tcPr>
          <w:p w14:paraId="78CD589C"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6" w:type="dxa"/>
            <w:shd w:val="clear" w:color="auto" w:fill="C5E0B3" w:themeFill="accent6" w:themeFillTint="66"/>
            <w:noWrap/>
            <w:hideMark/>
          </w:tcPr>
          <w:p w14:paraId="78CD50A1"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779B2958"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168E14B9"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C5E0B3" w:themeFill="accent6" w:themeFillTint="66"/>
            <w:noWrap/>
            <w:hideMark/>
          </w:tcPr>
          <w:p w14:paraId="63BDCB81"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970" w:type="dxa"/>
            <w:shd w:val="clear" w:color="auto" w:fill="C5E0B3" w:themeFill="accent6" w:themeFillTint="66"/>
            <w:noWrap/>
            <w:hideMark/>
          </w:tcPr>
          <w:p w14:paraId="03350CF4"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5" w:type="dxa"/>
            <w:shd w:val="clear" w:color="auto" w:fill="C5E0B3" w:themeFill="accent6" w:themeFillTint="66"/>
            <w:noWrap/>
            <w:hideMark/>
          </w:tcPr>
          <w:p w14:paraId="253E8E23"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2231F86B" w14:textId="77777777" w:rsidTr="006274BE">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122" w:type="dxa"/>
          </w:tcPr>
          <w:p w14:paraId="7A953BAB" w14:textId="77777777" w:rsidR="00493511" w:rsidRPr="00ED04AB" w:rsidRDefault="00493511" w:rsidP="001E7533">
            <w:pPr>
              <w:rPr>
                <w:sz w:val="18"/>
                <w:szCs w:val="18"/>
              </w:rPr>
            </w:pPr>
            <w:r w:rsidRPr="00ED04AB">
              <w:rPr>
                <w:sz w:val="18"/>
                <w:szCs w:val="18"/>
              </w:rPr>
              <w:t xml:space="preserve">114. </w:t>
            </w:r>
            <w:proofErr w:type="spellStart"/>
            <w:r w:rsidRPr="00ED04AB">
              <w:rPr>
                <w:sz w:val="18"/>
                <w:szCs w:val="18"/>
              </w:rPr>
              <w:t>Elder</w:t>
            </w:r>
            <w:proofErr w:type="spellEnd"/>
            <w:r w:rsidRPr="00ED04AB">
              <w:rPr>
                <w:sz w:val="18"/>
                <w:szCs w:val="18"/>
              </w:rPr>
              <w:t xml:space="preserve"> et al., 2017</w:t>
            </w:r>
          </w:p>
        </w:tc>
        <w:tc>
          <w:tcPr>
            <w:tcW w:w="1423" w:type="dxa"/>
            <w:shd w:val="clear" w:color="auto" w:fill="F4B083" w:themeFill="accent2" w:themeFillTint="99"/>
          </w:tcPr>
          <w:p w14:paraId="4A1F13D2"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25482D24"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5CF88D5A"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46539647"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0FB900CE"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C5E0B3" w:themeFill="accent6" w:themeFillTint="66"/>
            <w:noWrap/>
            <w:hideMark/>
          </w:tcPr>
          <w:p w14:paraId="47609E9A"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970" w:type="dxa"/>
            <w:shd w:val="clear" w:color="auto" w:fill="F4B083" w:themeFill="accent2" w:themeFillTint="99"/>
            <w:noWrap/>
            <w:hideMark/>
          </w:tcPr>
          <w:p w14:paraId="60B14386"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0B7853C2"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r>
      <w:tr w:rsidR="00493511" w:rsidRPr="00ED04AB" w14:paraId="2CD97F42" w14:textId="77777777" w:rsidTr="006274BE">
        <w:trPr>
          <w:trHeight w:val="237"/>
        </w:trPr>
        <w:tc>
          <w:tcPr>
            <w:cnfStyle w:val="001000000000" w:firstRow="0" w:lastRow="0" w:firstColumn="1" w:lastColumn="0" w:oddVBand="0" w:evenVBand="0" w:oddHBand="0" w:evenHBand="0" w:firstRowFirstColumn="0" w:firstRowLastColumn="0" w:lastRowFirstColumn="0" w:lastRowLastColumn="0"/>
            <w:tcW w:w="2122" w:type="dxa"/>
          </w:tcPr>
          <w:p w14:paraId="7213EA86" w14:textId="77777777" w:rsidR="00493511" w:rsidRPr="00ED04AB" w:rsidRDefault="00493511" w:rsidP="001E7533">
            <w:pPr>
              <w:rPr>
                <w:sz w:val="18"/>
                <w:szCs w:val="18"/>
              </w:rPr>
            </w:pPr>
            <w:r w:rsidRPr="00ED04AB">
              <w:rPr>
                <w:sz w:val="18"/>
                <w:szCs w:val="18"/>
              </w:rPr>
              <w:t>120. Goey et al., 2017</w:t>
            </w:r>
          </w:p>
        </w:tc>
        <w:tc>
          <w:tcPr>
            <w:tcW w:w="1423" w:type="dxa"/>
            <w:shd w:val="clear" w:color="auto" w:fill="F4B083" w:themeFill="accent2" w:themeFillTint="99"/>
          </w:tcPr>
          <w:p w14:paraId="011905B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37FD6B8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1013651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531A5ED3"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35B4B053"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C5E0B3" w:themeFill="accent6" w:themeFillTint="66"/>
            <w:noWrap/>
            <w:hideMark/>
          </w:tcPr>
          <w:p w14:paraId="6FDD3AA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970" w:type="dxa"/>
            <w:shd w:val="clear" w:color="auto" w:fill="F4B083" w:themeFill="accent2" w:themeFillTint="99"/>
            <w:noWrap/>
            <w:hideMark/>
          </w:tcPr>
          <w:p w14:paraId="152075C9"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19535466"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25313184" w14:textId="77777777" w:rsidTr="006274BE">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122" w:type="dxa"/>
          </w:tcPr>
          <w:p w14:paraId="2EF3D547" w14:textId="77777777" w:rsidR="00493511" w:rsidRPr="00ED04AB" w:rsidRDefault="00493511" w:rsidP="001E7533">
            <w:pPr>
              <w:rPr>
                <w:sz w:val="18"/>
                <w:szCs w:val="18"/>
              </w:rPr>
            </w:pPr>
            <w:r w:rsidRPr="00ED04AB">
              <w:rPr>
                <w:sz w:val="18"/>
                <w:szCs w:val="18"/>
              </w:rPr>
              <w:t xml:space="preserve">126. </w:t>
            </w:r>
            <w:proofErr w:type="spellStart"/>
            <w:r w:rsidRPr="00ED04AB">
              <w:rPr>
                <w:sz w:val="18"/>
                <w:szCs w:val="18"/>
              </w:rPr>
              <w:t>Jolly</w:t>
            </w:r>
            <w:proofErr w:type="spellEnd"/>
            <w:r w:rsidRPr="00ED04AB">
              <w:rPr>
                <w:sz w:val="18"/>
                <w:szCs w:val="18"/>
              </w:rPr>
              <w:t xml:space="preserve"> et al., 2017</w:t>
            </w:r>
          </w:p>
        </w:tc>
        <w:tc>
          <w:tcPr>
            <w:tcW w:w="1423" w:type="dxa"/>
            <w:shd w:val="clear" w:color="auto" w:fill="F4B083" w:themeFill="accent2" w:themeFillTint="99"/>
          </w:tcPr>
          <w:p w14:paraId="5B49D783"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3ADDAAC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64EEA874"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32C1618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3FC652E7"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366734D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970" w:type="dxa"/>
            <w:shd w:val="clear" w:color="auto" w:fill="C5E0B3" w:themeFill="accent6" w:themeFillTint="66"/>
            <w:noWrap/>
            <w:hideMark/>
          </w:tcPr>
          <w:p w14:paraId="30641765"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5" w:type="dxa"/>
            <w:shd w:val="clear" w:color="auto" w:fill="F4B083" w:themeFill="accent2" w:themeFillTint="99"/>
            <w:noWrap/>
            <w:hideMark/>
          </w:tcPr>
          <w:p w14:paraId="0AE2430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r>
      <w:tr w:rsidR="00493511" w:rsidRPr="00ED04AB" w14:paraId="078E68BD" w14:textId="77777777" w:rsidTr="006274BE">
        <w:trPr>
          <w:trHeight w:val="288"/>
        </w:trPr>
        <w:tc>
          <w:tcPr>
            <w:cnfStyle w:val="001000000000" w:firstRow="0" w:lastRow="0" w:firstColumn="1" w:lastColumn="0" w:oddVBand="0" w:evenVBand="0" w:oddHBand="0" w:evenHBand="0" w:firstRowFirstColumn="0" w:firstRowLastColumn="0" w:lastRowFirstColumn="0" w:lastRowLastColumn="0"/>
            <w:tcW w:w="2122" w:type="dxa"/>
          </w:tcPr>
          <w:p w14:paraId="6B45589C" w14:textId="77777777" w:rsidR="00493511" w:rsidRPr="00ED04AB" w:rsidRDefault="00493511" w:rsidP="001E7533">
            <w:pPr>
              <w:rPr>
                <w:sz w:val="18"/>
                <w:szCs w:val="18"/>
              </w:rPr>
            </w:pPr>
            <w:r w:rsidRPr="00ED04AB">
              <w:rPr>
                <w:sz w:val="18"/>
                <w:szCs w:val="18"/>
              </w:rPr>
              <w:t xml:space="preserve">132. </w:t>
            </w:r>
            <w:proofErr w:type="spellStart"/>
            <w:r w:rsidRPr="00ED04AB">
              <w:rPr>
                <w:sz w:val="18"/>
                <w:szCs w:val="18"/>
              </w:rPr>
              <w:t>Lambertini</w:t>
            </w:r>
            <w:proofErr w:type="spellEnd"/>
            <w:r w:rsidRPr="00ED04AB">
              <w:rPr>
                <w:sz w:val="18"/>
                <w:szCs w:val="18"/>
              </w:rPr>
              <w:t xml:space="preserve"> et al., 2017</w:t>
            </w:r>
          </w:p>
        </w:tc>
        <w:tc>
          <w:tcPr>
            <w:tcW w:w="1423" w:type="dxa"/>
            <w:shd w:val="clear" w:color="auto" w:fill="F4B083" w:themeFill="accent2" w:themeFillTint="99"/>
          </w:tcPr>
          <w:p w14:paraId="5E6559B2"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712EF9C5"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3231014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1D0B3E24"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535B9EC7"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7CE71EDE"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49981E0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6BC534FB"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4F88E538" w14:textId="77777777" w:rsidTr="006274BE">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22" w:type="dxa"/>
          </w:tcPr>
          <w:p w14:paraId="7D54CF55" w14:textId="77777777" w:rsidR="00493511" w:rsidRPr="00ED04AB" w:rsidRDefault="00493511" w:rsidP="001E7533">
            <w:pPr>
              <w:rPr>
                <w:sz w:val="18"/>
                <w:szCs w:val="18"/>
              </w:rPr>
            </w:pPr>
            <w:r w:rsidRPr="00ED04AB">
              <w:rPr>
                <w:sz w:val="18"/>
                <w:szCs w:val="18"/>
              </w:rPr>
              <w:t xml:space="preserve">138. </w:t>
            </w:r>
            <w:proofErr w:type="spellStart"/>
            <w:r w:rsidRPr="00ED04AB">
              <w:rPr>
                <w:sz w:val="18"/>
                <w:szCs w:val="18"/>
              </w:rPr>
              <w:t>Maund</w:t>
            </w:r>
            <w:proofErr w:type="spellEnd"/>
            <w:r w:rsidRPr="00ED04AB">
              <w:rPr>
                <w:sz w:val="18"/>
                <w:szCs w:val="18"/>
              </w:rPr>
              <w:t xml:space="preserve"> et al., 2017</w:t>
            </w:r>
          </w:p>
        </w:tc>
        <w:tc>
          <w:tcPr>
            <w:tcW w:w="1423" w:type="dxa"/>
            <w:shd w:val="clear" w:color="auto" w:fill="F4B083" w:themeFill="accent2" w:themeFillTint="99"/>
          </w:tcPr>
          <w:p w14:paraId="39A2E45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275" w:type="dxa"/>
            <w:shd w:val="clear" w:color="auto" w:fill="F4B083" w:themeFill="accent2" w:themeFillTint="99"/>
            <w:noWrap/>
            <w:hideMark/>
          </w:tcPr>
          <w:p w14:paraId="391DDBC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49845D45"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75FAF7F4"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38074E5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0B544AE0"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3BC937DC"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3170CD83"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r>
      <w:tr w:rsidR="00493511" w:rsidRPr="00ED04AB" w14:paraId="248401BD" w14:textId="77777777" w:rsidTr="006274BE">
        <w:trPr>
          <w:trHeight w:val="288"/>
        </w:trPr>
        <w:tc>
          <w:tcPr>
            <w:cnfStyle w:val="001000000000" w:firstRow="0" w:lastRow="0" w:firstColumn="1" w:lastColumn="0" w:oddVBand="0" w:evenVBand="0" w:oddHBand="0" w:evenHBand="0" w:firstRowFirstColumn="0" w:firstRowLastColumn="0" w:lastRowFirstColumn="0" w:lastRowLastColumn="0"/>
            <w:tcW w:w="2122" w:type="dxa"/>
          </w:tcPr>
          <w:p w14:paraId="51CE6BE3" w14:textId="77777777" w:rsidR="00493511" w:rsidRPr="00ED04AB" w:rsidRDefault="00493511" w:rsidP="001E7533">
            <w:pPr>
              <w:rPr>
                <w:sz w:val="18"/>
                <w:szCs w:val="18"/>
              </w:rPr>
            </w:pPr>
            <w:r w:rsidRPr="00ED04AB">
              <w:rPr>
                <w:sz w:val="18"/>
                <w:szCs w:val="18"/>
              </w:rPr>
              <w:t xml:space="preserve">144. </w:t>
            </w:r>
            <w:proofErr w:type="spellStart"/>
            <w:r w:rsidRPr="00ED04AB">
              <w:rPr>
                <w:sz w:val="18"/>
                <w:szCs w:val="18"/>
              </w:rPr>
              <w:t>Palmerini</w:t>
            </w:r>
            <w:proofErr w:type="spellEnd"/>
            <w:r w:rsidRPr="00ED04AB">
              <w:rPr>
                <w:sz w:val="18"/>
                <w:szCs w:val="18"/>
              </w:rPr>
              <w:t xml:space="preserve"> et al., 2017</w:t>
            </w:r>
          </w:p>
        </w:tc>
        <w:tc>
          <w:tcPr>
            <w:tcW w:w="1423" w:type="dxa"/>
            <w:shd w:val="clear" w:color="auto" w:fill="C5E0B3" w:themeFill="accent6" w:themeFillTint="66"/>
          </w:tcPr>
          <w:p w14:paraId="770DB56F"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5" w:type="dxa"/>
            <w:shd w:val="clear" w:color="auto" w:fill="C5E0B3" w:themeFill="accent6" w:themeFillTint="66"/>
            <w:noWrap/>
            <w:hideMark/>
          </w:tcPr>
          <w:p w14:paraId="63F65896"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6" w:type="dxa"/>
            <w:shd w:val="clear" w:color="auto" w:fill="C5E0B3" w:themeFill="accent6" w:themeFillTint="66"/>
            <w:noWrap/>
            <w:hideMark/>
          </w:tcPr>
          <w:p w14:paraId="7CB156AB"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3A56D8B4"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F4B083" w:themeFill="accent2" w:themeFillTint="99"/>
            <w:noWrap/>
            <w:hideMark/>
          </w:tcPr>
          <w:p w14:paraId="30C45186"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009" w:type="dxa"/>
            <w:shd w:val="clear" w:color="auto" w:fill="C5E0B3" w:themeFill="accent6" w:themeFillTint="66"/>
            <w:noWrap/>
            <w:hideMark/>
          </w:tcPr>
          <w:p w14:paraId="76785D3D"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970" w:type="dxa"/>
            <w:shd w:val="clear" w:color="auto" w:fill="C5E0B3" w:themeFill="accent6" w:themeFillTint="66"/>
            <w:noWrap/>
            <w:hideMark/>
          </w:tcPr>
          <w:p w14:paraId="029DEC05"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5" w:type="dxa"/>
            <w:shd w:val="clear" w:color="auto" w:fill="F4B083" w:themeFill="accent2" w:themeFillTint="99"/>
            <w:noWrap/>
            <w:hideMark/>
          </w:tcPr>
          <w:p w14:paraId="7F741CDB"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r>
      <w:tr w:rsidR="00493511" w:rsidRPr="00ED04AB" w14:paraId="04B60293" w14:textId="77777777" w:rsidTr="006274BE">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122" w:type="dxa"/>
          </w:tcPr>
          <w:p w14:paraId="774363BB" w14:textId="77777777" w:rsidR="00493511" w:rsidRPr="00ED04AB" w:rsidRDefault="00493511" w:rsidP="001E7533">
            <w:pPr>
              <w:rPr>
                <w:sz w:val="18"/>
                <w:szCs w:val="18"/>
              </w:rPr>
            </w:pPr>
            <w:r w:rsidRPr="00ED04AB">
              <w:rPr>
                <w:sz w:val="18"/>
                <w:szCs w:val="18"/>
              </w:rPr>
              <w:t>150. Powell et al., 2017</w:t>
            </w:r>
          </w:p>
        </w:tc>
        <w:tc>
          <w:tcPr>
            <w:tcW w:w="1423" w:type="dxa"/>
            <w:shd w:val="clear" w:color="auto" w:fill="F4B083" w:themeFill="accent2" w:themeFillTint="99"/>
          </w:tcPr>
          <w:p w14:paraId="6F560659"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523E89A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4432C4B9"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6AB1C1E0"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406791F4"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C5E0B3" w:themeFill="accent6" w:themeFillTint="66"/>
            <w:noWrap/>
            <w:hideMark/>
          </w:tcPr>
          <w:p w14:paraId="605726D7"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970" w:type="dxa"/>
            <w:shd w:val="clear" w:color="auto" w:fill="F4B083" w:themeFill="accent2" w:themeFillTint="99"/>
            <w:noWrap/>
            <w:hideMark/>
          </w:tcPr>
          <w:p w14:paraId="0A79E0D9"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00B3970A"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r>
      <w:tr w:rsidR="00493511" w:rsidRPr="00ED04AB" w14:paraId="6412FF2A" w14:textId="77777777" w:rsidTr="006274BE">
        <w:trPr>
          <w:trHeight w:val="108"/>
        </w:trPr>
        <w:tc>
          <w:tcPr>
            <w:cnfStyle w:val="001000000000" w:firstRow="0" w:lastRow="0" w:firstColumn="1" w:lastColumn="0" w:oddVBand="0" w:evenVBand="0" w:oddHBand="0" w:evenHBand="0" w:firstRowFirstColumn="0" w:firstRowLastColumn="0" w:lastRowFirstColumn="0" w:lastRowLastColumn="0"/>
            <w:tcW w:w="2122" w:type="dxa"/>
          </w:tcPr>
          <w:p w14:paraId="558D6DC3" w14:textId="77777777" w:rsidR="00493511" w:rsidRPr="00ED04AB" w:rsidRDefault="00493511" w:rsidP="001E7533">
            <w:pPr>
              <w:rPr>
                <w:sz w:val="18"/>
                <w:szCs w:val="18"/>
              </w:rPr>
            </w:pPr>
            <w:r w:rsidRPr="00ED04AB">
              <w:rPr>
                <w:sz w:val="18"/>
                <w:szCs w:val="18"/>
              </w:rPr>
              <w:t xml:space="preserve">156. </w:t>
            </w:r>
            <w:proofErr w:type="spellStart"/>
            <w:r w:rsidRPr="00ED04AB">
              <w:rPr>
                <w:sz w:val="18"/>
                <w:szCs w:val="18"/>
              </w:rPr>
              <w:t>Runhaar</w:t>
            </w:r>
            <w:proofErr w:type="spellEnd"/>
            <w:r w:rsidRPr="00ED04AB">
              <w:rPr>
                <w:sz w:val="18"/>
                <w:szCs w:val="18"/>
              </w:rPr>
              <w:t xml:space="preserve"> et al., 2017</w:t>
            </w:r>
          </w:p>
        </w:tc>
        <w:tc>
          <w:tcPr>
            <w:tcW w:w="1423" w:type="dxa"/>
            <w:shd w:val="clear" w:color="auto" w:fill="F4B083" w:themeFill="accent2" w:themeFillTint="99"/>
          </w:tcPr>
          <w:p w14:paraId="2DB8A532"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1FA6311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45B6864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064AA88B"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79307FEF"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C5E0B3" w:themeFill="accent6" w:themeFillTint="66"/>
            <w:noWrap/>
            <w:hideMark/>
          </w:tcPr>
          <w:p w14:paraId="54A8F0CE"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970" w:type="dxa"/>
            <w:shd w:val="clear" w:color="auto" w:fill="C5E0B3" w:themeFill="accent6" w:themeFillTint="66"/>
            <w:noWrap/>
            <w:hideMark/>
          </w:tcPr>
          <w:p w14:paraId="702AE7C6"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5" w:type="dxa"/>
            <w:shd w:val="clear" w:color="auto" w:fill="C5E0B3" w:themeFill="accent6" w:themeFillTint="66"/>
            <w:noWrap/>
            <w:hideMark/>
          </w:tcPr>
          <w:p w14:paraId="390A8812"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20C61BAA" w14:textId="77777777" w:rsidTr="006274BE">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2" w:type="dxa"/>
          </w:tcPr>
          <w:p w14:paraId="47D3EC49" w14:textId="77777777" w:rsidR="00493511" w:rsidRPr="00ED04AB" w:rsidRDefault="00493511" w:rsidP="001E7533">
            <w:pPr>
              <w:rPr>
                <w:sz w:val="18"/>
                <w:szCs w:val="18"/>
              </w:rPr>
            </w:pPr>
            <w:r w:rsidRPr="00ED04AB">
              <w:rPr>
                <w:sz w:val="18"/>
                <w:szCs w:val="18"/>
              </w:rPr>
              <w:t>163. van Vliet et al., 2017</w:t>
            </w:r>
          </w:p>
        </w:tc>
        <w:tc>
          <w:tcPr>
            <w:tcW w:w="1423" w:type="dxa"/>
            <w:shd w:val="clear" w:color="auto" w:fill="F4B083" w:themeFill="accent2" w:themeFillTint="99"/>
          </w:tcPr>
          <w:p w14:paraId="281C9A4B"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6C57E6B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0339FE07"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62D31168"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F4B083" w:themeFill="accent2" w:themeFillTint="99"/>
            <w:noWrap/>
            <w:hideMark/>
          </w:tcPr>
          <w:p w14:paraId="564FABD5"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9" w:type="dxa"/>
            <w:shd w:val="clear" w:color="auto" w:fill="F4B083" w:themeFill="accent2" w:themeFillTint="99"/>
            <w:noWrap/>
            <w:hideMark/>
          </w:tcPr>
          <w:p w14:paraId="497FEE2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4BE158D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5" w:type="dxa"/>
            <w:shd w:val="clear" w:color="auto" w:fill="F4B083" w:themeFill="accent2" w:themeFillTint="99"/>
            <w:noWrap/>
            <w:hideMark/>
          </w:tcPr>
          <w:p w14:paraId="1F19184E"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r>
      <w:tr w:rsidR="00493511" w:rsidRPr="00ED04AB" w14:paraId="1114F56F" w14:textId="77777777" w:rsidTr="006274BE">
        <w:trPr>
          <w:trHeight w:val="199"/>
        </w:trPr>
        <w:tc>
          <w:tcPr>
            <w:cnfStyle w:val="001000000000" w:firstRow="0" w:lastRow="0" w:firstColumn="1" w:lastColumn="0" w:oddVBand="0" w:evenVBand="0" w:oddHBand="0" w:evenHBand="0" w:firstRowFirstColumn="0" w:firstRowLastColumn="0" w:lastRowFirstColumn="0" w:lastRowLastColumn="0"/>
            <w:tcW w:w="2122" w:type="dxa"/>
          </w:tcPr>
          <w:p w14:paraId="6B200C7E" w14:textId="77777777" w:rsidR="00493511" w:rsidRPr="00ED04AB" w:rsidRDefault="00493511" w:rsidP="001E7533">
            <w:pPr>
              <w:rPr>
                <w:sz w:val="18"/>
                <w:szCs w:val="18"/>
              </w:rPr>
            </w:pPr>
            <w:r w:rsidRPr="00ED04AB">
              <w:rPr>
                <w:sz w:val="18"/>
                <w:szCs w:val="18"/>
              </w:rPr>
              <w:t>168. Ali et al., 2018</w:t>
            </w:r>
          </w:p>
        </w:tc>
        <w:tc>
          <w:tcPr>
            <w:tcW w:w="1423" w:type="dxa"/>
            <w:shd w:val="clear" w:color="auto" w:fill="F4B083" w:themeFill="accent2" w:themeFillTint="99"/>
          </w:tcPr>
          <w:p w14:paraId="478C1F68"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659DA654"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6C02E4A4"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460A58A5"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15F78F88"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554A02DC"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135CA371"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63F6E0A5"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1CF03315" w14:textId="77777777" w:rsidTr="006274B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22" w:type="dxa"/>
          </w:tcPr>
          <w:p w14:paraId="6C184E7B" w14:textId="77777777" w:rsidR="00493511" w:rsidRPr="00ED04AB" w:rsidRDefault="00493511" w:rsidP="001E7533">
            <w:pPr>
              <w:rPr>
                <w:sz w:val="18"/>
                <w:szCs w:val="18"/>
              </w:rPr>
            </w:pPr>
            <w:r w:rsidRPr="00ED04AB">
              <w:rPr>
                <w:sz w:val="18"/>
                <w:szCs w:val="18"/>
              </w:rPr>
              <w:t xml:space="preserve">174. </w:t>
            </w:r>
            <w:proofErr w:type="spellStart"/>
            <w:r w:rsidRPr="00ED04AB">
              <w:rPr>
                <w:sz w:val="18"/>
                <w:szCs w:val="18"/>
              </w:rPr>
              <w:t>Bornstein</w:t>
            </w:r>
            <w:proofErr w:type="spellEnd"/>
            <w:r w:rsidRPr="00ED04AB">
              <w:rPr>
                <w:sz w:val="18"/>
                <w:szCs w:val="18"/>
              </w:rPr>
              <w:t xml:space="preserve"> et al., 2018</w:t>
            </w:r>
          </w:p>
        </w:tc>
        <w:tc>
          <w:tcPr>
            <w:tcW w:w="1423" w:type="dxa"/>
            <w:shd w:val="clear" w:color="auto" w:fill="F4B083" w:themeFill="accent2" w:themeFillTint="99"/>
          </w:tcPr>
          <w:p w14:paraId="7B87B67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0</w:t>
            </w:r>
          </w:p>
        </w:tc>
        <w:tc>
          <w:tcPr>
            <w:tcW w:w="1275" w:type="dxa"/>
            <w:shd w:val="clear" w:color="auto" w:fill="F4B083" w:themeFill="accent2" w:themeFillTint="99"/>
            <w:noWrap/>
            <w:hideMark/>
          </w:tcPr>
          <w:p w14:paraId="2071230B"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2F5A2F0B"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31CB8EDD"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69349444"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2128E8B2"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970" w:type="dxa"/>
            <w:shd w:val="clear" w:color="auto" w:fill="C5E0B3" w:themeFill="accent6" w:themeFillTint="66"/>
            <w:noWrap/>
            <w:hideMark/>
          </w:tcPr>
          <w:p w14:paraId="3973AF09"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5" w:type="dxa"/>
            <w:shd w:val="clear" w:color="auto" w:fill="C5E0B3" w:themeFill="accent6" w:themeFillTint="66"/>
            <w:noWrap/>
            <w:hideMark/>
          </w:tcPr>
          <w:p w14:paraId="260EB2DB"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r>
      <w:tr w:rsidR="00121B0B" w:rsidRPr="00ED04AB" w14:paraId="215F29C5" w14:textId="77777777" w:rsidTr="00121B0B">
        <w:trPr>
          <w:trHeight w:val="96"/>
        </w:trPr>
        <w:tc>
          <w:tcPr>
            <w:cnfStyle w:val="001000000000" w:firstRow="0" w:lastRow="0" w:firstColumn="1" w:lastColumn="0" w:oddVBand="0" w:evenVBand="0" w:oddHBand="0" w:evenHBand="0" w:firstRowFirstColumn="0" w:firstRowLastColumn="0" w:lastRowFirstColumn="0" w:lastRowLastColumn="0"/>
            <w:tcW w:w="2122" w:type="dxa"/>
          </w:tcPr>
          <w:p w14:paraId="45E476F5" w14:textId="2B1B6AE4" w:rsidR="00493511" w:rsidRPr="00ED04AB" w:rsidRDefault="00493511" w:rsidP="001E7533">
            <w:pPr>
              <w:rPr>
                <w:sz w:val="18"/>
                <w:szCs w:val="18"/>
              </w:rPr>
            </w:pPr>
            <w:r w:rsidRPr="00ED04AB">
              <w:rPr>
                <w:sz w:val="18"/>
                <w:szCs w:val="18"/>
              </w:rPr>
              <w:t>18</w:t>
            </w:r>
            <w:r>
              <w:rPr>
                <w:sz w:val="18"/>
                <w:szCs w:val="18"/>
              </w:rPr>
              <w:t>2</w:t>
            </w:r>
            <w:r w:rsidRPr="00ED04AB">
              <w:rPr>
                <w:sz w:val="18"/>
                <w:szCs w:val="18"/>
              </w:rPr>
              <w:t xml:space="preserve">. </w:t>
            </w:r>
            <w:r>
              <w:rPr>
                <w:sz w:val="18"/>
                <w:szCs w:val="18"/>
              </w:rPr>
              <w:t>De Vries</w:t>
            </w:r>
            <w:r w:rsidRPr="00ED04AB">
              <w:rPr>
                <w:sz w:val="18"/>
                <w:szCs w:val="18"/>
              </w:rPr>
              <w:t xml:space="preserve"> et al., 2018</w:t>
            </w:r>
          </w:p>
        </w:tc>
        <w:tc>
          <w:tcPr>
            <w:tcW w:w="1423" w:type="dxa"/>
            <w:shd w:val="clear" w:color="auto" w:fill="F4B083" w:themeFill="accent2" w:themeFillTint="99"/>
          </w:tcPr>
          <w:p w14:paraId="68B47609" w14:textId="5E4E8346" w:rsidR="00493511" w:rsidRPr="00ED04AB" w:rsidRDefault="00121B0B"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275" w:type="dxa"/>
            <w:shd w:val="clear" w:color="auto" w:fill="F4B083" w:themeFill="accent2" w:themeFillTint="99"/>
            <w:noWrap/>
            <w:hideMark/>
          </w:tcPr>
          <w:p w14:paraId="6E2119B9" w14:textId="050EEB33" w:rsidR="00493511" w:rsidRPr="00ED04AB" w:rsidRDefault="00121B0B"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276" w:type="dxa"/>
            <w:shd w:val="clear" w:color="auto" w:fill="F4B083" w:themeFill="accent2" w:themeFillTint="99"/>
            <w:noWrap/>
            <w:hideMark/>
          </w:tcPr>
          <w:p w14:paraId="06E4C1FA" w14:textId="2861C40B" w:rsidR="00493511" w:rsidRPr="00ED04AB" w:rsidRDefault="00121B0B"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124" w:type="dxa"/>
            <w:shd w:val="clear" w:color="auto" w:fill="C5E0B3" w:themeFill="accent6" w:themeFillTint="66"/>
            <w:noWrap/>
            <w:hideMark/>
          </w:tcPr>
          <w:p w14:paraId="10F2395D" w14:textId="1C855854" w:rsidR="00493511" w:rsidRPr="00ED04AB" w:rsidRDefault="00121B0B"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274" w:type="dxa"/>
            <w:shd w:val="clear" w:color="auto" w:fill="C5E0B3" w:themeFill="accent6" w:themeFillTint="66"/>
            <w:noWrap/>
            <w:hideMark/>
          </w:tcPr>
          <w:p w14:paraId="378F5856" w14:textId="429A6116" w:rsidR="00493511" w:rsidRPr="00ED04AB" w:rsidRDefault="00121B0B"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09" w:type="dxa"/>
            <w:shd w:val="clear" w:color="auto" w:fill="F4B083" w:themeFill="accent2" w:themeFillTint="99"/>
            <w:noWrap/>
            <w:hideMark/>
          </w:tcPr>
          <w:p w14:paraId="113CB3E3" w14:textId="378B6947" w:rsidR="00493511" w:rsidRPr="00ED04AB" w:rsidRDefault="00121B0B"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970" w:type="dxa"/>
            <w:shd w:val="clear" w:color="auto" w:fill="F4B083" w:themeFill="accent2" w:themeFillTint="99"/>
            <w:noWrap/>
            <w:hideMark/>
          </w:tcPr>
          <w:p w14:paraId="60CDBA5E" w14:textId="7A528BED" w:rsidR="00493511" w:rsidRPr="00ED04AB" w:rsidRDefault="00121B0B"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005" w:type="dxa"/>
            <w:shd w:val="clear" w:color="auto" w:fill="F4B083" w:themeFill="accent2" w:themeFillTint="99"/>
            <w:noWrap/>
            <w:hideMark/>
          </w:tcPr>
          <w:p w14:paraId="4F739D1C" w14:textId="4BCEF9B5" w:rsidR="00493511" w:rsidRPr="00ED04AB" w:rsidRDefault="00121B0B"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r>
      <w:tr w:rsidR="00493511" w:rsidRPr="00ED04AB" w14:paraId="5D84B12C" w14:textId="77777777" w:rsidTr="006274BE">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122" w:type="dxa"/>
          </w:tcPr>
          <w:p w14:paraId="5AD221F0" w14:textId="77777777" w:rsidR="00493511" w:rsidRPr="00ED04AB" w:rsidRDefault="00493511" w:rsidP="001E7533">
            <w:pPr>
              <w:rPr>
                <w:sz w:val="18"/>
                <w:szCs w:val="18"/>
              </w:rPr>
            </w:pPr>
            <w:r w:rsidRPr="00ED04AB">
              <w:rPr>
                <w:sz w:val="18"/>
                <w:szCs w:val="18"/>
              </w:rPr>
              <w:t xml:space="preserve">186. </w:t>
            </w:r>
            <w:proofErr w:type="spellStart"/>
            <w:r w:rsidRPr="00ED04AB">
              <w:rPr>
                <w:sz w:val="18"/>
                <w:szCs w:val="18"/>
              </w:rPr>
              <w:t>Hacke</w:t>
            </w:r>
            <w:proofErr w:type="spellEnd"/>
            <w:r w:rsidRPr="00ED04AB">
              <w:rPr>
                <w:sz w:val="18"/>
                <w:szCs w:val="18"/>
              </w:rPr>
              <w:t xml:space="preserve"> et al., 2018</w:t>
            </w:r>
          </w:p>
        </w:tc>
        <w:tc>
          <w:tcPr>
            <w:tcW w:w="1423" w:type="dxa"/>
            <w:shd w:val="clear" w:color="auto" w:fill="F4B083" w:themeFill="accent2" w:themeFillTint="99"/>
          </w:tcPr>
          <w:p w14:paraId="4A6CD6F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4C7EC4D3"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3651B45C"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778101DD"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2B317053"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22AEEF8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2C26E90D"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5" w:type="dxa"/>
            <w:shd w:val="clear" w:color="auto" w:fill="F4B083" w:themeFill="accent2" w:themeFillTint="99"/>
            <w:noWrap/>
            <w:hideMark/>
          </w:tcPr>
          <w:p w14:paraId="6BC7729C"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r>
      <w:tr w:rsidR="00493511" w:rsidRPr="00ED04AB" w14:paraId="53E0DF9B" w14:textId="77777777" w:rsidTr="006274BE">
        <w:trPr>
          <w:trHeight w:val="145"/>
        </w:trPr>
        <w:tc>
          <w:tcPr>
            <w:cnfStyle w:val="001000000000" w:firstRow="0" w:lastRow="0" w:firstColumn="1" w:lastColumn="0" w:oddVBand="0" w:evenVBand="0" w:oddHBand="0" w:evenHBand="0" w:firstRowFirstColumn="0" w:firstRowLastColumn="0" w:lastRowFirstColumn="0" w:lastRowLastColumn="0"/>
            <w:tcW w:w="2122" w:type="dxa"/>
          </w:tcPr>
          <w:p w14:paraId="468DD168" w14:textId="77777777" w:rsidR="00493511" w:rsidRPr="00ED04AB" w:rsidRDefault="00493511" w:rsidP="001E7533">
            <w:pPr>
              <w:rPr>
                <w:sz w:val="18"/>
                <w:szCs w:val="18"/>
              </w:rPr>
            </w:pPr>
            <w:r w:rsidRPr="00ED04AB">
              <w:rPr>
                <w:sz w:val="18"/>
                <w:szCs w:val="18"/>
              </w:rPr>
              <w:t xml:space="preserve">192. </w:t>
            </w:r>
            <w:proofErr w:type="spellStart"/>
            <w:r w:rsidRPr="00ED04AB">
              <w:rPr>
                <w:sz w:val="18"/>
                <w:szCs w:val="18"/>
              </w:rPr>
              <w:t>Kalter</w:t>
            </w:r>
            <w:proofErr w:type="spellEnd"/>
            <w:r w:rsidRPr="00ED04AB">
              <w:rPr>
                <w:sz w:val="18"/>
                <w:szCs w:val="18"/>
              </w:rPr>
              <w:t xml:space="preserve"> et al., 2018</w:t>
            </w:r>
          </w:p>
        </w:tc>
        <w:tc>
          <w:tcPr>
            <w:tcW w:w="1423" w:type="dxa"/>
            <w:shd w:val="clear" w:color="auto" w:fill="C5E0B3" w:themeFill="accent6" w:themeFillTint="66"/>
          </w:tcPr>
          <w:p w14:paraId="49A75640"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5" w:type="dxa"/>
            <w:shd w:val="clear" w:color="auto" w:fill="C5E0B3" w:themeFill="accent6" w:themeFillTint="66"/>
            <w:noWrap/>
            <w:hideMark/>
          </w:tcPr>
          <w:p w14:paraId="33A4BC6D"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6" w:type="dxa"/>
            <w:shd w:val="clear" w:color="auto" w:fill="C5E0B3" w:themeFill="accent6" w:themeFillTint="66"/>
            <w:noWrap/>
            <w:hideMark/>
          </w:tcPr>
          <w:p w14:paraId="51DD8002"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3984A179"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30336325"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3E6F4128"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970" w:type="dxa"/>
            <w:shd w:val="clear" w:color="auto" w:fill="C5E0B3" w:themeFill="accent6" w:themeFillTint="66"/>
            <w:noWrap/>
            <w:hideMark/>
          </w:tcPr>
          <w:p w14:paraId="4D2376A5"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5" w:type="dxa"/>
            <w:shd w:val="clear" w:color="auto" w:fill="F4B083" w:themeFill="accent2" w:themeFillTint="99"/>
            <w:noWrap/>
            <w:hideMark/>
          </w:tcPr>
          <w:p w14:paraId="648B6CFC"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r>
      <w:tr w:rsidR="00493511" w:rsidRPr="00ED04AB" w14:paraId="27B89DB0" w14:textId="77777777" w:rsidTr="006274BE">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122" w:type="dxa"/>
          </w:tcPr>
          <w:p w14:paraId="74EF11E6" w14:textId="77777777" w:rsidR="00493511" w:rsidRPr="00ED04AB" w:rsidRDefault="00493511" w:rsidP="001E7533">
            <w:pPr>
              <w:rPr>
                <w:sz w:val="18"/>
                <w:szCs w:val="18"/>
              </w:rPr>
            </w:pPr>
            <w:r w:rsidRPr="00ED04AB">
              <w:rPr>
                <w:sz w:val="18"/>
                <w:szCs w:val="18"/>
              </w:rPr>
              <w:t>198. Lee et al., 2018</w:t>
            </w:r>
          </w:p>
        </w:tc>
        <w:tc>
          <w:tcPr>
            <w:tcW w:w="1423" w:type="dxa"/>
            <w:shd w:val="clear" w:color="auto" w:fill="C5E0B3" w:themeFill="accent6" w:themeFillTint="66"/>
          </w:tcPr>
          <w:p w14:paraId="128EA788"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5" w:type="dxa"/>
            <w:shd w:val="clear" w:color="auto" w:fill="C5E0B3" w:themeFill="accent6" w:themeFillTint="66"/>
            <w:noWrap/>
            <w:hideMark/>
          </w:tcPr>
          <w:p w14:paraId="05BDD35E"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6" w:type="dxa"/>
            <w:shd w:val="clear" w:color="auto" w:fill="C5E0B3" w:themeFill="accent6" w:themeFillTint="66"/>
            <w:noWrap/>
            <w:hideMark/>
          </w:tcPr>
          <w:p w14:paraId="5E627126"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019B9AE5"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4991FFBC"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C5E0B3" w:themeFill="accent6" w:themeFillTint="66"/>
            <w:noWrap/>
            <w:hideMark/>
          </w:tcPr>
          <w:p w14:paraId="010CA026"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970" w:type="dxa"/>
            <w:shd w:val="clear" w:color="auto" w:fill="C5E0B3" w:themeFill="accent6" w:themeFillTint="66"/>
            <w:noWrap/>
            <w:hideMark/>
          </w:tcPr>
          <w:p w14:paraId="5C68905E"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5" w:type="dxa"/>
            <w:shd w:val="clear" w:color="auto" w:fill="F4B083" w:themeFill="accent2" w:themeFillTint="99"/>
            <w:noWrap/>
            <w:hideMark/>
          </w:tcPr>
          <w:p w14:paraId="327759B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r>
      <w:tr w:rsidR="00493511" w:rsidRPr="00ED04AB" w14:paraId="45355992" w14:textId="77777777" w:rsidTr="006274BE">
        <w:trPr>
          <w:trHeight w:val="288"/>
        </w:trPr>
        <w:tc>
          <w:tcPr>
            <w:cnfStyle w:val="001000000000" w:firstRow="0" w:lastRow="0" w:firstColumn="1" w:lastColumn="0" w:oddVBand="0" w:evenVBand="0" w:oddHBand="0" w:evenHBand="0" w:firstRowFirstColumn="0" w:firstRowLastColumn="0" w:lastRowFirstColumn="0" w:lastRowLastColumn="0"/>
            <w:tcW w:w="2122" w:type="dxa"/>
          </w:tcPr>
          <w:p w14:paraId="7086403A" w14:textId="77777777" w:rsidR="00493511" w:rsidRPr="00ED04AB" w:rsidRDefault="00493511" w:rsidP="001E7533">
            <w:pPr>
              <w:rPr>
                <w:sz w:val="18"/>
                <w:szCs w:val="18"/>
              </w:rPr>
            </w:pPr>
            <w:r w:rsidRPr="00ED04AB">
              <w:rPr>
                <w:sz w:val="18"/>
                <w:szCs w:val="18"/>
              </w:rPr>
              <w:t xml:space="preserve">204. </w:t>
            </w:r>
            <w:proofErr w:type="spellStart"/>
            <w:r w:rsidRPr="00ED04AB">
              <w:rPr>
                <w:sz w:val="18"/>
                <w:szCs w:val="18"/>
              </w:rPr>
              <w:t>Palmeirim</w:t>
            </w:r>
            <w:proofErr w:type="spellEnd"/>
            <w:r w:rsidRPr="00ED04AB">
              <w:rPr>
                <w:sz w:val="18"/>
                <w:szCs w:val="18"/>
              </w:rPr>
              <w:t xml:space="preserve"> et al., 2018</w:t>
            </w:r>
          </w:p>
        </w:tc>
        <w:tc>
          <w:tcPr>
            <w:tcW w:w="1423" w:type="dxa"/>
            <w:shd w:val="clear" w:color="auto" w:fill="F4B083" w:themeFill="accent2" w:themeFillTint="99"/>
          </w:tcPr>
          <w:p w14:paraId="695AE25C"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5EAAD5D6"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276" w:type="dxa"/>
            <w:shd w:val="clear" w:color="auto" w:fill="F4B083" w:themeFill="accent2" w:themeFillTint="99"/>
            <w:noWrap/>
            <w:hideMark/>
          </w:tcPr>
          <w:p w14:paraId="5ADA5A97"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124" w:type="dxa"/>
            <w:shd w:val="clear" w:color="auto" w:fill="C5E0B3" w:themeFill="accent6" w:themeFillTint="66"/>
            <w:noWrap/>
            <w:hideMark/>
          </w:tcPr>
          <w:p w14:paraId="05D2499F"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6F5F086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2BD2B86E"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970" w:type="dxa"/>
            <w:shd w:val="clear" w:color="auto" w:fill="C5E0B3" w:themeFill="accent6" w:themeFillTint="66"/>
            <w:noWrap/>
            <w:hideMark/>
          </w:tcPr>
          <w:p w14:paraId="4DFA196B"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5" w:type="dxa"/>
            <w:shd w:val="clear" w:color="auto" w:fill="C5E0B3" w:themeFill="accent6" w:themeFillTint="66"/>
            <w:noWrap/>
            <w:hideMark/>
          </w:tcPr>
          <w:p w14:paraId="0EAE0653"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176B2D9E" w14:textId="77777777" w:rsidTr="006274BE">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2122" w:type="dxa"/>
          </w:tcPr>
          <w:p w14:paraId="2ABA1174" w14:textId="77777777" w:rsidR="00493511" w:rsidRPr="00ED04AB" w:rsidRDefault="00493511" w:rsidP="001E7533">
            <w:pPr>
              <w:rPr>
                <w:sz w:val="18"/>
                <w:szCs w:val="18"/>
              </w:rPr>
            </w:pPr>
            <w:r w:rsidRPr="00ED04AB">
              <w:rPr>
                <w:sz w:val="18"/>
                <w:szCs w:val="18"/>
              </w:rPr>
              <w:t>210. Nelson et al., 2018</w:t>
            </w:r>
          </w:p>
        </w:tc>
        <w:tc>
          <w:tcPr>
            <w:tcW w:w="1423" w:type="dxa"/>
            <w:shd w:val="clear" w:color="auto" w:fill="F4B083" w:themeFill="accent2" w:themeFillTint="99"/>
          </w:tcPr>
          <w:p w14:paraId="3F3C59B2"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0949D13E"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6FECE740"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6E707723"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6B976157"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C5E0B3" w:themeFill="accent6" w:themeFillTint="66"/>
            <w:noWrap/>
            <w:hideMark/>
          </w:tcPr>
          <w:p w14:paraId="297E288A"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970" w:type="dxa"/>
            <w:shd w:val="clear" w:color="auto" w:fill="C5E0B3" w:themeFill="accent6" w:themeFillTint="66"/>
            <w:noWrap/>
            <w:hideMark/>
          </w:tcPr>
          <w:p w14:paraId="67E5F93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5" w:type="dxa"/>
            <w:shd w:val="clear" w:color="auto" w:fill="C5E0B3" w:themeFill="accent6" w:themeFillTint="66"/>
            <w:noWrap/>
            <w:hideMark/>
          </w:tcPr>
          <w:p w14:paraId="7C95BC7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r>
      <w:tr w:rsidR="00493511" w:rsidRPr="00ED04AB" w14:paraId="26E49103" w14:textId="77777777" w:rsidTr="006274BE">
        <w:trPr>
          <w:trHeight w:val="79"/>
        </w:trPr>
        <w:tc>
          <w:tcPr>
            <w:cnfStyle w:val="001000000000" w:firstRow="0" w:lastRow="0" w:firstColumn="1" w:lastColumn="0" w:oddVBand="0" w:evenVBand="0" w:oddHBand="0" w:evenHBand="0" w:firstRowFirstColumn="0" w:firstRowLastColumn="0" w:lastRowFirstColumn="0" w:lastRowLastColumn="0"/>
            <w:tcW w:w="2122" w:type="dxa"/>
          </w:tcPr>
          <w:p w14:paraId="05C1D5E7" w14:textId="77777777" w:rsidR="00493511" w:rsidRPr="00ED04AB" w:rsidRDefault="00493511" w:rsidP="001E7533">
            <w:pPr>
              <w:rPr>
                <w:sz w:val="18"/>
                <w:szCs w:val="18"/>
              </w:rPr>
            </w:pPr>
            <w:r w:rsidRPr="00ED04AB">
              <w:rPr>
                <w:sz w:val="18"/>
                <w:szCs w:val="18"/>
              </w:rPr>
              <w:t xml:space="preserve">216. </w:t>
            </w:r>
            <w:proofErr w:type="spellStart"/>
            <w:r w:rsidRPr="00ED04AB">
              <w:rPr>
                <w:sz w:val="18"/>
                <w:szCs w:val="18"/>
              </w:rPr>
              <w:t>Spertus</w:t>
            </w:r>
            <w:proofErr w:type="spellEnd"/>
            <w:r w:rsidRPr="00ED04AB">
              <w:rPr>
                <w:sz w:val="18"/>
                <w:szCs w:val="18"/>
              </w:rPr>
              <w:t xml:space="preserve"> et al., 2018</w:t>
            </w:r>
          </w:p>
        </w:tc>
        <w:tc>
          <w:tcPr>
            <w:tcW w:w="1423" w:type="dxa"/>
            <w:shd w:val="clear" w:color="auto" w:fill="F4B083" w:themeFill="accent2" w:themeFillTint="99"/>
          </w:tcPr>
          <w:p w14:paraId="7837A7AD"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0A2890DC"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514A08E2"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2043B273"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6021B247"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07C13918"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1AB80565"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20B3A599"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142091E9" w14:textId="77777777" w:rsidTr="006274BE">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122" w:type="dxa"/>
          </w:tcPr>
          <w:p w14:paraId="299BDCEF" w14:textId="77777777" w:rsidR="00493511" w:rsidRPr="00ED04AB" w:rsidRDefault="00493511" w:rsidP="001E7533">
            <w:pPr>
              <w:rPr>
                <w:sz w:val="18"/>
                <w:szCs w:val="18"/>
              </w:rPr>
            </w:pPr>
            <w:r w:rsidRPr="00ED04AB">
              <w:rPr>
                <w:sz w:val="18"/>
                <w:szCs w:val="18"/>
              </w:rPr>
              <w:t>222. Wade et al., 2018</w:t>
            </w:r>
          </w:p>
        </w:tc>
        <w:tc>
          <w:tcPr>
            <w:tcW w:w="1423" w:type="dxa"/>
            <w:shd w:val="clear" w:color="auto" w:fill="F4B083" w:themeFill="accent2" w:themeFillTint="99"/>
          </w:tcPr>
          <w:p w14:paraId="5B77832E"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12F06B0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2C47CEC8"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F4B083" w:themeFill="accent2" w:themeFillTint="99"/>
            <w:noWrap/>
            <w:hideMark/>
          </w:tcPr>
          <w:p w14:paraId="59D48833"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4" w:type="dxa"/>
            <w:shd w:val="clear" w:color="auto" w:fill="C5E0B3" w:themeFill="accent6" w:themeFillTint="66"/>
            <w:noWrap/>
            <w:hideMark/>
          </w:tcPr>
          <w:p w14:paraId="4979F98C"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676754B6"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0229B6B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5" w:type="dxa"/>
            <w:shd w:val="clear" w:color="auto" w:fill="F4B083" w:themeFill="accent2" w:themeFillTint="99"/>
            <w:noWrap/>
            <w:hideMark/>
          </w:tcPr>
          <w:p w14:paraId="15525F59"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r>
      <w:tr w:rsidR="00493511" w:rsidRPr="00ED04AB" w14:paraId="01C7631D" w14:textId="77777777" w:rsidTr="006274BE">
        <w:trPr>
          <w:trHeight w:val="288"/>
        </w:trPr>
        <w:tc>
          <w:tcPr>
            <w:cnfStyle w:val="001000000000" w:firstRow="0" w:lastRow="0" w:firstColumn="1" w:lastColumn="0" w:oddVBand="0" w:evenVBand="0" w:oddHBand="0" w:evenHBand="0" w:firstRowFirstColumn="0" w:firstRowLastColumn="0" w:lastRowFirstColumn="0" w:lastRowLastColumn="0"/>
            <w:tcW w:w="2122" w:type="dxa"/>
          </w:tcPr>
          <w:p w14:paraId="408A4115" w14:textId="77777777" w:rsidR="00493511" w:rsidRPr="00ED04AB" w:rsidRDefault="00493511" w:rsidP="001E7533">
            <w:pPr>
              <w:rPr>
                <w:sz w:val="18"/>
                <w:szCs w:val="18"/>
                <w:lang w:val="en-US"/>
              </w:rPr>
            </w:pPr>
            <w:r w:rsidRPr="00ED04AB">
              <w:rPr>
                <w:sz w:val="18"/>
                <w:szCs w:val="18"/>
                <w:lang w:val="en-US"/>
              </w:rPr>
              <w:t>228. Neonatal Vitamin A Supplementation Evidence group., 2019</w:t>
            </w:r>
          </w:p>
        </w:tc>
        <w:tc>
          <w:tcPr>
            <w:tcW w:w="1423" w:type="dxa"/>
            <w:shd w:val="clear" w:color="auto" w:fill="F4B083" w:themeFill="accent2" w:themeFillTint="99"/>
          </w:tcPr>
          <w:p w14:paraId="12EF8744" w14:textId="77777777" w:rsidR="00493511" w:rsidRPr="00657ABA" w:rsidRDefault="00493511" w:rsidP="001E7533">
            <w:pPr>
              <w:cnfStyle w:val="000000000000" w:firstRow="0" w:lastRow="0" w:firstColumn="0" w:lastColumn="0" w:oddVBand="0" w:evenVBand="0" w:oddHBand="0" w:evenHBand="0" w:firstRowFirstColumn="0" w:firstRowLastColumn="0" w:lastRowFirstColumn="0" w:lastRowLastColumn="0"/>
              <w:rPr>
                <w:sz w:val="18"/>
                <w:szCs w:val="18"/>
                <w:lang w:val="en-US"/>
              </w:rPr>
            </w:pPr>
            <w:r w:rsidRPr="00885109">
              <w:rPr>
                <w:sz w:val="18"/>
                <w:szCs w:val="18"/>
              </w:rPr>
              <w:t>1</w:t>
            </w:r>
          </w:p>
        </w:tc>
        <w:tc>
          <w:tcPr>
            <w:tcW w:w="1275" w:type="dxa"/>
            <w:shd w:val="clear" w:color="auto" w:fill="F4B083" w:themeFill="accent2" w:themeFillTint="99"/>
            <w:noWrap/>
            <w:hideMark/>
          </w:tcPr>
          <w:p w14:paraId="0A24FDDE"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482BF009"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58A4608F"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35193F3E"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249BF994"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970" w:type="dxa"/>
            <w:shd w:val="clear" w:color="auto" w:fill="C5E0B3" w:themeFill="accent6" w:themeFillTint="66"/>
            <w:noWrap/>
            <w:hideMark/>
          </w:tcPr>
          <w:p w14:paraId="0EC26442"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5" w:type="dxa"/>
            <w:shd w:val="clear" w:color="auto" w:fill="C5E0B3" w:themeFill="accent6" w:themeFillTint="66"/>
            <w:noWrap/>
            <w:hideMark/>
          </w:tcPr>
          <w:p w14:paraId="528CE203"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08AEBD56" w14:textId="77777777" w:rsidTr="006274BE">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122" w:type="dxa"/>
          </w:tcPr>
          <w:p w14:paraId="5931F0BA" w14:textId="77777777" w:rsidR="00493511" w:rsidRPr="00ED04AB" w:rsidRDefault="00493511" w:rsidP="001E7533">
            <w:pPr>
              <w:rPr>
                <w:sz w:val="18"/>
                <w:szCs w:val="18"/>
              </w:rPr>
            </w:pPr>
            <w:r w:rsidRPr="00ED04AB">
              <w:rPr>
                <w:sz w:val="18"/>
                <w:szCs w:val="18"/>
              </w:rPr>
              <w:t>234. Bernard et al., 2019</w:t>
            </w:r>
          </w:p>
        </w:tc>
        <w:tc>
          <w:tcPr>
            <w:tcW w:w="1423" w:type="dxa"/>
            <w:shd w:val="clear" w:color="auto" w:fill="C5E0B3" w:themeFill="accent6" w:themeFillTint="66"/>
          </w:tcPr>
          <w:p w14:paraId="6BECFB5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5" w:type="dxa"/>
            <w:shd w:val="clear" w:color="auto" w:fill="C5E0B3" w:themeFill="accent6" w:themeFillTint="66"/>
            <w:noWrap/>
            <w:hideMark/>
          </w:tcPr>
          <w:p w14:paraId="7D724AE8"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6" w:type="dxa"/>
            <w:shd w:val="clear" w:color="auto" w:fill="C5E0B3" w:themeFill="accent6" w:themeFillTint="66"/>
            <w:noWrap/>
            <w:hideMark/>
          </w:tcPr>
          <w:p w14:paraId="24B0A97C"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2862AF9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6CF83BBA"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C5E0B3" w:themeFill="accent6" w:themeFillTint="66"/>
            <w:noWrap/>
            <w:hideMark/>
          </w:tcPr>
          <w:p w14:paraId="0A184E07"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970" w:type="dxa"/>
            <w:shd w:val="clear" w:color="auto" w:fill="C5E0B3" w:themeFill="accent6" w:themeFillTint="66"/>
            <w:noWrap/>
            <w:hideMark/>
          </w:tcPr>
          <w:p w14:paraId="617614F8"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5" w:type="dxa"/>
            <w:shd w:val="clear" w:color="auto" w:fill="C5E0B3" w:themeFill="accent6" w:themeFillTint="66"/>
            <w:noWrap/>
            <w:hideMark/>
          </w:tcPr>
          <w:p w14:paraId="0A0F514D"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r>
      <w:tr w:rsidR="00493511" w:rsidRPr="00ED04AB" w14:paraId="3B324AD5" w14:textId="77777777" w:rsidTr="006274BE">
        <w:trPr>
          <w:trHeight w:val="79"/>
        </w:trPr>
        <w:tc>
          <w:tcPr>
            <w:cnfStyle w:val="001000000000" w:firstRow="0" w:lastRow="0" w:firstColumn="1" w:lastColumn="0" w:oddVBand="0" w:evenVBand="0" w:oddHBand="0" w:evenHBand="0" w:firstRowFirstColumn="0" w:firstRowLastColumn="0" w:lastRowFirstColumn="0" w:lastRowLastColumn="0"/>
            <w:tcW w:w="2122" w:type="dxa"/>
          </w:tcPr>
          <w:p w14:paraId="32A22EDC" w14:textId="77777777" w:rsidR="00493511" w:rsidRPr="00ED04AB" w:rsidRDefault="00493511" w:rsidP="001E7533">
            <w:pPr>
              <w:rPr>
                <w:sz w:val="18"/>
                <w:szCs w:val="18"/>
              </w:rPr>
            </w:pPr>
            <w:r w:rsidRPr="00ED04AB">
              <w:rPr>
                <w:sz w:val="18"/>
                <w:szCs w:val="18"/>
              </w:rPr>
              <w:t xml:space="preserve">241. </w:t>
            </w:r>
            <w:proofErr w:type="spellStart"/>
            <w:r w:rsidRPr="00ED04AB">
              <w:rPr>
                <w:sz w:val="18"/>
                <w:szCs w:val="18"/>
              </w:rPr>
              <w:t>Chalmers</w:t>
            </w:r>
            <w:proofErr w:type="spellEnd"/>
            <w:r w:rsidRPr="00ED04AB">
              <w:rPr>
                <w:sz w:val="18"/>
                <w:szCs w:val="18"/>
              </w:rPr>
              <w:t xml:space="preserve"> et al., 2019</w:t>
            </w:r>
          </w:p>
        </w:tc>
        <w:tc>
          <w:tcPr>
            <w:tcW w:w="1423" w:type="dxa"/>
            <w:shd w:val="clear" w:color="auto" w:fill="F4B083" w:themeFill="accent2" w:themeFillTint="99"/>
          </w:tcPr>
          <w:p w14:paraId="12EC849E"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16A85AF2"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53B5BC92"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7E1011E4"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498B4466"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C5E0B3" w:themeFill="accent6" w:themeFillTint="66"/>
            <w:noWrap/>
            <w:hideMark/>
          </w:tcPr>
          <w:p w14:paraId="7ECBDE88"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970" w:type="dxa"/>
            <w:shd w:val="clear" w:color="auto" w:fill="C5E0B3" w:themeFill="accent6" w:themeFillTint="66"/>
            <w:noWrap/>
            <w:hideMark/>
          </w:tcPr>
          <w:p w14:paraId="6E2513AB"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5" w:type="dxa"/>
            <w:shd w:val="clear" w:color="auto" w:fill="C5E0B3" w:themeFill="accent6" w:themeFillTint="66"/>
            <w:noWrap/>
            <w:hideMark/>
          </w:tcPr>
          <w:p w14:paraId="1F708886"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7B16C993" w14:textId="77777777" w:rsidTr="006274BE">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122" w:type="dxa"/>
          </w:tcPr>
          <w:p w14:paraId="136D922B" w14:textId="77777777" w:rsidR="00493511" w:rsidRPr="00ED04AB" w:rsidRDefault="00493511" w:rsidP="001E7533">
            <w:pPr>
              <w:rPr>
                <w:sz w:val="18"/>
                <w:szCs w:val="18"/>
              </w:rPr>
            </w:pPr>
            <w:r w:rsidRPr="00ED04AB">
              <w:rPr>
                <w:sz w:val="18"/>
                <w:szCs w:val="18"/>
              </w:rPr>
              <w:t xml:space="preserve">246. </w:t>
            </w:r>
            <w:proofErr w:type="spellStart"/>
            <w:r w:rsidRPr="00ED04AB">
              <w:rPr>
                <w:sz w:val="18"/>
                <w:szCs w:val="18"/>
              </w:rPr>
              <w:t>Fielding</w:t>
            </w:r>
            <w:proofErr w:type="spellEnd"/>
            <w:r w:rsidRPr="00ED04AB">
              <w:rPr>
                <w:sz w:val="18"/>
                <w:szCs w:val="18"/>
              </w:rPr>
              <w:t xml:space="preserve"> et al., 2019</w:t>
            </w:r>
          </w:p>
        </w:tc>
        <w:tc>
          <w:tcPr>
            <w:tcW w:w="1423" w:type="dxa"/>
            <w:shd w:val="clear" w:color="auto" w:fill="F4B083" w:themeFill="accent2" w:themeFillTint="99"/>
          </w:tcPr>
          <w:p w14:paraId="6D8D255B"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5ADEF49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365936B8"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1794F4BB"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487D7323"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0FB6F151"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78545D9B"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5797F174"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r>
      <w:tr w:rsidR="00493511" w:rsidRPr="00ED04AB" w14:paraId="261E8E6F" w14:textId="77777777" w:rsidTr="006274BE">
        <w:trPr>
          <w:trHeight w:val="79"/>
        </w:trPr>
        <w:tc>
          <w:tcPr>
            <w:cnfStyle w:val="001000000000" w:firstRow="0" w:lastRow="0" w:firstColumn="1" w:lastColumn="0" w:oddVBand="0" w:evenVBand="0" w:oddHBand="0" w:evenHBand="0" w:firstRowFirstColumn="0" w:firstRowLastColumn="0" w:lastRowFirstColumn="0" w:lastRowLastColumn="0"/>
            <w:tcW w:w="2122" w:type="dxa"/>
          </w:tcPr>
          <w:p w14:paraId="344015D2" w14:textId="77777777" w:rsidR="00493511" w:rsidRPr="00ED04AB" w:rsidRDefault="00493511" w:rsidP="001E7533">
            <w:pPr>
              <w:rPr>
                <w:sz w:val="18"/>
                <w:szCs w:val="18"/>
              </w:rPr>
            </w:pPr>
            <w:r w:rsidRPr="00ED04AB">
              <w:rPr>
                <w:sz w:val="18"/>
                <w:szCs w:val="18"/>
              </w:rPr>
              <w:t xml:space="preserve">252. </w:t>
            </w:r>
            <w:proofErr w:type="spellStart"/>
            <w:r w:rsidRPr="00ED04AB">
              <w:rPr>
                <w:sz w:val="18"/>
                <w:szCs w:val="18"/>
              </w:rPr>
              <w:t>Kishan</w:t>
            </w:r>
            <w:proofErr w:type="spellEnd"/>
            <w:r w:rsidRPr="00ED04AB">
              <w:rPr>
                <w:sz w:val="18"/>
                <w:szCs w:val="18"/>
              </w:rPr>
              <w:t xml:space="preserve"> et al., 2019</w:t>
            </w:r>
          </w:p>
        </w:tc>
        <w:tc>
          <w:tcPr>
            <w:tcW w:w="1423" w:type="dxa"/>
            <w:shd w:val="clear" w:color="auto" w:fill="F4B083" w:themeFill="accent2" w:themeFillTint="99"/>
          </w:tcPr>
          <w:p w14:paraId="1991F83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0FEC81DF"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7F3EEF58"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2C711109"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08A748BC"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F4B083" w:themeFill="accent2" w:themeFillTint="99"/>
            <w:noWrap/>
            <w:hideMark/>
          </w:tcPr>
          <w:p w14:paraId="149E0C32"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970" w:type="dxa"/>
            <w:shd w:val="clear" w:color="auto" w:fill="F4B083" w:themeFill="accent2" w:themeFillTint="99"/>
            <w:noWrap/>
            <w:hideMark/>
          </w:tcPr>
          <w:p w14:paraId="0E46A0F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469A3CE2"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563A25DF" w14:textId="77777777" w:rsidTr="006274B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22" w:type="dxa"/>
          </w:tcPr>
          <w:p w14:paraId="7D4AF41D" w14:textId="77777777" w:rsidR="00493511" w:rsidRPr="00ED04AB" w:rsidRDefault="00493511" w:rsidP="001E7533">
            <w:pPr>
              <w:rPr>
                <w:sz w:val="18"/>
                <w:szCs w:val="18"/>
              </w:rPr>
            </w:pPr>
            <w:r w:rsidRPr="00ED04AB">
              <w:rPr>
                <w:sz w:val="18"/>
                <w:szCs w:val="18"/>
              </w:rPr>
              <w:t>258. Meershoek et al., 2019</w:t>
            </w:r>
          </w:p>
        </w:tc>
        <w:tc>
          <w:tcPr>
            <w:tcW w:w="1423" w:type="dxa"/>
            <w:shd w:val="clear" w:color="auto" w:fill="F4B083" w:themeFill="accent2" w:themeFillTint="99"/>
          </w:tcPr>
          <w:p w14:paraId="3F83FACA"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4538F3C5"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F4B083" w:themeFill="accent2" w:themeFillTint="99"/>
            <w:noWrap/>
            <w:hideMark/>
          </w:tcPr>
          <w:p w14:paraId="34ECA4FC"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124" w:type="dxa"/>
            <w:shd w:val="clear" w:color="auto" w:fill="C5E0B3" w:themeFill="accent6" w:themeFillTint="66"/>
            <w:noWrap/>
            <w:hideMark/>
          </w:tcPr>
          <w:p w14:paraId="758217E8"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1ADC209C"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C5E0B3" w:themeFill="accent6" w:themeFillTint="66"/>
            <w:noWrap/>
            <w:hideMark/>
          </w:tcPr>
          <w:p w14:paraId="09DBC7E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970" w:type="dxa"/>
            <w:shd w:val="clear" w:color="auto" w:fill="C5E0B3" w:themeFill="accent6" w:themeFillTint="66"/>
            <w:noWrap/>
            <w:hideMark/>
          </w:tcPr>
          <w:p w14:paraId="4F91C555"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5" w:type="dxa"/>
            <w:shd w:val="clear" w:color="auto" w:fill="F4B083" w:themeFill="accent2" w:themeFillTint="99"/>
            <w:noWrap/>
            <w:hideMark/>
          </w:tcPr>
          <w:p w14:paraId="264C3FD9"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r>
      <w:tr w:rsidR="00493511" w:rsidRPr="00ED04AB" w14:paraId="29948C9C" w14:textId="77777777" w:rsidTr="006274BE">
        <w:trPr>
          <w:trHeight w:val="79"/>
        </w:trPr>
        <w:tc>
          <w:tcPr>
            <w:cnfStyle w:val="001000000000" w:firstRow="0" w:lastRow="0" w:firstColumn="1" w:lastColumn="0" w:oddVBand="0" w:evenVBand="0" w:oddHBand="0" w:evenHBand="0" w:firstRowFirstColumn="0" w:firstRowLastColumn="0" w:lastRowFirstColumn="0" w:lastRowLastColumn="0"/>
            <w:tcW w:w="2122" w:type="dxa"/>
          </w:tcPr>
          <w:p w14:paraId="0FCBC524" w14:textId="77777777" w:rsidR="00493511" w:rsidRPr="00ED04AB" w:rsidRDefault="00493511" w:rsidP="001E7533">
            <w:pPr>
              <w:rPr>
                <w:sz w:val="18"/>
                <w:szCs w:val="18"/>
              </w:rPr>
            </w:pPr>
            <w:r w:rsidRPr="00ED04AB">
              <w:rPr>
                <w:sz w:val="18"/>
                <w:szCs w:val="18"/>
              </w:rPr>
              <w:t xml:space="preserve">264. </w:t>
            </w:r>
            <w:proofErr w:type="spellStart"/>
            <w:r w:rsidRPr="00ED04AB">
              <w:rPr>
                <w:sz w:val="18"/>
                <w:szCs w:val="18"/>
              </w:rPr>
              <w:t>Rosenfield</w:t>
            </w:r>
            <w:proofErr w:type="spellEnd"/>
            <w:r w:rsidRPr="00ED04AB">
              <w:rPr>
                <w:sz w:val="18"/>
                <w:szCs w:val="18"/>
              </w:rPr>
              <w:t xml:space="preserve"> et al., 2019</w:t>
            </w:r>
          </w:p>
        </w:tc>
        <w:tc>
          <w:tcPr>
            <w:tcW w:w="1423" w:type="dxa"/>
            <w:shd w:val="clear" w:color="auto" w:fill="C5E0B3" w:themeFill="accent6" w:themeFillTint="66"/>
          </w:tcPr>
          <w:p w14:paraId="1756A37D"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5" w:type="dxa"/>
            <w:shd w:val="clear" w:color="auto" w:fill="C5E0B3" w:themeFill="accent6" w:themeFillTint="66"/>
            <w:noWrap/>
            <w:hideMark/>
          </w:tcPr>
          <w:p w14:paraId="71CAA8BB"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6" w:type="dxa"/>
            <w:shd w:val="clear" w:color="auto" w:fill="C5E0B3" w:themeFill="accent6" w:themeFillTint="66"/>
            <w:noWrap/>
            <w:hideMark/>
          </w:tcPr>
          <w:p w14:paraId="06B8023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5C3A1AF3"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3C28B8BD"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C5E0B3" w:themeFill="accent6" w:themeFillTint="66"/>
            <w:noWrap/>
            <w:hideMark/>
          </w:tcPr>
          <w:p w14:paraId="01440A0C"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970" w:type="dxa"/>
            <w:shd w:val="clear" w:color="auto" w:fill="C5E0B3" w:themeFill="accent6" w:themeFillTint="66"/>
            <w:noWrap/>
            <w:hideMark/>
          </w:tcPr>
          <w:p w14:paraId="2A422A9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5" w:type="dxa"/>
            <w:shd w:val="clear" w:color="auto" w:fill="C5E0B3" w:themeFill="accent6" w:themeFillTint="66"/>
            <w:noWrap/>
            <w:hideMark/>
          </w:tcPr>
          <w:p w14:paraId="47693149"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r w:rsidR="00493511" w:rsidRPr="00ED04AB" w14:paraId="1611ABDC" w14:textId="77777777" w:rsidTr="006274BE">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122" w:type="dxa"/>
          </w:tcPr>
          <w:p w14:paraId="42E2F89D" w14:textId="77777777" w:rsidR="00493511" w:rsidRPr="00ED04AB" w:rsidRDefault="00493511" w:rsidP="001E7533">
            <w:pPr>
              <w:rPr>
                <w:sz w:val="18"/>
                <w:szCs w:val="18"/>
              </w:rPr>
            </w:pPr>
            <w:r w:rsidRPr="00ED04AB">
              <w:rPr>
                <w:sz w:val="18"/>
                <w:szCs w:val="18"/>
              </w:rPr>
              <w:t xml:space="preserve">270. </w:t>
            </w:r>
            <w:proofErr w:type="spellStart"/>
            <w:r w:rsidRPr="00ED04AB">
              <w:rPr>
                <w:sz w:val="18"/>
                <w:szCs w:val="18"/>
              </w:rPr>
              <w:t>Shaffer</w:t>
            </w:r>
            <w:proofErr w:type="spellEnd"/>
            <w:r w:rsidRPr="00ED04AB">
              <w:rPr>
                <w:sz w:val="18"/>
                <w:szCs w:val="18"/>
              </w:rPr>
              <w:t xml:space="preserve"> et al., 2019</w:t>
            </w:r>
          </w:p>
        </w:tc>
        <w:tc>
          <w:tcPr>
            <w:tcW w:w="1423" w:type="dxa"/>
            <w:shd w:val="clear" w:color="auto" w:fill="F4B083" w:themeFill="accent2" w:themeFillTint="99"/>
          </w:tcPr>
          <w:p w14:paraId="186884DE"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885109">
              <w:rPr>
                <w:sz w:val="18"/>
                <w:szCs w:val="18"/>
              </w:rPr>
              <w:t>1</w:t>
            </w:r>
          </w:p>
        </w:tc>
        <w:tc>
          <w:tcPr>
            <w:tcW w:w="1275" w:type="dxa"/>
            <w:shd w:val="clear" w:color="auto" w:fill="F4B083" w:themeFill="accent2" w:themeFillTint="99"/>
            <w:noWrap/>
            <w:hideMark/>
          </w:tcPr>
          <w:p w14:paraId="7CBDE65A"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276" w:type="dxa"/>
            <w:shd w:val="clear" w:color="auto" w:fill="C5E0B3" w:themeFill="accent6" w:themeFillTint="66"/>
            <w:noWrap/>
            <w:hideMark/>
          </w:tcPr>
          <w:p w14:paraId="1C3B0342"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1EF8B87F"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46CA987C"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1009" w:type="dxa"/>
            <w:shd w:val="clear" w:color="auto" w:fill="C5E0B3" w:themeFill="accent6" w:themeFillTint="66"/>
            <w:noWrap/>
            <w:hideMark/>
          </w:tcPr>
          <w:p w14:paraId="6548974D"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c>
          <w:tcPr>
            <w:tcW w:w="970" w:type="dxa"/>
            <w:shd w:val="clear" w:color="auto" w:fill="F4B083" w:themeFill="accent2" w:themeFillTint="99"/>
            <w:noWrap/>
            <w:hideMark/>
          </w:tcPr>
          <w:p w14:paraId="2CE13F0A"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0</w:t>
            </w:r>
          </w:p>
        </w:tc>
        <w:tc>
          <w:tcPr>
            <w:tcW w:w="1005" w:type="dxa"/>
            <w:shd w:val="clear" w:color="auto" w:fill="C5E0B3" w:themeFill="accent6" w:themeFillTint="66"/>
            <w:noWrap/>
            <w:hideMark/>
          </w:tcPr>
          <w:p w14:paraId="583C22D8" w14:textId="77777777" w:rsidR="00493511" w:rsidRPr="00ED04AB" w:rsidRDefault="00493511" w:rsidP="001E7533">
            <w:pPr>
              <w:cnfStyle w:val="000000100000" w:firstRow="0" w:lastRow="0" w:firstColumn="0" w:lastColumn="0" w:oddVBand="0" w:evenVBand="0" w:oddHBand="1" w:evenHBand="0" w:firstRowFirstColumn="0" w:firstRowLastColumn="0" w:lastRowFirstColumn="0" w:lastRowLastColumn="0"/>
              <w:rPr>
                <w:sz w:val="18"/>
                <w:szCs w:val="18"/>
              </w:rPr>
            </w:pPr>
            <w:r w:rsidRPr="00ED04AB">
              <w:rPr>
                <w:sz w:val="18"/>
                <w:szCs w:val="18"/>
              </w:rPr>
              <w:t>1</w:t>
            </w:r>
          </w:p>
        </w:tc>
      </w:tr>
      <w:tr w:rsidR="00493511" w:rsidRPr="00ED04AB" w14:paraId="2706D956" w14:textId="77777777" w:rsidTr="006274BE">
        <w:trPr>
          <w:trHeight w:val="79"/>
        </w:trPr>
        <w:tc>
          <w:tcPr>
            <w:cnfStyle w:val="001000000000" w:firstRow="0" w:lastRow="0" w:firstColumn="1" w:lastColumn="0" w:oddVBand="0" w:evenVBand="0" w:oddHBand="0" w:evenHBand="0" w:firstRowFirstColumn="0" w:firstRowLastColumn="0" w:lastRowFirstColumn="0" w:lastRowLastColumn="0"/>
            <w:tcW w:w="2122" w:type="dxa"/>
          </w:tcPr>
          <w:p w14:paraId="3EFAE645" w14:textId="77777777" w:rsidR="00493511" w:rsidRPr="00ED04AB" w:rsidRDefault="00493511" w:rsidP="001E7533">
            <w:pPr>
              <w:rPr>
                <w:sz w:val="18"/>
                <w:szCs w:val="18"/>
              </w:rPr>
            </w:pPr>
            <w:r w:rsidRPr="00ED04AB">
              <w:rPr>
                <w:sz w:val="18"/>
                <w:szCs w:val="18"/>
              </w:rPr>
              <w:t>276. Wang et al., 2019</w:t>
            </w:r>
          </w:p>
        </w:tc>
        <w:tc>
          <w:tcPr>
            <w:tcW w:w="1423" w:type="dxa"/>
            <w:shd w:val="clear" w:color="auto" w:fill="C5E0B3" w:themeFill="accent6" w:themeFillTint="66"/>
          </w:tcPr>
          <w:p w14:paraId="3A60CC9E"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885109">
              <w:rPr>
                <w:sz w:val="18"/>
                <w:szCs w:val="18"/>
              </w:rPr>
              <w:t>1</w:t>
            </w:r>
          </w:p>
        </w:tc>
        <w:tc>
          <w:tcPr>
            <w:tcW w:w="1275" w:type="dxa"/>
            <w:shd w:val="clear" w:color="auto" w:fill="C5E0B3" w:themeFill="accent6" w:themeFillTint="66"/>
            <w:noWrap/>
            <w:hideMark/>
          </w:tcPr>
          <w:p w14:paraId="2E96A44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6" w:type="dxa"/>
            <w:shd w:val="clear" w:color="auto" w:fill="C5E0B3" w:themeFill="accent6" w:themeFillTint="66"/>
            <w:noWrap/>
            <w:hideMark/>
          </w:tcPr>
          <w:p w14:paraId="64296B05"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124" w:type="dxa"/>
            <w:shd w:val="clear" w:color="auto" w:fill="C5E0B3" w:themeFill="accent6" w:themeFillTint="66"/>
            <w:noWrap/>
            <w:hideMark/>
          </w:tcPr>
          <w:p w14:paraId="23FB8B3D"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274" w:type="dxa"/>
            <w:shd w:val="clear" w:color="auto" w:fill="C5E0B3" w:themeFill="accent6" w:themeFillTint="66"/>
            <w:noWrap/>
            <w:hideMark/>
          </w:tcPr>
          <w:p w14:paraId="041976A2"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9" w:type="dxa"/>
            <w:shd w:val="clear" w:color="auto" w:fill="C5E0B3" w:themeFill="accent6" w:themeFillTint="66"/>
            <w:noWrap/>
            <w:hideMark/>
          </w:tcPr>
          <w:p w14:paraId="5FE8E5AA"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970" w:type="dxa"/>
            <w:shd w:val="clear" w:color="auto" w:fill="C5E0B3" w:themeFill="accent6" w:themeFillTint="66"/>
            <w:noWrap/>
            <w:hideMark/>
          </w:tcPr>
          <w:p w14:paraId="04BF892C"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c>
          <w:tcPr>
            <w:tcW w:w="1005" w:type="dxa"/>
            <w:shd w:val="clear" w:color="auto" w:fill="C5E0B3" w:themeFill="accent6" w:themeFillTint="66"/>
            <w:noWrap/>
            <w:hideMark/>
          </w:tcPr>
          <w:p w14:paraId="42FE0B5D" w14:textId="77777777" w:rsidR="00493511" w:rsidRPr="00ED04AB" w:rsidRDefault="00493511" w:rsidP="001E7533">
            <w:pPr>
              <w:cnfStyle w:val="000000000000" w:firstRow="0" w:lastRow="0" w:firstColumn="0" w:lastColumn="0" w:oddVBand="0" w:evenVBand="0" w:oddHBand="0" w:evenHBand="0" w:firstRowFirstColumn="0" w:firstRowLastColumn="0" w:lastRowFirstColumn="0" w:lastRowLastColumn="0"/>
              <w:rPr>
                <w:sz w:val="18"/>
                <w:szCs w:val="18"/>
              </w:rPr>
            </w:pPr>
            <w:r w:rsidRPr="00ED04AB">
              <w:rPr>
                <w:sz w:val="18"/>
                <w:szCs w:val="18"/>
              </w:rPr>
              <w:t>1</w:t>
            </w:r>
          </w:p>
        </w:tc>
      </w:tr>
    </w:tbl>
    <w:p w14:paraId="49A29EDA" w14:textId="2E808DF8" w:rsidR="00F47975" w:rsidRDefault="00F47975" w:rsidP="004367A5">
      <w:pPr>
        <w:rPr>
          <w:lang w:val="en-US"/>
        </w:rPr>
      </w:pPr>
    </w:p>
    <w:tbl>
      <w:tblPr>
        <w:tblStyle w:val="GridTable3"/>
        <w:tblW w:w="11685" w:type="dxa"/>
        <w:tblInd w:w="-1337" w:type="dxa"/>
        <w:tblLayout w:type="fixed"/>
        <w:tblLook w:val="04A0" w:firstRow="1" w:lastRow="0" w:firstColumn="1" w:lastColumn="0" w:noHBand="0" w:noVBand="1"/>
      </w:tblPr>
      <w:tblGrid>
        <w:gridCol w:w="2127"/>
        <w:gridCol w:w="985"/>
        <w:gridCol w:w="777"/>
        <w:gridCol w:w="1276"/>
        <w:gridCol w:w="1276"/>
        <w:gridCol w:w="1276"/>
        <w:gridCol w:w="1417"/>
        <w:gridCol w:w="1418"/>
        <w:gridCol w:w="1133"/>
      </w:tblGrid>
      <w:tr w:rsidR="00947D24" w:rsidRPr="00612A12" w14:paraId="65F045BF" w14:textId="77777777" w:rsidTr="00E338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0371610F" w14:textId="77777777" w:rsidR="00947D24" w:rsidRPr="00612A12" w:rsidRDefault="00947D24" w:rsidP="001E7533">
            <w:pPr>
              <w:rPr>
                <w:b w:val="0"/>
                <w:bCs w:val="0"/>
                <w:sz w:val="18"/>
                <w:szCs w:val="18"/>
              </w:rPr>
            </w:pPr>
            <w:proofErr w:type="spellStart"/>
            <w:r w:rsidRPr="00612A12">
              <w:rPr>
                <w:b w:val="0"/>
                <w:bCs w:val="0"/>
                <w:sz w:val="18"/>
                <w:szCs w:val="18"/>
              </w:rPr>
              <w:t>Study</w:t>
            </w:r>
            <w:proofErr w:type="spellEnd"/>
          </w:p>
        </w:tc>
        <w:tc>
          <w:tcPr>
            <w:tcW w:w="985" w:type="dxa"/>
            <w:noWrap/>
            <w:hideMark/>
          </w:tcPr>
          <w:p w14:paraId="2FA528B2" w14:textId="77777777" w:rsidR="00947D24" w:rsidRPr="00612A12" w:rsidRDefault="00947D24"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612A12">
              <w:rPr>
                <w:b w:val="0"/>
                <w:bCs w:val="0"/>
                <w:sz w:val="18"/>
                <w:szCs w:val="18"/>
              </w:rPr>
              <w:t xml:space="preserve">21.Results of syntheses </w:t>
            </w:r>
          </w:p>
        </w:tc>
        <w:tc>
          <w:tcPr>
            <w:tcW w:w="777" w:type="dxa"/>
            <w:noWrap/>
            <w:hideMark/>
          </w:tcPr>
          <w:p w14:paraId="6E17053F" w14:textId="77777777" w:rsidR="00947D24" w:rsidRPr="00612A12" w:rsidRDefault="00947D24" w:rsidP="001E7533">
            <w:pP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sidRPr="00612A12">
              <w:rPr>
                <w:b w:val="0"/>
                <w:bCs w:val="0"/>
                <w:sz w:val="18"/>
                <w:szCs w:val="18"/>
                <w:lang w:val="en-US"/>
              </w:rPr>
              <w:t>22.Risk of bias across studies</w:t>
            </w:r>
          </w:p>
        </w:tc>
        <w:tc>
          <w:tcPr>
            <w:tcW w:w="1276" w:type="dxa"/>
            <w:noWrap/>
            <w:hideMark/>
          </w:tcPr>
          <w:p w14:paraId="04313C83" w14:textId="77777777" w:rsidR="00947D24" w:rsidRPr="00612A12" w:rsidRDefault="00947D24"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612A12">
              <w:rPr>
                <w:b w:val="0"/>
                <w:bCs w:val="0"/>
                <w:sz w:val="18"/>
                <w:szCs w:val="18"/>
              </w:rPr>
              <w:t>23.Additional analyses</w:t>
            </w:r>
          </w:p>
        </w:tc>
        <w:tc>
          <w:tcPr>
            <w:tcW w:w="1276" w:type="dxa"/>
            <w:noWrap/>
            <w:hideMark/>
          </w:tcPr>
          <w:p w14:paraId="6FEB17C6" w14:textId="77777777" w:rsidR="00947D24" w:rsidRPr="00612A12" w:rsidRDefault="00947D24"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612A12">
              <w:rPr>
                <w:b w:val="0"/>
                <w:bCs w:val="0"/>
                <w:sz w:val="18"/>
                <w:szCs w:val="18"/>
              </w:rPr>
              <w:t xml:space="preserve">24.Summary of </w:t>
            </w:r>
            <w:proofErr w:type="spellStart"/>
            <w:r w:rsidRPr="00612A12">
              <w:rPr>
                <w:b w:val="0"/>
                <w:bCs w:val="0"/>
                <w:sz w:val="18"/>
                <w:szCs w:val="18"/>
              </w:rPr>
              <w:t>evidence</w:t>
            </w:r>
            <w:proofErr w:type="spellEnd"/>
            <w:r w:rsidRPr="00612A12">
              <w:rPr>
                <w:b w:val="0"/>
                <w:bCs w:val="0"/>
                <w:sz w:val="18"/>
                <w:szCs w:val="18"/>
              </w:rPr>
              <w:t xml:space="preserve"> </w:t>
            </w:r>
          </w:p>
        </w:tc>
        <w:tc>
          <w:tcPr>
            <w:tcW w:w="1276" w:type="dxa"/>
            <w:noWrap/>
            <w:hideMark/>
          </w:tcPr>
          <w:p w14:paraId="28FBEAE3" w14:textId="77777777" w:rsidR="00947D24" w:rsidRPr="00612A12" w:rsidRDefault="00947D24"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612A12">
              <w:rPr>
                <w:b w:val="0"/>
                <w:bCs w:val="0"/>
                <w:sz w:val="18"/>
                <w:szCs w:val="18"/>
              </w:rPr>
              <w:t xml:space="preserve">25.Strengths </w:t>
            </w:r>
            <w:proofErr w:type="spellStart"/>
            <w:r w:rsidRPr="00612A12">
              <w:rPr>
                <w:b w:val="0"/>
                <w:bCs w:val="0"/>
                <w:sz w:val="18"/>
                <w:szCs w:val="18"/>
              </w:rPr>
              <w:t>and</w:t>
            </w:r>
            <w:proofErr w:type="spellEnd"/>
            <w:r w:rsidRPr="00612A12">
              <w:rPr>
                <w:b w:val="0"/>
                <w:bCs w:val="0"/>
                <w:sz w:val="18"/>
                <w:szCs w:val="18"/>
              </w:rPr>
              <w:t xml:space="preserve"> </w:t>
            </w:r>
            <w:proofErr w:type="spellStart"/>
            <w:r w:rsidRPr="00612A12">
              <w:rPr>
                <w:b w:val="0"/>
                <w:bCs w:val="0"/>
                <w:sz w:val="18"/>
                <w:szCs w:val="18"/>
              </w:rPr>
              <w:t>limitations</w:t>
            </w:r>
            <w:proofErr w:type="spellEnd"/>
            <w:r w:rsidRPr="00612A12">
              <w:rPr>
                <w:b w:val="0"/>
                <w:bCs w:val="0"/>
                <w:sz w:val="18"/>
                <w:szCs w:val="18"/>
              </w:rPr>
              <w:t xml:space="preserve"> </w:t>
            </w:r>
          </w:p>
        </w:tc>
        <w:tc>
          <w:tcPr>
            <w:tcW w:w="1417" w:type="dxa"/>
            <w:noWrap/>
            <w:hideMark/>
          </w:tcPr>
          <w:p w14:paraId="636EC5ED" w14:textId="77777777" w:rsidR="00947D24" w:rsidRPr="00612A12" w:rsidRDefault="00947D24"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612A12">
              <w:rPr>
                <w:b w:val="0"/>
                <w:bCs w:val="0"/>
                <w:sz w:val="18"/>
                <w:szCs w:val="18"/>
              </w:rPr>
              <w:t>26.Conclusions</w:t>
            </w:r>
          </w:p>
        </w:tc>
        <w:tc>
          <w:tcPr>
            <w:tcW w:w="1418" w:type="dxa"/>
            <w:noWrap/>
            <w:hideMark/>
          </w:tcPr>
          <w:p w14:paraId="2BAC0F88" w14:textId="77777777" w:rsidR="00947D24" w:rsidRPr="00612A12" w:rsidRDefault="00947D24"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612A12">
              <w:rPr>
                <w:b w:val="0"/>
                <w:bCs w:val="0"/>
                <w:sz w:val="18"/>
                <w:szCs w:val="18"/>
              </w:rPr>
              <w:t>A</w:t>
            </w:r>
            <w:proofErr w:type="gramStart"/>
            <w:r w:rsidRPr="00612A12">
              <w:rPr>
                <w:b w:val="0"/>
                <w:bCs w:val="0"/>
                <w:sz w:val="18"/>
                <w:szCs w:val="18"/>
              </w:rPr>
              <w:t>4.Implications</w:t>
            </w:r>
            <w:proofErr w:type="gramEnd"/>
          </w:p>
        </w:tc>
        <w:tc>
          <w:tcPr>
            <w:tcW w:w="1133" w:type="dxa"/>
            <w:noWrap/>
            <w:hideMark/>
          </w:tcPr>
          <w:p w14:paraId="02DCA69B" w14:textId="77777777" w:rsidR="00947D24" w:rsidRPr="00612A12" w:rsidRDefault="00947D24" w:rsidP="001E753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612A12">
              <w:rPr>
                <w:b w:val="0"/>
                <w:bCs w:val="0"/>
                <w:sz w:val="18"/>
                <w:szCs w:val="18"/>
              </w:rPr>
              <w:t>27.Funding</w:t>
            </w:r>
          </w:p>
        </w:tc>
      </w:tr>
      <w:tr w:rsidR="00947D24" w:rsidRPr="00612A12" w14:paraId="2F0519D4"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DB0AE7E" w14:textId="77777777" w:rsidR="00947D24" w:rsidRPr="00612A12" w:rsidRDefault="00947D24" w:rsidP="001E7533">
            <w:pPr>
              <w:rPr>
                <w:sz w:val="18"/>
                <w:szCs w:val="18"/>
              </w:rPr>
            </w:pPr>
            <w:r w:rsidRPr="00612A12">
              <w:rPr>
                <w:sz w:val="18"/>
                <w:szCs w:val="18"/>
              </w:rPr>
              <w:t xml:space="preserve">6. </w:t>
            </w:r>
            <w:proofErr w:type="spellStart"/>
            <w:r w:rsidRPr="00612A12">
              <w:rPr>
                <w:sz w:val="18"/>
                <w:szCs w:val="18"/>
              </w:rPr>
              <w:t>Breugom</w:t>
            </w:r>
            <w:proofErr w:type="spellEnd"/>
            <w:r w:rsidRPr="00612A12">
              <w:rPr>
                <w:sz w:val="18"/>
                <w:szCs w:val="18"/>
              </w:rPr>
              <w:t xml:space="preserve"> et al., 2015</w:t>
            </w:r>
          </w:p>
        </w:tc>
        <w:tc>
          <w:tcPr>
            <w:tcW w:w="985" w:type="dxa"/>
            <w:shd w:val="clear" w:color="auto" w:fill="C5E0B3" w:themeFill="accent6" w:themeFillTint="66"/>
            <w:noWrap/>
            <w:hideMark/>
          </w:tcPr>
          <w:p w14:paraId="0E22FD28"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6F5691CA"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6723DD4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65EDDAF7"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0F62991"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2EA598D6"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21E518A5"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F4B083" w:themeFill="accent2" w:themeFillTint="99"/>
            <w:noWrap/>
            <w:hideMark/>
          </w:tcPr>
          <w:p w14:paraId="6CEF2FA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r>
      <w:tr w:rsidR="00947D24" w:rsidRPr="00612A12" w14:paraId="198427E9"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71BC97FB" w14:textId="77777777" w:rsidR="00947D24" w:rsidRPr="00612A12" w:rsidRDefault="00947D24" w:rsidP="001E7533">
            <w:pPr>
              <w:rPr>
                <w:sz w:val="18"/>
                <w:szCs w:val="18"/>
              </w:rPr>
            </w:pPr>
            <w:r w:rsidRPr="00612A12">
              <w:rPr>
                <w:sz w:val="18"/>
                <w:szCs w:val="18"/>
              </w:rPr>
              <w:t xml:space="preserve">12. </w:t>
            </w:r>
            <w:proofErr w:type="spellStart"/>
            <w:r w:rsidRPr="00612A12">
              <w:rPr>
                <w:sz w:val="18"/>
                <w:szCs w:val="18"/>
              </w:rPr>
              <w:t>Egerup</w:t>
            </w:r>
            <w:proofErr w:type="spellEnd"/>
            <w:r w:rsidRPr="00612A12">
              <w:rPr>
                <w:sz w:val="18"/>
                <w:szCs w:val="18"/>
              </w:rPr>
              <w:t xml:space="preserve"> et al., 2015</w:t>
            </w:r>
          </w:p>
        </w:tc>
        <w:tc>
          <w:tcPr>
            <w:tcW w:w="985" w:type="dxa"/>
            <w:shd w:val="clear" w:color="auto" w:fill="C5E0B3" w:themeFill="accent6" w:themeFillTint="66"/>
            <w:noWrap/>
            <w:hideMark/>
          </w:tcPr>
          <w:p w14:paraId="6B1F5A56"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C5E0B3" w:themeFill="accent6" w:themeFillTint="66"/>
            <w:noWrap/>
            <w:hideMark/>
          </w:tcPr>
          <w:p w14:paraId="2CD993A6"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32020B44"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1376FFE1"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57431BDA"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44904E1D"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6F119928"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112D7F95"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1C0B5466"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DFBD2A2" w14:textId="77777777" w:rsidR="00947D24" w:rsidRPr="00612A12" w:rsidRDefault="00947D24" w:rsidP="001E7533">
            <w:pPr>
              <w:rPr>
                <w:sz w:val="18"/>
                <w:szCs w:val="18"/>
              </w:rPr>
            </w:pPr>
            <w:r w:rsidRPr="00612A12">
              <w:rPr>
                <w:sz w:val="18"/>
                <w:szCs w:val="18"/>
              </w:rPr>
              <w:t>19. Katz et al., 2015</w:t>
            </w:r>
          </w:p>
        </w:tc>
        <w:tc>
          <w:tcPr>
            <w:tcW w:w="985" w:type="dxa"/>
            <w:shd w:val="clear" w:color="auto" w:fill="C5E0B3" w:themeFill="accent6" w:themeFillTint="66"/>
            <w:noWrap/>
            <w:hideMark/>
          </w:tcPr>
          <w:p w14:paraId="40CC8B82"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0210E168"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5CA40AD4"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1C403BC4"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67418307"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574C7F8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2CC64686"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4D8C57A6"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073C8916"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79B17F67" w14:textId="77777777" w:rsidR="00947D24" w:rsidRPr="00612A12" w:rsidRDefault="00947D24" w:rsidP="001E7533">
            <w:pPr>
              <w:rPr>
                <w:sz w:val="18"/>
                <w:szCs w:val="18"/>
              </w:rPr>
            </w:pPr>
            <w:r w:rsidRPr="00612A12">
              <w:rPr>
                <w:sz w:val="18"/>
                <w:szCs w:val="18"/>
              </w:rPr>
              <w:t xml:space="preserve">24. </w:t>
            </w:r>
            <w:proofErr w:type="spellStart"/>
            <w:r w:rsidRPr="00612A12">
              <w:rPr>
                <w:sz w:val="18"/>
                <w:szCs w:val="18"/>
              </w:rPr>
              <w:t>Nseir</w:t>
            </w:r>
            <w:proofErr w:type="spellEnd"/>
            <w:r w:rsidRPr="00612A12">
              <w:rPr>
                <w:sz w:val="18"/>
                <w:szCs w:val="18"/>
              </w:rPr>
              <w:t xml:space="preserve"> et al., 2015</w:t>
            </w:r>
          </w:p>
        </w:tc>
        <w:tc>
          <w:tcPr>
            <w:tcW w:w="985" w:type="dxa"/>
            <w:shd w:val="clear" w:color="auto" w:fill="C5E0B3" w:themeFill="accent6" w:themeFillTint="66"/>
            <w:noWrap/>
            <w:hideMark/>
          </w:tcPr>
          <w:p w14:paraId="29719505"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056EAB60"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01B12B17"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04CEC117"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0AD23786"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3DA8C193"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0E16EDF0"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F4B083" w:themeFill="accent2" w:themeFillTint="99"/>
            <w:noWrap/>
            <w:hideMark/>
          </w:tcPr>
          <w:p w14:paraId="20B2D25A"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r>
      <w:tr w:rsidR="00947D24" w:rsidRPr="00612A12" w14:paraId="2CAF820A"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863C1EC" w14:textId="77777777" w:rsidR="00947D24" w:rsidRPr="00612A12" w:rsidRDefault="00947D24" w:rsidP="001E7533">
            <w:pPr>
              <w:rPr>
                <w:sz w:val="18"/>
                <w:szCs w:val="18"/>
              </w:rPr>
            </w:pPr>
            <w:r w:rsidRPr="00612A12">
              <w:rPr>
                <w:sz w:val="18"/>
                <w:szCs w:val="18"/>
              </w:rPr>
              <w:t xml:space="preserve">30. </w:t>
            </w:r>
            <w:proofErr w:type="spellStart"/>
            <w:r w:rsidRPr="00612A12">
              <w:rPr>
                <w:sz w:val="18"/>
                <w:szCs w:val="18"/>
              </w:rPr>
              <w:t>Sahgal</w:t>
            </w:r>
            <w:proofErr w:type="spellEnd"/>
            <w:r w:rsidRPr="00612A12">
              <w:rPr>
                <w:sz w:val="18"/>
                <w:szCs w:val="18"/>
              </w:rPr>
              <w:t xml:space="preserve"> et al., 2015</w:t>
            </w:r>
          </w:p>
        </w:tc>
        <w:tc>
          <w:tcPr>
            <w:tcW w:w="985" w:type="dxa"/>
            <w:shd w:val="clear" w:color="auto" w:fill="C5E0B3" w:themeFill="accent6" w:themeFillTint="66"/>
            <w:noWrap/>
            <w:hideMark/>
          </w:tcPr>
          <w:p w14:paraId="661345A9"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0C6456D0"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00632B0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777621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39FC1548"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16C9411A"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41D34309"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F4B083" w:themeFill="accent2" w:themeFillTint="99"/>
            <w:noWrap/>
            <w:hideMark/>
          </w:tcPr>
          <w:p w14:paraId="60BF79C6"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r>
      <w:tr w:rsidR="00947D24" w:rsidRPr="00612A12" w14:paraId="5E7F85CE"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641C7CB1" w14:textId="77777777" w:rsidR="00947D24" w:rsidRPr="00612A12" w:rsidRDefault="00947D24" w:rsidP="001E7533">
            <w:pPr>
              <w:rPr>
                <w:sz w:val="18"/>
                <w:szCs w:val="18"/>
              </w:rPr>
            </w:pPr>
            <w:r w:rsidRPr="00612A12">
              <w:rPr>
                <w:sz w:val="18"/>
                <w:szCs w:val="18"/>
              </w:rPr>
              <w:t xml:space="preserve">36. </w:t>
            </w:r>
            <w:proofErr w:type="spellStart"/>
            <w:r w:rsidRPr="00612A12">
              <w:rPr>
                <w:sz w:val="18"/>
                <w:szCs w:val="18"/>
              </w:rPr>
              <w:t>Sweeting</w:t>
            </w:r>
            <w:proofErr w:type="spellEnd"/>
            <w:r w:rsidRPr="00612A12">
              <w:rPr>
                <w:sz w:val="18"/>
                <w:szCs w:val="18"/>
              </w:rPr>
              <w:t xml:space="preserve"> et al., 2015</w:t>
            </w:r>
          </w:p>
        </w:tc>
        <w:tc>
          <w:tcPr>
            <w:tcW w:w="985" w:type="dxa"/>
            <w:shd w:val="clear" w:color="auto" w:fill="C5E0B3" w:themeFill="accent6" w:themeFillTint="66"/>
            <w:noWrap/>
            <w:hideMark/>
          </w:tcPr>
          <w:p w14:paraId="33E881F2"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79CDED1D"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6C0E6752"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F9EA34E"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F4B083" w:themeFill="accent2" w:themeFillTint="99"/>
            <w:noWrap/>
            <w:hideMark/>
          </w:tcPr>
          <w:p w14:paraId="03EBE48C"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417" w:type="dxa"/>
            <w:shd w:val="clear" w:color="auto" w:fill="C5E0B3" w:themeFill="accent6" w:themeFillTint="66"/>
            <w:noWrap/>
            <w:hideMark/>
          </w:tcPr>
          <w:p w14:paraId="0BAB700E"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4AF68E78"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6FC47313"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6834EDE6"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D3D0ADF" w14:textId="77777777" w:rsidR="00947D24" w:rsidRPr="00612A12" w:rsidRDefault="00947D24" w:rsidP="001E7533">
            <w:pPr>
              <w:rPr>
                <w:sz w:val="18"/>
                <w:szCs w:val="18"/>
              </w:rPr>
            </w:pPr>
            <w:r w:rsidRPr="00612A12">
              <w:rPr>
                <w:sz w:val="18"/>
                <w:szCs w:val="18"/>
              </w:rPr>
              <w:t>42. Brown et al., 2016</w:t>
            </w:r>
          </w:p>
        </w:tc>
        <w:tc>
          <w:tcPr>
            <w:tcW w:w="985" w:type="dxa"/>
            <w:shd w:val="clear" w:color="auto" w:fill="C5E0B3" w:themeFill="accent6" w:themeFillTint="66"/>
            <w:noWrap/>
            <w:hideMark/>
          </w:tcPr>
          <w:p w14:paraId="09D70174"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C5E0B3" w:themeFill="accent6" w:themeFillTint="66"/>
            <w:noWrap/>
            <w:hideMark/>
          </w:tcPr>
          <w:p w14:paraId="185F7CF6"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2249973A"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C3B45D6"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08F324AC"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72D28CC2"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126EEA1D"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F4B083" w:themeFill="accent2" w:themeFillTint="99"/>
            <w:noWrap/>
            <w:hideMark/>
          </w:tcPr>
          <w:p w14:paraId="441802EC"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r>
      <w:tr w:rsidR="00947D24" w:rsidRPr="00612A12" w14:paraId="65BDB732"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51978C69" w14:textId="77777777" w:rsidR="00947D24" w:rsidRPr="00612A12" w:rsidRDefault="00947D24" w:rsidP="001E7533">
            <w:pPr>
              <w:rPr>
                <w:sz w:val="18"/>
                <w:szCs w:val="18"/>
              </w:rPr>
            </w:pPr>
            <w:r w:rsidRPr="00612A12">
              <w:rPr>
                <w:sz w:val="18"/>
                <w:szCs w:val="18"/>
              </w:rPr>
              <w:t xml:space="preserve">48. </w:t>
            </w:r>
            <w:proofErr w:type="spellStart"/>
            <w:r w:rsidRPr="00612A12">
              <w:rPr>
                <w:sz w:val="18"/>
                <w:szCs w:val="18"/>
              </w:rPr>
              <w:t>Doblinger</w:t>
            </w:r>
            <w:proofErr w:type="spellEnd"/>
            <w:r w:rsidRPr="00612A12">
              <w:rPr>
                <w:sz w:val="18"/>
                <w:szCs w:val="18"/>
              </w:rPr>
              <w:t xml:space="preserve"> et al., 2016</w:t>
            </w:r>
          </w:p>
        </w:tc>
        <w:tc>
          <w:tcPr>
            <w:tcW w:w="985" w:type="dxa"/>
            <w:shd w:val="clear" w:color="auto" w:fill="C5E0B3" w:themeFill="accent6" w:themeFillTint="66"/>
            <w:noWrap/>
            <w:hideMark/>
          </w:tcPr>
          <w:p w14:paraId="3DF27BA6"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1A7E718A"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F4B083" w:themeFill="accent2" w:themeFillTint="99"/>
            <w:noWrap/>
            <w:hideMark/>
          </w:tcPr>
          <w:p w14:paraId="7FD673A0"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611EBFAD"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3AC481B"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3357221B"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30C427AC"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7032BE5C"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6685CB12"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A29E908" w14:textId="77777777" w:rsidR="00947D24" w:rsidRPr="00612A12" w:rsidRDefault="00947D24" w:rsidP="001E7533">
            <w:pPr>
              <w:rPr>
                <w:sz w:val="18"/>
                <w:szCs w:val="18"/>
              </w:rPr>
            </w:pPr>
            <w:r w:rsidRPr="00612A12">
              <w:rPr>
                <w:sz w:val="18"/>
                <w:szCs w:val="18"/>
              </w:rPr>
              <w:t xml:space="preserve">54. </w:t>
            </w:r>
            <w:proofErr w:type="spellStart"/>
            <w:r w:rsidRPr="00612A12">
              <w:rPr>
                <w:sz w:val="18"/>
                <w:szCs w:val="18"/>
              </w:rPr>
              <w:t>Goyal</w:t>
            </w:r>
            <w:proofErr w:type="spellEnd"/>
            <w:r w:rsidRPr="00612A12">
              <w:rPr>
                <w:sz w:val="18"/>
                <w:szCs w:val="18"/>
              </w:rPr>
              <w:t xml:space="preserve"> et al., 2016</w:t>
            </w:r>
          </w:p>
        </w:tc>
        <w:tc>
          <w:tcPr>
            <w:tcW w:w="985" w:type="dxa"/>
            <w:shd w:val="clear" w:color="auto" w:fill="C5E0B3" w:themeFill="accent6" w:themeFillTint="66"/>
            <w:noWrap/>
            <w:hideMark/>
          </w:tcPr>
          <w:p w14:paraId="74DDB903"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790F9183"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654E3E4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05B92FF3"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2C712930"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0C45DADA"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F4B083" w:themeFill="accent2" w:themeFillTint="99"/>
            <w:noWrap/>
            <w:hideMark/>
          </w:tcPr>
          <w:p w14:paraId="6EE98A73"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133" w:type="dxa"/>
            <w:shd w:val="clear" w:color="auto" w:fill="C5E0B3" w:themeFill="accent6" w:themeFillTint="66"/>
            <w:noWrap/>
            <w:hideMark/>
          </w:tcPr>
          <w:p w14:paraId="107152E5"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0598AFAF"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35CC4E00" w14:textId="77777777" w:rsidR="00947D24" w:rsidRPr="00612A12" w:rsidRDefault="00947D24" w:rsidP="001E7533">
            <w:pPr>
              <w:rPr>
                <w:sz w:val="18"/>
                <w:szCs w:val="18"/>
              </w:rPr>
            </w:pPr>
            <w:r w:rsidRPr="00612A12">
              <w:rPr>
                <w:sz w:val="18"/>
                <w:szCs w:val="18"/>
              </w:rPr>
              <w:t>60. Jonkman et al., 2016</w:t>
            </w:r>
          </w:p>
        </w:tc>
        <w:tc>
          <w:tcPr>
            <w:tcW w:w="985" w:type="dxa"/>
            <w:shd w:val="clear" w:color="auto" w:fill="C5E0B3" w:themeFill="accent6" w:themeFillTint="66"/>
            <w:noWrap/>
            <w:hideMark/>
          </w:tcPr>
          <w:p w14:paraId="79D93561"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1CE1D336"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1E707398"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5B0F51CE"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5C21F87"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33407A20"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4B99EFAC"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6B8C6F5A"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56E8EE29"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D9873E9" w14:textId="77777777" w:rsidR="00947D24" w:rsidRPr="00612A12" w:rsidRDefault="00947D24" w:rsidP="001E7533">
            <w:pPr>
              <w:rPr>
                <w:sz w:val="18"/>
                <w:szCs w:val="18"/>
              </w:rPr>
            </w:pPr>
            <w:r w:rsidRPr="00612A12">
              <w:rPr>
                <w:sz w:val="18"/>
                <w:szCs w:val="18"/>
              </w:rPr>
              <w:t xml:space="preserve">66. </w:t>
            </w:r>
            <w:proofErr w:type="spellStart"/>
            <w:r w:rsidRPr="00612A12">
              <w:rPr>
                <w:sz w:val="18"/>
                <w:szCs w:val="18"/>
              </w:rPr>
              <w:t>Kotecha</w:t>
            </w:r>
            <w:proofErr w:type="spellEnd"/>
            <w:r w:rsidRPr="00612A12">
              <w:rPr>
                <w:sz w:val="18"/>
                <w:szCs w:val="18"/>
              </w:rPr>
              <w:t xml:space="preserve"> et al., 2016</w:t>
            </w:r>
          </w:p>
        </w:tc>
        <w:tc>
          <w:tcPr>
            <w:tcW w:w="985" w:type="dxa"/>
            <w:shd w:val="clear" w:color="auto" w:fill="C5E0B3" w:themeFill="accent6" w:themeFillTint="66"/>
            <w:noWrap/>
            <w:hideMark/>
          </w:tcPr>
          <w:p w14:paraId="6CA39958"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5B3EADCB"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0E9E2316"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63B4AA67"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24FA2017"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2AADD0B3"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692C1B4C"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5C201C42"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34D6BEEB"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41058119" w14:textId="77777777" w:rsidR="00947D24" w:rsidRPr="00612A12" w:rsidRDefault="00947D24" w:rsidP="001E7533">
            <w:pPr>
              <w:rPr>
                <w:sz w:val="18"/>
                <w:szCs w:val="18"/>
              </w:rPr>
            </w:pPr>
            <w:r w:rsidRPr="00612A12">
              <w:rPr>
                <w:sz w:val="18"/>
                <w:szCs w:val="18"/>
              </w:rPr>
              <w:t>72. Lu et al., 2016</w:t>
            </w:r>
          </w:p>
        </w:tc>
        <w:tc>
          <w:tcPr>
            <w:tcW w:w="985" w:type="dxa"/>
            <w:shd w:val="clear" w:color="auto" w:fill="C5E0B3" w:themeFill="accent6" w:themeFillTint="66"/>
            <w:noWrap/>
            <w:hideMark/>
          </w:tcPr>
          <w:p w14:paraId="0B366CA2"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41F24071"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059F14BB"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42EB1011"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F4B083" w:themeFill="accent2" w:themeFillTint="99"/>
            <w:noWrap/>
            <w:hideMark/>
          </w:tcPr>
          <w:p w14:paraId="4ED4369D"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417" w:type="dxa"/>
            <w:shd w:val="clear" w:color="auto" w:fill="C5E0B3" w:themeFill="accent6" w:themeFillTint="66"/>
            <w:noWrap/>
            <w:hideMark/>
          </w:tcPr>
          <w:p w14:paraId="3E400817"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39833924"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7A33EB4C"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6C925A4D"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D66FE09" w14:textId="77777777" w:rsidR="00947D24" w:rsidRPr="00612A12" w:rsidRDefault="00947D24" w:rsidP="001E7533">
            <w:pPr>
              <w:rPr>
                <w:sz w:val="18"/>
                <w:szCs w:val="18"/>
              </w:rPr>
            </w:pPr>
            <w:r w:rsidRPr="00612A12">
              <w:rPr>
                <w:sz w:val="18"/>
                <w:szCs w:val="18"/>
              </w:rPr>
              <w:t xml:space="preserve">78. </w:t>
            </w:r>
            <w:proofErr w:type="spellStart"/>
            <w:r w:rsidRPr="00612A12">
              <w:rPr>
                <w:sz w:val="18"/>
                <w:szCs w:val="18"/>
              </w:rPr>
              <w:t>Rizzoni</w:t>
            </w:r>
            <w:proofErr w:type="spellEnd"/>
            <w:r w:rsidRPr="00612A12">
              <w:rPr>
                <w:sz w:val="18"/>
                <w:szCs w:val="18"/>
              </w:rPr>
              <w:t xml:space="preserve"> et al., 2016</w:t>
            </w:r>
          </w:p>
        </w:tc>
        <w:tc>
          <w:tcPr>
            <w:tcW w:w="985" w:type="dxa"/>
            <w:shd w:val="clear" w:color="auto" w:fill="C5E0B3" w:themeFill="accent6" w:themeFillTint="66"/>
            <w:noWrap/>
            <w:hideMark/>
          </w:tcPr>
          <w:p w14:paraId="632C6FB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3AC7A903"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18AB9B87"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0A7A4FC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F4B083" w:themeFill="accent2" w:themeFillTint="99"/>
            <w:noWrap/>
            <w:hideMark/>
          </w:tcPr>
          <w:p w14:paraId="11544970"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417" w:type="dxa"/>
            <w:shd w:val="clear" w:color="auto" w:fill="C5E0B3" w:themeFill="accent6" w:themeFillTint="66"/>
            <w:noWrap/>
            <w:hideMark/>
          </w:tcPr>
          <w:p w14:paraId="6991F89F"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1FFBC8AD"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194E5151"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0E934438"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459F3FEC" w14:textId="77777777" w:rsidR="00947D24" w:rsidRPr="00612A12" w:rsidRDefault="00947D24" w:rsidP="001E7533">
            <w:pPr>
              <w:rPr>
                <w:sz w:val="18"/>
                <w:szCs w:val="18"/>
              </w:rPr>
            </w:pPr>
            <w:r w:rsidRPr="00612A12">
              <w:rPr>
                <w:sz w:val="18"/>
                <w:szCs w:val="18"/>
              </w:rPr>
              <w:t xml:space="preserve">84. </w:t>
            </w:r>
            <w:proofErr w:type="spellStart"/>
            <w:r w:rsidRPr="00612A12">
              <w:rPr>
                <w:sz w:val="18"/>
                <w:szCs w:val="18"/>
              </w:rPr>
              <w:t>Shin</w:t>
            </w:r>
            <w:proofErr w:type="spellEnd"/>
            <w:r w:rsidRPr="00612A12">
              <w:rPr>
                <w:sz w:val="18"/>
                <w:szCs w:val="18"/>
              </w:rPr>
              <w:t xml:space="preserve"> et al., 2016</w:t>
            </w:r>
          </w:p>
        </w:tc>
        <w:tc>
          <w:tcPr>
            <w:tcW w:w="985" w:type="dxa"/>
            <w:shd w:val="clear" w:color="auto" w:fill="C5E0B3" w:themeFill="accent6" w:themeFillTint="66"/>
            <w:noWrap/>
            <w:hideMark/>
          </w:tcPr>
          <w:p w14:paraId="096415A2"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C5E0B3" w:themeFill="accent6" w:themeFillTint="66"/>
            <w:noWrap/>
            <w:hideMark/>
          </w:tcPr>
          <w:p w14:paraId="5F9E939C"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6191A482"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2B60EB17"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40279F5B"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4B194345"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23368669"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F4B083" w:themeFill="accent2" w:themeFillTint="99"/>
            <w:noWrap/>
            <w:hideMark/>
          </w:tcPr>
          <w:p w14:paraId="7DCF2389"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r>
      <w:tr w:rsidR="00947D24" w:rsidRPr="00612A12" w14:paraId="55A15D06"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2ACDF27" w14:textId="77777777" w:rsidR="00947D24" w:rsidRPr="00612A12" w:rsidRDefault="00947D24" w:rsidP="001E7533">
            <w:pPr>
              <w:rPr>
                <w:sz w:val="18"/>
                <w:szCs w:val="18"/>
              </w:rPr>
            </w:pPr>
            <w:r w:rsidRPr="00612A12">
              <w:rPr>
                <w:sz w:val="18"/>
                <w:szCs w:val="18"/>
              </w:rPr>
              <w:t xml:space="preserve">90. Middelkoop et al., 2016 </w:t>
            </w:r>
          </w:p>
        </w:tc>
        <w:tc>
          <w:tcPr>
            <w:tcW w:w="985" w:type="dxa"/>
            <w:shd w:val="clear" w:color="auto" w:fill="C5E0B3" w:themeFill="accent6" w:themeFillTint="66"/>
            <w:noWrap/>
            <w:hideMark/>
          </w:tcPr>
          <w:p w14:paraId="7CF9A797"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109F568D"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4BC81B17"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56C42037"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3D14B62C"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5E9D87C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5C6FD129"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48B7FE3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70DF22AB"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2A7A9A7B" w14:textId="77777777" w:rsidR="00947D24" w:rsidRPr="00612A12" w:rsidRDefault="00947D24" w:rsidP="001E7533">
            <w:pPr>
              <w:rPr>
                <w:sz w:val="18"/>
                <w:szCs w:val="18"/>
              </w:rPr>
            </w:pPr>
            <w:r w:rsidRPr="00612A12">
              <w:rPr>
                <w:sz w:val="18"/>
                <w:szCs w:val="18"/>
              </w:rPr>
              <w:t xml:space="preserve">96. </w:t>
            </w:r>
            <w:proofErr w:type="spellStart"/>
            <w:r w:rsidRPr="00612A12">
              <w:rPr>
                <w:sz w:val="18"/>
                <w:szCs w:val="18"/>
              </w:rPr>
              <w:t>Albillos</w:t>
            </w:r>
            <w:proofErr w:type="spellEnd"/>
            <w:r w:rsidRPr="00612A12">
              <w:rPr>
                <w:sz w:val="18"/>
                <w:szCs w:val="18"/>
              </w:rPr>
              <w:t xml:space="preserve"> et al., 2017</w:t>
            </w:r>
          </w:p>
        </w:tc>
        <w:tc>
          <w:tcPr>
            <w:tcW w:w="985" w:type="dxa"/>
            <w:shd w:val="clear" w:color="auto" w:fill="C5E0B3" w:themeFill="accent6" w:themeFillTint="66"/>
            <w:noWrap/>
            <w:hideMark/>
          </w:tcPr>
          <w:p w14:paraId="3C85185B"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59043353"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1131CFF2"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3F0333C2"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8E55FD5"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129A5DBA"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470A590C"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73070F34"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0F9A3F9E"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B41DFCD" w14:textId="77777777" w:rsidR="00947D24" w:rsidRPr="00612A12" w:rsidRDefault="00947D24" w:rsidP="001E7533">
            <w:pPr>
              <w:rPr>
                <w:sz w:val="18"/>
                <w:szCs w:val="18"/>
              </w:rPr>
            </w:pPr>
            <w:r w:rsidRPr="00612A12">
              <w:rPr>
                <w:sz w:val="18"/>
                <w:szCs w:val="18"/>
              </w:rPr>
              <w:t xml:space="preserve">103. </w:t>
            </w:r>
            <w:proofErr w:type="spellStart"/>
            <w:r w:rsidRPr="00612A12">
              <w:rPr>
                <w:sz w:val="18"/>
                <w:szCs w:val="18"/>
              </w:rPr>
              <w:t>Borghi</w:t>
            </w:r>
            <w:proofErr w:type="spellEnd"/>
            <w:r w:rsidRPr="00612A12">
              <w:rPr>
                <w:sz w:val="18"/>
                <w:szCs w:val="18"/>
              </w:rPr>
              <w:t xml:space="preserve"> et al., 2017</w:t>
            </w:r>
          </w:p>
        </w:tc>
        <w:tc>
          <w:tcPr>
            <w:tcW w:w="985" w:type="dxa"/>
            <w:shd w:val="clear" w:color="auto" w:fill="C5E0B3" w:themeFill="accent6" w:themeFillTint="66"/>
            <w:noWrap/>
            <w:hideMark/>
          </w:tcPr>
          <w:p w14:paraId="693381A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7802D19D"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1F307956"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21AB911D"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4DEADA34"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45C1E078"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39CD44CB"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12D4FA7D"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5AF337FE"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2B873856" w14:textId="77777777" w:rsidR="00947D24" w:rsidRPr="00612A12" w:rsidRDefault="00947D24" w:rsidP="001E7533">
            <w:pPr>
              <w:rPr>
                <w:sz w:val="18"/>
                <w:szCs w:val="18"/>
              </w:rPr>
            </w:pPr>
            <w:r w:rsidRPr="00612A12">
              <w:rPr>
                <w:sz w:val="18"/>
                <w:szCs w:val="18"/>
              </w:rPr>
              <w:t xml:space="preserve">108. </w:t>
            </w:r>
            <w:proofErr w:type="spellStart"/>
            <w:r w:rsidRPr="00612A12">
              <w:rPr>
                <w:sz w:val="18"/>
                <w:szCs w:val="18"/>
              </w:rPr>
              <w:t>Cuijpers</w:t>
            </w:r>
            <w:proofErr w:type="spellEnd"/>
            <w:r w:rsidRPr="00612A12">
              <w:rPr>
                <w:sz w:val="18"/>
                <w:szCs w:val="18"/>
              </w:rPr>
              <w:t xml:space="preserve"> et al., 2017</w:t>
            </w:r>
          </w:p>
        </w:tc>
        <w:tc>
          <w:tcPr>
            <w:tcW w:w="985" w:type="dxa"/>
            <w:shd w:val="clear" w:color="auto" w:fill="C5E0B3" w:themeFill="accent6" w:themeFillTint="66"/>
            <w:noWrap/>
            <w:hideMark/>
          </w:tcPr>
          <w:p w14:paraId="7D890DF6"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C5E0B3" w:themeFill="accent6" w:themeFillTint="66"/>
            <w:noWrap/>
            <w:hideMark/>
          </w:tcPr>
          <w:p w14:paraId="0DE98497"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52904FD3"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0553299F"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627075AD"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0F5F618A"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592DAFFE"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48C57A57"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3D0781C9"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FB7E3B0" w14:textId="77777777" w:rsidR="00947D24" w:rsidRPr="00612A12" w:rsidRDefault="00947D24" w:rsidP="001E7533">
            <w:pPr>
              <w:rPr>
                <w:sz w:val="18"/>
                <w:szCs w:val="18"/>
              </w:rPr>
            </w:pPr>
            <w:r w:rsidRPr="00612A12">
              <w:rPr>
                <w:sz w:val="18"/>
                <w:szCs w:val="18"/>
              </w:rPr>
              <w:t xml:space="preserve">114. </w:t>
            </w:r>
            <w:proofErr w:type="spellStart"/>
            <w:r w:rsidRPr="00612A12">
              <w:rPr>
                <w:sz w:val="18"/>
                <w:szCs w:val="18"/>
              </w:rPr>
              <w:t>Elder</w:t>
            </w:r>
            <w:proofErr w:type="spellEnd"/>
            <w:r w:rsidRPr="00612A12">
              <w:rPr>
                <w:sz w:val="18"/>
                <w:szCs w:val="18"/>
              </w:rPr>
              <w:t xml:space="preserve"> et al., 2017</w:t>
            </w:r>
          </w:p>
        </w:tc>
        <w:tc>
          <w:tcPr>
            <w:tcW w:w="985" w:type="dxa"/>
            <w:shd w:val="clear" w:color="auto" w:fill="C5E0B3" w:themeFill="accent6" w:themeFillTint="66"/>
            <w:noWrap/>
            <w:hideMark/>
          </w:tcPr>
          <w:p w14:paraId="0CA6BDAB"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73C6FDB8"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34006951"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0ED50A71"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1DFE4581"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3EBD1F09"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785C6672"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0BD31CE0"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2FFA588C"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640ACFA3" w14:textId="77777777" w:rsidR="00947D24" w:rsidRPr="00612A12" w:rsidRDefault="00947D24" w:rsidP="001E7533">
            <w:pPr>
              <w:rPr>
                <w:sz w:val="18"/>
                <w:szCs w:val="18"/>
              </w:rPr>
            </w:pPr>
            <w:r w:rsidRPr="00612A12">
              <w:rPr>
                <w:sz w:val="18"/>
                <w:szCs w:val="18"/>
              </w:rPr>
              <w:t>120. Goey et al., 2017</w:t>
            </w:r>
          </w:p>
        </w:tc>
        <w:tc>
          <w:tcPr>
            <w:tcW w:w="985" w:type="dxa"/>
            <w:shd w:val="clear" w:color="auto" w:fill="C5E0B3" w:themeFill="accent6" w:themeFillTint="66"/>
            <w:noWrap/>
            <w:hideMark/>
          </w:tcPr>
          <w:p w14:paraId="0DCC9555"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7C898DAE"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440D4811"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4C9297C1"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F4B083" w:themeFill="accent2" w:themeFillTint="99"/>
            <w:noWrap/>
            <w:hideMark/>
          </w:tcPr>
          <w:p w14:paraId="2ED4B050"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417" w:type="dxa"/>
            <w:shd w:val="clear" w:color="auto" w:fill="C5E0B3" w:themeFill="accent6" w:themeFillTint="66"/>
            <w:noWrap/>
            <w:hideMark/>
          </w:tcPr>
          <w:p w14:paraId="307CC7CD"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3E09DC0A"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1B4B39EF"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009D7E64"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223BAB7" w14:textId="77777777" w:rsidR="00947D24" w:rsidRPr="00612A12" w:rsidRDefault="00947D24" w:rsidP="001E7533">
            <w:pPr>
              <w:rPr>
                <w:sz w:val="18"/>
                <w:szCs w:val="18"/>
              </w:rPr>
            </w:pPr>
            <w:r w:rsidRPr="00612A12">
              <w:rPr>
                <w:sz w:val="18"/>
                <w:szCs w:val="18"/>
              </w:rPr>
              <w:t xml:space="preserve">126. </w:t>
            </w:r>
            <w:proofErr w:type="spellStart"/>
            <w:r w:rsidRPr="00612A12">
              <w:rPr>
                <w:sz w:val="18"/>
                <w:szCs w:val="18"/>
              </w:rPr>
              <w:t>Jolly</w:t>
            </w:r>
            <w:proofErr w:type="spellEnd"/>
            <w:r w:rsidRPr="00612A12">
              <w:rPr>
                <w:sz w:val="18"/>
                <w:szCs w:val="18"/>
              </w:rPr>
              <w:t xml:space="preserve"> et al., 2017</w:t>
            </w:r>
          </w:p>
        </w:tc>
        <w:tc>
          <w:tcPr>
            <w:tcW w:w="985" w:type="dxa"/>
            <w:shd w:val="clear" w:color="auto" w:fill="C5E0B3" w:themeFill="accent6" w:themeFillTint="66"/>
            <w:noWrap/>
            <w:hideMark/>
          </w:tcPr>
          <w:p w14:paraId="1FBEDFBD"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789A26A8"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4CC9E26F"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8008946"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479F312C"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412E50C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28DED74A"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07F5ED4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1CDBC90E"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35066685" w14:textId="77777777" w:rsidR="00947D24" w:rsidRPr="00612A12" w:rsidRDefault="00947D24" w:rsidP="001E7533">
            <w:pPr>
              <w:rPr>
                <w:sz w:val="18"/>
                <w:szCs w:val="18"/>
              </w:rPr>
            </w:pPr>
            <w:r w:rsidRPr="00612A12">
              <w:rPr>
                <w:sz w:val="18"/>
                <w:szCs w:val="18"/>
              </w:rPr>
              <w:t xml:space="preserve">132. </w:t>
            </w:r>
            <w:proofErr w:type="spellStart"/>
            <w:r w:rsidRPr="00612A12">
              <w:rPr>
                <w:sz w:val="18"/>
                <w:szCs w:val="18"/>
              </w:rPr>
              <w:t>Lambertini</w:t>
            </w:r>
            <w:proofErr w:type="spellEnd"/>
            <w:r w:rsidRPr="00612A12">
              <w:rPr>
                <w:sz w:val="18"/>
                <w:szCs w:val="18"/>
              </w:rPr>
              <w:t xml:space="preserve"> et al., 2017</w:t>
            </w:r>
          </w:p>
        </w:tc>
        <w:tc>
          <w:tcPr>
            <w:tcW w:w="985" w:type="dxa"/>
            <w:shd w:val="clear" w:color="auto" w:fill="C5E0B3" w:themeFill="accent6" w:themeFillTint="66"/>
            <w:noWrap/>
            <w:hideMark/>
          </w:tcPr>
          <w:p w14:paraId="5197CBE4"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4775CB6C"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0D09CB73"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4BCEACC1"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52C647DF"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1BC01519"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32F626D1"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283BE563"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3A295099"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6BCD981" w14:textId="77777777" w:rsidR="00947D24" w:rsidRPr="00612A12" w:rsidRDefault="00947D24" w:rsidP="001E7533">
            <w:pPr>
              <w:rPr>
                <w:sz w:val="18"/>
                <w:szCs w:val="18"/>
              </w:rPr>
            </w:pPr>
            <w:r w:rsidRPr="00612A12">
              <w:rPr>
                <w:sz w:val="18"/>
                <w:szCs w:val="18"/>
              </w:rPr>
              <w:t xml:space="preserve">138. </w:t>
            </w:r>
            <w:proofErr w:type="spellStart"/>
            <w:r w:rsidRPr="00612A12">
              <w:rPr>
                <w:sz w:val="18"/>
                <w:szCs w:val="18"/>
              </w:rPr>
              <w:t>Maund</w:t>
            </w:r>
            <w:proofErr w:type="spellEnd"/>
            <w:r w:rsidRPr="00612A12">
              <w:rPr>
                <w:sz w:val="18"/>
                <w:szCs w:val="18"/>
              </w:rPr>
              <w:t xml:space="preserve"> et al., 2017</w:t>
            </w:r>
          </w:p>
        </w:tc>
        <w:tc>
          <w:tcPr>
            <w:tcW w:w="985" w:type="dxa"/>
            <w:shd w:val="clear" w:color="auto" w:fill="C5E0B3" w:themeFill="accent6" w:themeFillTint="66"/>
            <w:noWrap/>
            <w:hideMark/>
          </w:tcPr>
          <w:p w14:paraId="05F10548"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0A643F5A"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42DF08E8"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01658261"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2E476B67"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04F00FB0"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08967393"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0EDC72B5"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6DEFAD92"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5E05E0AC" w14:textId="77777777" w:rsidR="00947D24" w:rsidRPr="00612A12" w:rsidRDefault="00947D24" w:rsidP="001E7533">
            <w:pPr>
              <w:rPr>
                <w:sz w:val="18"/>
                <w:szCs w:val="18"/>
              </w:rPr>
            </w:pPr>
            <w:r w:rsidRPr="00612A12">
              <w:rPr>
                <w:sz w:val="18"/>
                <w:szCs w:val="18"/>
              </w:rPr>
              <w:t xml:space="preserve">144. </w:t>
            </w:r>
            <w:proofErr w:type="spellStart"/>
            <w:r w:rsidRPr="00612A12">
              <w:rPr>
                <w:sz w:val="18"/>
                <w:szCs w:val="18"/>
              </w:rPr>
              <w:t>Palmerini</w:t>
            </w:r>
            <w:proofErr w:type="spellEnd"/>
            <w:r w:rsidRPr="00612A12">
              <w:rPr>
                <w:sz w:val="18"/>
                <w:szCs w:val="18"/>
              </w:rPr>
              <w:t xml:space="preserve"> et al., 2017</w:t>
            </w:r>
          </w:p>
        </w:tc>
        <w:tc>
          <w:tcPr>
            <w:tcW w:w="985" w:type="dxa"/>
            <w:shd w:val="clear" w:color="auto" w:fill="C5E0B3" w:themeFill="accent6" w:themeFillTint="66"/>
            <w:noWrap/>
            <w:hideMark/>
          </w:tcPr>
          <w:p w14:paraId="22891BF9"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C5E0B3" w:themeFill="accent6" w:themeFillTint="66"/>
            <w:noWrap/>
            <w:hideMark/>
          </w:tcPr>
          <w:p w14:paraId="0102F21B"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690EB6B2"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483B00A"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B057214"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1AF6729D"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7B97A28F"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03444AA1"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4FE599ED"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EE2A4E4" w14:textId="77777777" w:rsidR="00947D24" w:rsidRPr="00612A12" w:rsidRDefault="00947D24" w:rsidP="001E7533">
            <w:pPr>
              <w:rPr>
                <w:sz w:val="18"/>
                <w:szCs w:val="18"/>
              </w:rPr>
            </w:pPr>
            <w:r w:rsidRPr="00612A12">
              <w:rPr>
                <w:sz w:val="18"/>
                <w:szCs w:val="18"/>
              </w:rPr>
              <w:t>150. Powell et al., 2017</w:t>
            </w:r>
          </w:p>
        </w:tc>
        <w:tc>
          <w:tcPr>
            <w:tcW w:w="985" w:type="dxa"/>
            <w:shd w:val="clear" w:color="auto" w:fill="C5E0B3" w:themeFill="accent6" w:themeFillTint="66"/>
            <w:noWrap/>
            <w:hideMark/>
          </w:tcPr>
          <w:p w14:paraId="77DC8A21"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62AC02E1"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7BF76B58"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5DDE079A"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29D689DF"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2673EB35"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481316C3"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1F5D0DC2"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69A77354"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364EF9C2" w14:textId="77777777" w:rsidR="00947D24" w:rsidRPr="00612A12" w:rsidRDefault="00947D24" w:rsidP="001E7533">
            <w:pPr>
              <w:rPr>
                <w:sz w:val="18"/>
                <w:szCs w:val="18"/>
              </w:rPr>
            </w:pPr>
            <w:r w:rsidRPr="00612A12">
              <w:rPr>
                <w:sz w:val="18"/>
                <w:szCs w:val="18"/>
              </w:rPr>
              <w:t xml:space="preserve">156. </w:t>
            </w:r>
            <w:proofErr w:type="spellStart"/>
            <w:r w:rsidRPr="00612A12">
              <w:rPr>
                <w:sz w:val="18"/>
                <w:szCs w:val="18"/>
              </w:rPr>
              <w:t>Runhaar</w:t>
            </w:r>
            <w:proofErr w:type="spellEnd"/>
            <w:r w:rsidRPr="00612A12">
              <w:rPr>
                <w:sz w:val="18"/>
                <w:szCs w:val="18"/>
              </w:rPr>
              <w:t xml:space="preserve"> et al., 2017</w:t>
            </w:r>
          </w:p>
        </w:tc>
        <w:tc>
          <w:tcPr>
            <w:tcW w:w="985" w:type="dxa"/>
            <w:shd w:val="clear" w:color="auto" w:fill="C5E0B3" w:themeFill="accent6" w:themeFillTint="66"/>
            <w:noWrap/>
            <w:hideMark/>
          </w:tcPr>
          <w:p w14:paraId="0ED04718"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67441F5C"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3B73FCBD"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6BB3C336"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6A54E5AD"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55FC0FD0"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41F782F7"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4F6826DB"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302A07F0"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8003A33" w14:textId="77777777" w:rsidR="00947D24" w:rsidRPr="00612A12" w:rsidRDefault="00947D24" w:rsidP="001E7533">
            <w:pPr>
              <w:rPr>
                <w:sz w:val="18"/>
                <w:szCs w:val="18"/>
              </w:rPr>
            </w:pPr>
            <w:r w:rsidRPr="00612A12">
              <w:rPr>
                <w:sz w:val="18"/>
                <w:szCs w:val="18"/>
              </w:rPr>
              <w:t>163. van Vliet et al., 2017</w:t>
            </w:r>
          </w:p>
        </w:tc>
        <w:tc>
          <w:tcPr>
            <w:tcW w:w="985" w:type="dxa"/>
            <w:shd w:val="clear" w:color="auto" w:fill="C5E0B3" w:themeFill="accent6" w:themeFillTint="66"/>
            <w:noWrap/>
            <w:hideMark/>
          </w:tcPr>
          <w:p w14:paraId="1BC5AAD2"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0936EA2C"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1AC25016"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2B871504"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83DF6B1"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7C2DE600"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07DD7807"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565258EB"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7C466AE1"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577F507D" w14:textId="77777777" w:rsidR="00947D24" w:rsidRPr="00612A12" w:rsidRDefault="00947D24" w:rsidP="001E7533">
            <w:pPr>
              <w:rPr>
                <w:sz w:val="18"/>
                <w:szCs w:val="18"/>
              </w:rPr>
            </w:pPr>
            <w:r w:rsidRPr="00612A12">
              <w:rPr>
                <w:sz w:val="18"/>
                <w:szCs w:val="18"/>
              </w:rPr>
              <w:t>168. Ali et al., 2018</w:t>
            </w:r>
          </w:p>
        </w:tc>
        <w:tc>
          <w:tcPr>
            <w:tcW w:w="985" w:type="dxa"/>
            <w:shd w:val="clear" w:color="auto" w:fill="C5E0B3" w:themeFill="accent6" w:themeFillTint="66"/>
            <w:noWrap/>
            <w:hideMark/>
          </w:tcPr>
          <w:p w14:paraId="4A3F9E21"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05A24636"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3D6C4083"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CF3B295"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2C170BE5"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0B301D25"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4FDADCD2"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1A564FF7"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17F8306E"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47F23C3" w14:textId="77777777" w:rsidR="00947D24" w:rsidRPr="00612A12" w:rsidRDefault="00947D24" w:rsidP="001E7533">
            <w:pPr>
              <w:rPr>
                <w:sz w:val="18"/>
                <w:szCs w:val="18"/>
              </w:rPr>
            </w:pPr>
            <w:r w:rsidRPr="00612A12">
              <w:rPr>
                <w:sz w:val="18"/>
                <w:szCs w:val="18"/>
              </w:rPr>
              <w:t xml:space="preserve">174. </w:t>
            </w:r>
            <w:proofErr w:type="spellStart"/>
            <w:r w:rsidRPr="00612A12">
              <w:rPr>
                <w:sz w:val="18"/>
                <w:szCs w:val="18"/>
              </w:rPr>
              <w:t>Bornstein</w:t>
            </w:r>
            <w:proofErr w:type="spellEnd"/>
            <w:r w:rsidRPr="00612A12">
              <w:rPr>
                <w:sz w:val="18"/>
                <w:szCs w:val="18"/>
              </w:rPr>
              <w:t xml:space="preserve"> et al., 2018</w:t>
            </w:r>
          </w:p>
        </w:tc>
        <w:tc>
          <w:tcPr>
            <w:tcW w:w="985" w:type="dxa"/>
            <w:shd w:val="clear" w:color="auto" w:fill="C5E0B3" w:themeFill="accent6" w:themeFillTint="66"/>
            <w:noWrap/>
            <w:hideMark/>
          </w:tcPr>
          <w:p w14:paraId="0C8BCA95"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C5E0B3" w:themeFill="accent6" w:themeFillTint="66"/>
            <w:noWrap/>
            <w:hideMark/>
          </w:tcPr>
          <w:p w14:paraId="69E76854"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6D9A532D"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5475DE6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48E3102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49F095F8"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2DB61C18"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3E6085C2"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4F8CD734"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2766B458" w14:textId="22C6B501" w:rsidR="00947D24" w:rsidRPr="00612A12" w:rsidRDefault="00947D24" w:rsidP="001E7533">
            <w:pPr>
              <w:rPr>
                <w:sz w:val="18"/>
                <w:szCs w:val="18"/>
              </w:rPr>
            </w:pPr>
            <w:r w:rsidRPr="00612A12">
              <w:rPr>
                <w:sz w:val="18"/>
                <w:szCs w:val="18"/>
              </w:rPr>
              <w:t>18</w:t>
            </w:r>
            <w:r>
              <w:rPr>
                <w:sz w:val="18"/>
                <w:szCs w:val="18"/>
              </w:rPr>
              <w:t>2</w:t>
            </w:r>
            <w:r w:rsidRPr="00612A12">
              <w:rPr>
                <w:sz w:val="18"/>
                <w:szCs w:val="18"/>
              </w:rPr>
              <w:t xml:space="preserve">. </w:t>
            </w:r>
            <w:r>
              <w:rPr>
                <w:sz w:val="18"/>
                <w:szCs w:val="18"/>
              </w:rPr>
              <w:t>De Vries</w:t>
            </w:r>
            <w:r w:rsidRPr="00612A12">
              <w:rPr>
                <w:sz w:val="18"/>
                <w:szCs w:val="18"/>
              </w:rPr>
              <w:t xml:space="preserve"> et al., 2018</w:t>
            </w:r>
          </w:p>
        </w:tc>
        <w:tc>
          <w:tcPr>
            <w:tcW w:w="985" w:type="dxa"/>
            <w:shd w:val="clear" w:color="auto" w:fill="C5E0B3" w:themeFill="accent6" w:themeFillTint="66"/>
            <w:noWrap/>
            <w:hideMark/>
          </w:tcPr>
          <w:p w14:paraId="2A215947" w14:textId="12381C13" w:rsidR="00947D24" w:rsidRPr="00612A12" w:rsidRDefault="00121B0B"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777" w:type="dxa"/>
            <w:shd w:val="clear" w:color="auto" w:fill="F4B083" w:themeFill="accent2" w:themeFillTint="99"/>
            <w:noWrap/>
            <w:hideMark/>
          </w:tcPr>
          <w:p w14:paraId="5C6AD34E" w14:textId="5A99ECF4" w:rsidR="00947D24" w:rsidRPr="00612A12" w:rsidRDefault="00E33808"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276" w:type="dxa"/>
            <w:shd w:val="clear" w:color="auto" w:fill="F4B083" w:themeFill="accent2" w:themeFillTint="99"/>
            <w:noWrap/>
            <w:hideMark/>
          </w:tcPr>
          <w:p w14:paraId="0939415D" w14:textId="5E2440A1" w:rsidR="00947D24" w:rsidRPr="00612A12" w:rsidRDefault="00E33808"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276" w:type="dxa"/>
            <w:shd w:val="clear" w:color="auto" w:fill="C5E0B3" w:themeFill="accent6" w:themeFillTint="66"/>
            <w:noWrap/>
            <w:hideMark/>
          </w:tcPr>
          <w:p w14:paraId="748D4115" w14:textId="01062B6F" w:rsidR="00947D24" w:rsidRPr="00612A12" w:rsidRDefault="00E33808"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276" w:type="dxa"/>
            <w:shd w:val="clear" w:color="auto" w:fill="C5E0B3" w:themeFill="accent6" w:themeFillTint="66"/>
            <w:noWrap/>
            <w:hideMark/>
          </w:tcPr>
          <w:p w14:paraId="6A06BA96" w14:textId="64BCEFDA" w:rsidR="00947D24" w:rsidRPr="00612A12" w:rsidRDefault="00E33808"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417" w:type="dxa"/>
            <w:shd w:val="clear" w:color="auto" w:fill="C5E0B3" w:themeFill="accent6" w:themeFillTint="66"/>
            <w:noWrap/>
            <w:hideMark/>
          </w:tcPr>
          <w:p w14:paraId="1F31055B" w14:textId="3F4A76AE" w:rsidR="00947D24" w:rsidRPr="00612A12" w:rsidRDefault="00E33808"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418" w:type="dxa"/>
            <w:shd w:val="clear" w:color="auto" w:fill="C5E0B3" w:themeFill="accent6" w:themeFillTint="66"/>
            <w:noWrap/>
            <w:hideMark/>
          </w:tcPr>
          <w:p w14:paraId="36A72703" w14:textId="26B7D983" w:rsidR="00947D24" w:rsidRPr="00612A12" w:rsidRDefault="00E33808"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133" w:type="dxa"/>
            <w:shd w:val="clear" w:color="auto" w:fill="F4B083" w:themeFill="accent2" w:themeFillTint="99"/>
            <w:noWrap/>
            <w:hideMark/>
          </w:tcPr>
          <w:p w14:paraId="45906559" w14:textId="2FD04139" w:rsidR="00947D24" w:rsidRPr="00612A12" w:rsidRDefault="00E33808" w:rsidP="001E75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r>
      <w:tr w:rsidR="00947D24" w:rsidRPr="00612A12" w14:paraId="0155D828"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928D7DB" w14:textId="77777777" w:rsidR="00947D24" w:rsidRPr="00612A12" w:rsidRDefault="00947D24" w:rsidP="001E7533">
            <w:pPr>
              <w:rPr>
                <w:sz w:val="18"/>
                <w:szCs w:val="18"/>
              </w:rPr>
            </w:pPr>
            <w:r w:rsidRPr="00612A12">
              <w:rPr>
                <w:sz w:val="18"/>
                <w:szCs w:val="18"/>
              </w:rPr>
              <w:t xml:space="preserve">186. </w:t>
            </w:r>
            <w:proofErr w:type="spellStart"/>
            <w:r w:rsidRPr="00612A12">
              <w:rPr>
                <w:sz w:val="18"/>
                <w:szCs w:val="18"/>
              </w:rPr>
              <w:t>Hacke</w:t>
            </w:r>
            <w:proofErr w:type="spellEnd"/>
            <w:r w:rsidRPr="00612A12">
              <w:rPr>
                <w:sz w:val="18"/>
                <w:szCs w:val="18"/>
              </w:rPr>
              <w:t xml:space="preserve"> et al., 2018</w:t>
            </w:r>
          </w:p>
        </w:tc>
        <w:tc>
          <w:tcPr>
            <w:tcW w:w="985" w:type="dxa"/>
            <w:shd w:val="clear" w:color="auto" w:fill="C5E0B3" w:themeFill="accent6" w:themeFillTint="66"/>
            <w:noWrap/>
            <w:hideMark/>
          </w:tcPr>
          <w:p w14:paraId="5EEDD0F6"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6476567D"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2AE0F38B"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12EBF82F"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019CF101"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7CD6633D"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47AA1DFC"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644D3778"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590F4AAA"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555216AD" w14:textId="77777777" w:rsidR="00947D24" w:rsidRPr="00612A12" w:rsidRDefault="00947D24" w:rsidP="001E7533">
            <w:pPr>
              <w:rPr>
                <w:sz w:val="18"/>
                <w:szCs w:val="18"/>
              </w:rPr>
            </w:pPr>
            <w:r w:rsidRPr="00612A12">
              <w:rPr>
                <w:sz w:val="18"/>
                <w:szCs w:val="18"/>
              </w:rPr>
              <w:t xml:space="preserve">192. </w:t>
            </w:r>
            <w:proofErr w:type="spellStart"/>
            <w:r w:rsidRPr="00612A12">
              <w:rPr>
                <w:sz w:val="18"/>
                <w:szCs w:val="18"/>
              </w:rPr>
              <w:t>Kalter</w:t>
            </w:r>
            <w:proofErr w:type="spellEnd"/>
            <w:r w:rsidRPr="00612A12">
              <w:rPr>
                <w:sz w:val="18"/>
                <w:szCs w:val="18"/>
              </w:rPr>
              <w:t xml:space="preserve"> et al., 2018</w:t>
            </w:r>
          </w:p>
        </w:tc>
        <w:tc>
          <w:tcPr>
            <w:tcW w:w="985" w:type="dxa"/>
            <w:shd w:val="clear" w:color="auto" w:fill="C5E0B3" w:themeFill="accent6" w:themeFillTint="66"/>
            <w:noWrap/>
            <w:hideMark/>
          </w:tcPr>
          <w:p w14:paraId="493CC1C4"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C5E0B3" w:themeFill="accent6" w:themeFillTint="66"/>
            <w:noWrap/>
            <w:hideMark/>
          </w:tcPr>
          <w:p w14:paraId="3AE2561E"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180E958B"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028BA468"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422ED205"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193BD20D"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26F60B19"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481497C5"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1F320A3C"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AB03D64" w14:textId="77777777" w:rsidR="00947D24" w:rsidRPr="00612A12" w:rsidRDefault="00947D24" w:rsidP="001E7533">
            <w:pPr>
              <w:rPr>
                <w:sz w:val="18"/>
                <w:szCs w:val="18"/>
              </w:rPr>
            </w:pPr>
            <w:r w:rsidRPr="00612A12">
              <w:rPr>
                <w:sz w:val="18"/>
                <w:szCs w:val="18"/>
              </w:rPr>
              <w:t>198. Lee et al., 2018</w:t>
            </w:r>
          </w:p>
        </w:tc>
        <w:tc>
          <w:tcPr>
            <w:tcW w:w="985" w:type="dxa"/>
            <w:shd w:val="clear" w:color="auto" w:fill="C5E0B3" w:themeFill="accent6" w:themeFillTint="66"/>
            <w:noWrap/>
            <w:hideMark/>
          </w:tcPr>
          <w:p w14:paraId="162FF2CF"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C5E0B3" w:themeFill="accent6" w:themeFillTint="66"/>
            <w:noWrap/>
            <w:hideMark/>
          </w:tcPr>
          <w:p w14:paraId="48829BA2"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559964AD"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8B81DFB"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4A631DEB"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577FA466"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56D2C9B3"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6F90C066"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51BE41FC"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5DBF58F7" w14:textId="77777777" w:rsidR="00947D24" w:rsidRPr="00612A12" w:rsidRDefault="00947D24" w:rsidP="001E7533">
            <w:pPr>
              <w:rPr>
                <w:sz w:val="18"/>
                <w:szCs w:val="18"/>
              </w:rPr>
            </w:pPr>
            <w:r w:rsidRPr="00612A12">
              <w:rPr>
                <w:sz w:val="18"/>
                <w:szCs w:val="18"/>
              </w:rPr>
              <w:t xml:space="preserve">204. </w:t>
            </w:r>
            <w:proofErr w:type="spellStart"/>
            <w:r w:rsidRPr="00612A12">
              <w:rPr>
                <w:sz w:val="18"/>
                <w:szCs w:val="18"/>
              </w:rPr>
              <w:t>Palmeirim</w:t>
            </w:r>
            <w:proofErr w:type="spellEnd"/>
            <w:r w:rsidRPr="00612A12">
              <w:rPr>
                <w:sz w:val="18"/>
                <w:szCs w:val="18"/>
              </w:rPr>
              <w:t xml:space="preserve"> et al., 2018</w:t>
            </w:r>
          </w:p>
        </w:tc>
        <w:tc>
          <w:tcPr>
            <w:tcW w:w="985" w:type="dxa"/>
            <w:shd w:val="clear" w:color="auto" w:fill="C5E0B3" w:themeFill="accent6" w:themeFillTint="66"/>
            <w:noWrap/>
            <w:hideMark/>
          </w:tcPr>
          <w:p w14:paraId="10C4EC47"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6DA90C86"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F4B083" w:themeFill="accent2" w:themeFillTint="99"/>
            <w:noWrap/>
            <w:hideMark/>
          </w:tcPr>
          <w:p w14:paraId="09525B62"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378864E4"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069351B4"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5CB215D2"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36FBF24E"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7A8B6C14"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27876F9E"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AF6512B" w14:textId="77777777" w:rsidR="00947D24" w:rsidRPr="00612A12" w:rsidRDefault="00947D24" w:rsidP="001E7533">
            <w:pPr>
              <w:rPr>
                <w:sz w:val="18"/>
                <w:szCs w:val="18"/>
              </w:rPr>
            </w:pPr>
            <w:r w:rsidRPr="00612A12">
              <w:rPr>
                <w:sz w:val="18"/>
                <w:szCs w:val="18"/>
              </w:rPr>
              <w:t>210. Nelson et al., 2018</w:t>
            </w:r>
          </w:p>
        </w:tc>
        <w:tc>
          <w:tcPr>
            <w:tcW w:w="985" w:type="dxa"/>
            <w:shd w:val="clear" w:color="auto" w:fill="C5E0B3" w:themeFill="accent6" w:themeFillTint="66"/>
            <w:noWrap/>
            <w:hideMark/>
          </w:tcPr>
          <w:p w14:paraId="26949253"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2CBE3A5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18D1F52D"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49B78EB2"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21EA2A38"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2F625ADF"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6B44DD26"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F4B083" w:themeFill="accent2" w:themeFillTint="99"/>
            <w:noWrap/>
            <w:hideMark/>
          </w:tcPr>
          <w:p w14:paraId="4BE4E73A"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r>
      <w:tr w:rsidR="00947D24" w:rsidRPr="00612A12" w14:paraId="2BA240F1"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11D1C82F" w14:textId="77777777" w:rsidR="00947D24" w:rsidRPr="00612A12" w:rsidRDefault="00947D24" w:rsidP="001E7533">
            <w:pPr>
              <w:rPr>
                <w:sz w:val="18"/>
                <w:szCs w:val="18"/>
              </w:rPr>
            </w:pPr>
            <w:r w:rsidRPr="00612A12">
              <w:rPr>
                <w:sz w:val="18"/>
                <w:szCs w:val="18"/>
              </w:rPr>
              <w:t xml:space="preserve">216. </w:t>
            </w:r>
            <w:proofErr w:type="spellStart"/>
            <w:r w:rsidRPr="00612A12">
              <w:rPr>
                <w:sz w:val="18"/>
                <w:szCs w:val="18"/>
              </w:rPr>
              <w:t>Spertus</w:t>
            </w:r>
            <w:proofErr w:type="spellEnd"/>
            <w:r w:rsidRPr="00612A12">
              <w:rPr>
                <w:sz w:val="18"/>
                <w:szCs w:val="18"/>
              </w:rPr>
              <w:t xml:space="preserve"> et al., 2018</w:t>
            </w:r>
          </w:p>
        </w:tc>
        <w:tc>
          <w:tcPr>
            <w:tcW w:w="985" w:type="dxa"/>
            <w:shd w:val="clear" w:color="auto" w:fill="C5E0B3" w:themeFill="accent6" w:themeFillTint="66"/>
            <w:noWrap/>
            <w:hideMark/>
          </w:tcPr>
          <w:p w14:paraId="37F96700"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75F1401E"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4335A5ED"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C2B45A4"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231BAEE6"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F4B083" w:themeFill="accent2" w:themeFillTint="99"/>
            <w:noWrap/>
            <w:hideMark/>
          </w:tcPr>
          <w:p w14:paraId="78116D04"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418" w:type="dxa"/>
            <w:shd w:val="clear" w:color="auto" w:fill="C5E0B3" w:themeFill="accent6" w:themeFillTint="66"/>
            <w:noWrap/>
            <w:hideMark/>
          </w:tcPr>
          <w:p w14:paraId="4F902CE3"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F4B083" w:themeFill="accent2" w:themeFillTint="99"/>
            <w:noWrap/>
            <w:hideMark/>
          </w:tcPr>
          <w:p w14:paraId="6916D2CF"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r>
      <w:tr w:rsidR="00947D24" w:rsidRPr="00612A12" w14:paraId="0C0686E7"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AA22D0E" w14:textId="77777777" w:rsidR="00947D24" w:rsidRPr="00612A12" w:rsidRDefault="00947D24" w:rsidP="001E7533">
            <w:pPr>
              <w:rPr>
                <w:sz w:val="18"/>
                <w:szCs w:val="18"/>
              </w:rPr>
            </w:pPr>
            <w:r w:rsidRPr="00612A12">
              <w:rPr>
                <w:sz w:val="18"/>
                <w:szCs w:val="18"/>
              </w:rPr>
              <w:t>222. Wade et al., 2018</w:t>
            </w:r>
          </w:p>
        </w:tc>
        <w:tc>
          <w:tcPr>
            <w:tcW w:w="985" w:type="dxa"/>
            <w:shd w:val="clear" w:color="auto" w:fill="C5E0B3" w:themeFill="accent6" w:themeFillTint="66"/>
            <w:noWrap/>
            <w:hideMark/>
          </w:tcPr>
          <w:p w14:paraId="0AA71ADA"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47BDC97A"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56E73492"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ED8AA6A"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590E9B7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20701BB3"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07E35D39"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387C1A37"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1020F294"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7171F400" w14:textId="77777777" w:rsidR="00947D24" w:rsidRPr="00612A12" w:rsidRDefault="00947D24" w:rsidP="001E7533">
            <w:pPr>
              <w:rPr>
                <w:sz w:val="18"/>
                <w:szCs w:val="18"/>
                <w:lang w:val="en-US"/>
              </w:rPr>
            </w:pPr>
            <w:r w:rsidRPr="00612A12">
              <w:rPr>
                <w:sz w:val="18"/>
                <w:szCs w:val="18"/>
                <w:lang w:val="en-US"/>
              </w:rPr>
              <w:t>228. Neonatal Vitamin A Supplementation Evidence group., 2019</w:t>
            </w:r>
          </w:p>
        </w:tc>
        <w:tc>
          <w:tcPr>
            <w:tcW w:w="985" w:type="dxa"/>
            <w:shd w:val="clear" w:color="auto" w:fill="C5E0B3" w:themeFill="accent6" w:themeFillTint="66"/>
            <w:noWrap/>
            <w:hideMark/>
          </w:tcPr>
          <w:p w14:paraId="3BAAAB05"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1D6FC4F2"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63E3417E"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205466DA"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60FA7822"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03DFA060"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35182531"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7A57A9FB"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2FE6E226"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B06DCEC" w14:textId="77777777" w:rsidR="00947D24" w:rsidRPr="00612A12" w:rsidRDefault="00947D24" w:rsidP="001E7533">
            <w:pPr>
              <w:rPr>
                <w:sz w:val="18"/>
                <w:szCs w:val="18"/>
              </w:rPr>
            </w:pPr>
            <w:r w:rsidRPr="00612A12">
              <w:rPr>
                <w:sz w:val="18"/>
                <w:szCs w:val="18"/>
              </w:rPr>
              <w:t>234. Bernard et al., 2019</w:t>
            </w:r>
          </w:p>
        </w:tc>
        <w:tc>
          <w:tcPr>
            <w:tcW w:w="985" w:type="dxa"/>
            <w:shd w:val="clear" w:color="auto" w:fill="C5E0B3" w:themeFill="accent6" w:themeFillTint="66"/>
            <w:noWrap/>
            <w:hideMark/>
          </w:tcPr>
          <w:p w14:paraId="31563CAD"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546284C0"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628B93AA"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1FACB966"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40515353"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0AF665C1"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29AA6559"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08FEBEB5"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1D01091F"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477E8EB7" w14:textId="77777777" w:rsidR="00947D24" w:rsidRPr="00612A12" w:rsidRDefault="00947D24" w:rsidP="001E7533">
            <w:pPr>
              <w:rPr>
                <w:sz w:val="18"/>
                <w:szCs w:val="18"/>
              </w:rPr>
            </w:pPr>
            <w:r w:rsidRPr="00612A12">
              <w:rPr>
                <w:sz w:val="18"/>
                <w:szCs w:val="18"/>
              </w:rPr>
              <w:t xml:space="preserve">241. </w:t>
            </w:r>
            <w:proofErr w:type="spellStart"/>
            <w:r w:rsidRPr="00612A12">
              <w:rPr>
                <w:sz w:val="18"/>
                <w:szCs w:val="18"/>
              </w:rPr>
              <w:t>Chalmers</w:t>
            </w:r>
            <w:proofErr w:type="spellEnd"/>
            <w:r w:rsidRPr="00612A12">
              <w:rPr>
                <w:sz w:val="18"/>
                <w:szCs w:val="18"/>
              </w:rPr>
              <w:t xml:space="preserve"> et al., 2019</w:t>
            </w:r>
          </w:p>
        </w:tc>
        <w:tc>
          <w:tcPr>
            <w:tcW w:w="985" w:type="dxa"/>
            <w:shd w:val="clear" w:color="auto" w:fill="C5E0B3" w:themeFill="accent6" w:themeFillTint="66"/>
            <w:noWrap/>
            <w:hideMark/>
          </w:tcPr>
          <w:p w14:paraId="5D35E42F"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777FD9E1"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7ED681C6"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063D7EA5"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00304135"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564249BF"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481406C5"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43548863"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1F90D069"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BC7A4DB" w14:textId="77777777" w:rsidR="00947D24" w:rsidRPr="00612A12" w:rsidRDefault="00947D24" w:rsidP="001E7533">
            <w:pPr>
              <w:rPr>
                <w:sz w:val="18"/>
                <w:szCs w:val="18"/>
              </w:rPr>
            </w:pPr>
            <w:r w:rsidRPr="00612A12">
              <w:rPr>
                <w:sz w:val="18"/>
                <w:szCs w:val="18"/>
              </w:rPr>
              <w:t xml:space="preserve">246. </w:t>
            </w:r>
            <w:proofErr w:type="spellStart"/>
            <w:r w:rsidRPr="00612A12">
              <w:rPr>
                <w:sz w:val="18"/>
                <w:szCs w:val="18"/>
              </w:rPr>
              <w:t>Fielding</w:t>
            </w:r>
            <w:proofErr w:type="spellEnd"/>
            <w:r w:rsidRPr="00612A12">
              <w:rPr>
                <w:sz w:val="18"/>
                <w:szCs w:val="18"/>
              </w:rPr>
              <w:t xml:space="preserve"> et al., 2019</w:t>
            </w:r>
          </w:p>
        </w:tc>
        <w:tc>
          <w:tcPr>
            <w:tcW w:w="985" w:type="dxa"/>
            <w:shd w:val="clear" w:color="auto" w:fill="C5E0B3" w:themeFill="accent6" w:themeFillTint="66"/>
            <w:noWrap/>
            <w:hideMark/>
          </w:tcPr>
          <w:p w14:paraId="450C410C"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02283AE3"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5C67BB8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12930D0F"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2E68B418"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01D1C6AD"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67BF9909"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3C5EE555"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1D2011E4"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11982084" w14:textId="77777777" w:rsidR="00947D24" w:rsidRPr="00612A12" w:rsidRDefault="00947D24" w:rsidP="001E7533">
            <w:pPr>
              <w:rPr>
                <w:sz w:val="18"/>
                <w:szCs w:val="18"/>
              </w:rPr>
            </w:pPr>
            <w:r w:rsidRPr="00612A12">
              <w:rPr>
                <w:sz w:val="18"/>
                <w:szCs w:val="18"/>
              </w:rPr>
              <w:t xml:space="preserve">252. </w:t>
            </w:r>
            <w:proofErr w:type="spellStart"/>
            <w:r w:rsidRPr="00612A12">
              <w:rPr>
                <w:sz w:val="18"/>
                <w:szCs w:val="18"/>
              </w:rPr>
              <w:t>Kishan</w:t>
            </w:r>
            <w:proofErr w:type="spellEnd"/>
            <w:r w:rsidRPr="00612A12">
              <w:rPr>
                <w:sz w:val="18"/>
                <w:szCs w:val="18"/>
              </w:rPr>
              <w:t xml:space="preserve"> et al., 2019</w:t>
            </w:r>
          </w:p>
        </w:tc>
        <w:tc>
          <w:tcPr>
            <w:tcW w:w="985" w:type="dxa"/>
            <w:shd w:val="clear" w:color="auto" w:fill="C5E0B3" w:themeFill="accent6" w:themeFillTint="66"/>
            <w:noWrap/>
            <w:hideMark/>
          </w:tcPr>
          <w:p w14:paraId="14242FAA"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4B4539B7"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39C3FAB9"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2E764B7F"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0B3B1B23"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758CB294"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31ABBFB1"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24E5C0BE"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77F020C4"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25B1BA3" w14:textId="77777777" w:rsidR="00947D24" w:rsidRPr="00612A12" w:rsidRDefault="00947D24" w:rsidP="001E7533">
            <w:pPr>
              <w:rPr>
                <w:sz w:val="18"/>
                <w:szCs w:val="18"/>
              </w:rPr>
            </w:pPr>
            <w:r w:rsidRPr="00612A12">
              <w:rPr>
                <w:sz w:val="18"/>
                <w:szCs w:val="18"/>
              </w:rPr>
              <w:t>258. Meershoek et al., 2019</w:t>
            </w:r>
          </w:p>
        </w:tc>
        <w:tc>
          <w:tcPr>
            <w:tcW w:w="985" w:type="dxa"/>
            <w:shd w:val="clear" w:color="auto" w:fill="C5E0B3" w:themeFill="accent6" w:themeFillTint="66"/>
            <w:noWrap/>
            <w:hideMark/>
          </w:tcPr>
          <w:p w14:paraId="2C4024D1"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33D12F48"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F4B083" w:themeFill="accent2" w:themeFillTint="99"/>
            <w:noWrap/>
            <w:hideMark/>
          </w:tcPr>
          <w:p w14:paraId="7B0FB053"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23EC51D2"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3C0BADE5"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271B0468"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5284D7E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4D5CB09C"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5DC3946B"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52260613" w14:textId="77777777" w:rsidR="00947D24" w:rsidRPr="00612A12" w:rsidRDefault="00947D24" w:rsidP="001E7533">
            <w:pPr>
              <w:rPr>
                <w:sz w:val="18"/>
                <w:szCs w:val="18"/>
              </w:rPr>
            </w:pPr>
            <w:r w:rsidRPr="00612A12">
              <w:rPr>
                <w:sz w:val="18"/>
                <w:szCs w:val="18"/>
              </w:rPr>
              <w:t xml:space="preserve">264. </w:t>
            </w:r>
            <w:proofErr w:type="spellStart"/>
            <w:r w:rsidRPr="00612A12">
              <w:rPr>
                <w:sz w:val="18"/>
                <w:szCs w:val="18"/>
              </w:rPr>
              <w:t>Rosenfield</w:t>
            </w:r>
            <w:proofErr w:type="spellEnd"/>
            <w:r w:rsidRPr="00612A12">
              <w:rPr>
                <w:sz w:val="18"/>
                <w:szCs w:val="18"/>
              </w:rPr>
              <w:t xml:space="preserve"> et al., 2019</w:t>
            </w:r>
          </w:p>
        </w:tc>
        <w:tc>
          <w:tcPr>
            <w:tcW w:w="985" w:type="dxa"/>
            <w:shd w:val="clear" w:color="auto" w:fill="C5E0B3" w:themeFill="accent6" w:themeFillTint="66"/>
            <w:noWrap/>
            <w:hideMark/>
          </w:tcPr>
          <w:p w14:paraId="17C3DEF2"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504CADCC"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28B45AAE"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2A078A72"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E570AF5"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6C4C4725"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4552573E"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02E9C8A8"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r w:rsidR="00947D24" w:rsidRPr="00612A12" w14:paraId="7B31DA44" w14:textId="77777777" w:rsidTr="00E3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321C057" w14:textId="77777777" w:rsidR="00947D24" w:rsidRPr="00612A12" w:rsidRDefault="00947D24" w:rsidP="001E7533">
            <w:pPr>
              <w:rPr>
                <w:sz w:val="18"/>
                <w:szCs w:val="18"/>
              </w:rPr>
            </w:pPr>
            <w:r w:rsidRPr="00612A12">
              <w:rPr>
                <w:sz w:val="18"/>
                <w:szCs w:val="18"/>
              </w:rPr>
              <w:t xml:space="preserve">270. </w:t>
            </w:r>
            <w:proofErr w:type="spellStart"/>
            <w:r w:rsidRPr="00612A12">
              <w:rPr>
                <w:sz w:val="18"/>
                <w:szCs w:val="18"/>
              </w:rPr>
              <w:t>Shaffer</w:t>
            </w:r>
            <w:proofErr w:type="spellEnd"/>
            <w:r w:rsidRPr="00612A12">
              <w:rPr>
                <w:sz w:val="18"/>
                <w:szCs w:val="18"/>
              </w:rPr>
              <w:t xml:space="preserve"> et al., 2019</w:t>
            </w:r>
          </w:p>
        </w:tc>
        <w:tc>
          <w:tcPr>
            <w:tcW w:w="985" w:type="dxa"/>
            <w:shd w:val="clear" w:color="auto" w:fill="C5E0B3" w:themeFill="accent6" w:themeFillTint="66"/>
            <w:noWrap/>
            <w:hideMark/>
          </w:tcPr>
          <w:p w14:paraId="30DC9090"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777" w:type="dxa"/>
            <w:shd w:val="clear" w:color="auto" w:fill="F4B083" w:themeFill="accent2" w:themeFillTint="99"/>
            <w:noWrap/>
            <w:hideMark/>
          </w:tcPr>
          <w:p w14:paraId="18A2BEAE"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F4B083" w:themeFill="accent2" w:themeFillTint="99"/>
            <w:noWrap/>
            <w:hideMark/>
          </w:tcPr>
          <w:p w14:paraId="3679CEEF"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0</w:t>
            </w:r>
          </w:p>
        </w:tc>
        <w:tc>
          <w:tcPr>
            <w:tcW w:w="1276" w:type="dxa"/>
            <w:shd w:val="clear" w:color="auto" w:fill="C5E0B3" w:themeFill="accent6" w:themeFillTint="66"/>
            <w:noWrap/>
            <w:hideMark/>
          </w:tcPr>
          <w:p w14:paraId="7A0489BA"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1B249BC9"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66792132"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4FFB5753"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7851F506" w14:textId="77777777" w:rsidR="00947D24" w:rsidRPr="00612A12" w:rsidRDefault="00947D24" w:rsidP="001E7533">
            <w:pPr>
              <w:cnfStyle w:val="000000100000" w:firstRow="0" w:lastRow="0" w:firstColumn="0" w:lastColumn="0" w:oddVBand="0" w:evenVBand="0" w:oddHBand="1" w:evenHBand="0" w:firstRowFirstColumn="0" w:firstRowLastColumn="0" w:lastRowFirstColumn="0" w:lastRowLastColumn="0"/>
              <w:rPr>
                <w:sz w:val="18"/>
                <w:szCs w:val="18"/>
              </w:rPr>
            </w:pPr>
            <w:r w:rsidRPr="00612A12">
              <w:rPr>
                <w:sz w:val="18"/>
                <w:szCs w:val="18"/>
              </w:rPr>
              <w:t>1</w:t>
            </w:r>
          </w:p>
        </w:tc>
      </w:tr>
      <w:tr w:rsidR="00947D24" w:rsidRPr="00612A12" w14:paraId="5BBD1989" w14:textId="77777777" w:rsidTr="00E33808">
        <w:tc>
          <w:tcPr>
            <w:cnfStyle w:val="001000000000" w:firstRow="0" w:lastRow="0" w:firstColumn="1" w:lastColumn="0" w:oddVBand="0" w:evenVBand="0" w:oddHBand="0" w:evenHBand="0" w:firstRowFirstColumn="0" w:firstRowLastColumn="0" w:lastRowFirstColumn="0" w:lastRowLastColumn="0"/>
            <w:tcW w:w="2127" w:type="dxa"/>
          </w:tcPr>
          <w:p w14:paraId="428F62E8" w14:textId="77777777" w:rsidR="00947D24" w:rsidRPr="00612A12" w:rsidRDefault="00947D24" w:rsidP="001E7533">
            <w:pPr>
              <w:rPr>
                <w:sz w:val="18"/>
                <w:szCs w:val="18"/>
              </w:rPr>
            </w:pPr>
            <w:r w:rsidRPr="00612A12">
              <w:rPr>
                <w:sz w:val="18"/>
                <w:szCs w:val="18"/>
              </w:rPr>
              <w:t>276. Wang et al., 2019</w:t>
            </w:r>
          </w:p>
        </w:tc>
        <w:tc>
          <w:tcPr>
            <w:tcW w:w="985" w:type="dxa"/>
            <w:shd w:val="clear" w:color="auto" w:fill="C5E0B3" w:themeFill="accent6" w:themeFillTint="66"/>
            <w:noWrap/>
            <w:hideMark/>
          </w:tcPr>
          <w:p w14:paraId="11D23008"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777" w:type="dxa"/>
            <w:shd w:val="clear" w:color="auto" w:fill="C5E0B3" w:themeFill="accent6" w:themeFillTint="66"/>
            <w:noWrap/>
            <w:hideMark/>
          </w:tcPr>
          <w:p w14:paraId="47895CE7"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BBDD405"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3C7BB64F"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276" w:type="dxa"/>
            <w:shd w:val="clear" w:color="auto" w:fill="C5E0B3" w:themeFill="accent6" w:themeFillTint="66"/>
            <w:noWrap/>
            <w:hideMark/>
          </w:tcPr>
          <w:p w14:paraId="710DBD27"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7" w:type="dxa"/>
            <w:shd w:val="clear" w:color="auto" w:fill="C5E0B3" w:themeFill="accent6" w:themeFillTint="66"/>
            <w:noWrap/>
            <w:hideMark/>
          </w:tcPr>
          <w:p w14:paraId="371E73CF"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418" w:type="dxa"/>
            <w:shd w:val="clear" w:color="auto" w:fill="C5E0B3" w:themeFill="accent6" w:themeFillTint="66"/>
            <w:noWrap/>
            <w:hideMark/>
          </w:tcPr>
          <w:p w14:paraId="264DA2BE"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c>
          <w:tcPr>
            <w:tcW w:w="1133" w:type="dxa"/>
            <w:shd w:val="clear" w:color="auto" w:fill="C5E0B3" w:themeFill="accent6" w:themeFillTint="66"/>
            <w:noWrap/>
            <w:hideMark/>
          </w:tcPr>
          <w:p w14:paraId="0B692500" w14:textId="77777777" w:rsidR="00947D24" w:rsidRPr="00612A12" w:rsidRDefault="00947D24" w:rsidP="001E7533">
            <w:pPr>
              <w:cnfStyle w:val="000000000000" w:firstRow="0" w:lastRow="0" w:firstColumn="0" w:lastColumn="0" w:oddVBand="0" w:evenVBand="0" w:oddHBand="0" w:evenHBand="0" w:firstRowFirstColumn="0" w:firstRowLastColumn="0" w:lastRowFirstColumn="0" w:lastRowLastColumn="0"/>
              <w:rPr>
                <w:sz w:val="18"/>
                <w:szCs w:val="18"/>
              </w:rPr>
            </w:pPr>
            <w:r w:rsidRPr="00612A12">
              <w:rPr>
                <w:sz w:val="18"/>
                <w:szCs w:val="18"/>
              </w:rPr>
              <w:t>1</w:t>
            </w:r>
          </w:p>
        </w:tc>
      </w:tr>
    </w:tbl>
    <w:p w14:paraId="79109464" w14:textId="30DF314F" w:rsidR="001E7533" w:rsidRPr="001E7533" w:rsidRDefault="001E7533" w:rsidP="001E7533">
      <w:pPr>
        <w:rPr>
          <w:lang w:val="en-US"/>
        </w:rPr>
      </w:pPr>
    </w:p>
    <w:sectPr w:rsidR="001E7533" w:rsidRPr="001E7533" w:rsidSect="00CA2110">
      <w:headerReference w:type="default" r:id="rId52"/>
      <w:footerReference w:type="default" r:id="rId53"/>
      <w:headerReference w:type="first" r:id="rId54"/>
      <w:pgSz w:w="11906" w:h="16838"/>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Michael Belias" w:date="2020-09-30T11:30:00Z" w:initials="MB">
    <w:p w14:paraId="6A40D894" w14:textId="1F72B664" w:rsidR="00D12662" w:rsidRDefault="00D12662">
      <w:pPr>
        <w:pStyle w:val="CommentText"/>
        <w:rPr>
          <w:lang w:val="en-GB"/>
        </w:rPr>
      </w:pPr>
      <w:r>
        <w:rPr>
          <w:rStyle w:val="CommentReference"/>
        </w:rPr>
        <w:annotationRef/>
      </w:r>
      <w:r w:rsidRPr="007874CB">
        <w:rPr>
          <w:lang w:val="en-GB"/>
        </w:rPr>
        <w:t>Are we limited to subgroup analysis</w:t>
      </w:r>
      <w:r>
        <w:rPr>
          <w:lang w:val="en-GB"/>
        </w:rPr>
        <w:t xml:space="preserve"> aka categorical treatment effect measure modifiers?</w:t>
      </w:r>
    </w:p>
    <w:p w14:paraId="510C7C98" w14:textId="77777777" w:rsidR="00D12662" w:rsidRDefault="00D12662">
      <w:pPr>
        <w:pStyle w:val="CommentText"/>
        <w:rPr>
          <w:lang w:val="en-GB"/>
        </w:rPr>
      </w:pPr>
    </w:p>
    <w:p w14:paraId="64F6225F" w14:textId="43313008" w:rsidR="00D12662" w:rsidRPr="007874CB" w:rsidRDefault="00D12662">
      <w:pPr>
        <w:pStyle w:val="CommentText"/>
        <w:rPr>
          <w:lang w:val="en-GB"/>
        </w:rPr>
      </w:pPr>
    </w:p>
  </w:comment>
  <w:comment w:id="32" w:author="Michael Belias" w:date="2020-09-30T11:37:00Z" w:initials="MB">
    <w:p w14:paraId="515B6DD5" w14:textId="16A94B1A" w:rsidR="00D12662" w:rsidRPr="005906FA" w:rsidRDefault="00D12662">
      <w:pPr>
        <w:pStyle w:val="CommentText"/>
        <w:rPr>
          <w:lang w:val="en-GB"/>
        </w:rPr>
      </w:pPr>
      <w:r>
        <w:rPr>
          <w:rStyle w:val="CommentReference"/>
        </w:rPr>
        <w:annotationRef/>
      </w:r>
      <w:r w:rsidRPr="005906FA">
        <w:rPr>
          <w:noProof/>
          <w:lang w:val="en-GB"/>
        </w:rPr>
        <w:t>In the goal and m</w:t>
      </w:r>
      <w:r>
        <w:rPr>
          <w:noProof/>
          <w:lang w:val="en-GB"/>
        </w:rPr>
        <w:t>ethods we say that we will limit the systematic review only to the IPD-MA that perform subgroup analysis.</w:t>
      </w:r>
    </w:p>
  </w:comment>
  <w:comment w:id="33" w:author="Michael Belias" w:date="2020-09-30T11:39:00Z" w:initials="MB">
    <w:p w14:paraId="3B71A779" w14:textId="77777777" w:rsidR="00D12662" w:rsidRPr="00593902" w:rsidRDefault="00D12662">
      <w:pPr>
        <w:pStyle w:val="CommentText"/>
        <w:rPr>
          <w:lang w:val="en-GB"/>
        </w:rPr>
      </w:pPr>
      <w:r>
        <w:rPr>
          <w:rStyle w:val="CommentReference"/>
        </w:rPr>
        <w:annotationRef/>
      </w:r>
      <w:r w:rsidRPr="00593902">
        <w:rPr>
          <w:lang w:val="en-GB"/>
        </w:rPr>
        <w:t xml:space="preserve">??? </w:t>
      </w:r>
    </w:p>
    <w:p w14:paraId="49F38160" w14:textId="436577F3" w:rsidR="00D12662" w:rsidRPr="00593902" w:rsidRDefault="00D12662">
      <w:pPr>
        <w:pStyle w:val="CommentText"/>
        <w:rPr>
          <w:lang w:val="en-GB"/>
        </w:rPr>
      </w:pPr>
    </w:p>
    <w:p w14:paraId="26B76CD6" w14:textId="6351A7E1" w:rsidR="00D12662" w:rsidRDefault="00D12662">
      <w:pPr>
        <w:pStyle w:val="CommentText"/>
        <w:rPr>
          <w:lang w:val="en-GB"/>
        </w:rPr>
      </w:pPr>
      <w:r w:rsidRPr="007B2E1D">
        <w:rPr>
          <w:lang w:val="en-GB"/>
        </w:rPr>
        <w:t>Reporting quality or quality o</w:t>
      </w:r>
      <w:r>
        <w:rPr>
          <w:lang w:val="en-GB"/>
        </w:rPr>
        <w:t>f the report?</w:t>
      </w:r>
    </w:p>
    <w:p w14:paraId="4213CAEA" w14:textId="24124562" w:rsidR="00D12662" w:rsidRPr="007B2E1D" w:rsidRDefault="00D12662">
      <w:pPr>
        <w:pStyle w:val="CommentText"/>
        <w:rPr>
          <w:lang w:val="en-GB"/>
        </w:rPr>
      </w:pPr>
    </w:p>
  </w:comment>
  <w:comment w:id="34" w:author="Michael Belias" w:date="2020-09-30T11:41:00Z" w:initials="MB">
    <w:p w14:paraId="143451DA" w14:textId="64984292" w:rsidR="00D12662" w:rsidRPr="007B2E1D" w:rsidRDefault="00D12662">
      <w:pPr>
        <w:pStyle w:val="CommentText"/>
        <w:rPr>
          <w:lang w:val="en-GB"/>
        </w:rPr>
      </w:pPr>
      <w:r>
        <w:rPr>
          <w:rStyle w:val="CommentReference"/>
        </w:rPr>
        <w:annotationRef/>
      </w:r>
      <w:r w:rsidRPr="007B2E1D">
        <w:rPr>
          <w:lang w:val="en-GB"/>
        </w:rPr>
        <w:t>So not a subgroup a</w:t>
      </w:r>
      <w:r>
        <w:rPr>
          <w:lang w:val="en-GB"/>
        </w:rPr>
        <w:t>nalysis.</w:t>
      </w:r>
    </w:p>
  </w:comment>
  <w:comment w:id="45" w:author="Michael Belias" w:date="2020-09-30T11:20:00Z" w:initials="MB">
    <w:p w14:paraId="5AC5CCC2" w14:textId="5564D9E2" w:rsidR="00D12662" w:rsidRPr="000D03F0" w:rsidRDefault="00D12662">
      <w:pPr>
        <w:pStyle w:val="CommentText"/>
        <w:rPr>
          <w:lang w:val="en-GB"/>
        </w:rPr>
      </w:pPr>
      <w:r>
        <w:rPr>
          <w:rStyle w:val="CommentReference"/>
        </w:rPr>
        <w:annotationRef/>
      </w:r>
      <w:r>
        <w:rPr>
          <w:lang w:val="en-GB"/>
        </w:rPr>
        <w:t xml:space="preserve">The main reason of IPD-MA is data manipulation and analysis? </w:t>
      </w:r>
      <w:r>
        <w:rPr>
          <w:lang w:val="en-GB"/>
        </w:rPr>
        <w:br/>
      </w:r>
      <w:r>
        <w:rPr>
          <w:lang w:val="en-GB"/>
        </w:rPr>
        <w:br/>
        <w:t>Probably, what Alain wants to say is that “</w:t>
      </w:r>
      <w:r w:rsidRPr="00EB739B">
        <w:rPr>
          <w:lang w:val="en-GB"/>
        </w:rPr>
        <w:t>Benefits of using IPD rather than traditional meta-analysis arise from standardization of subgroups and outcomes across studies, the higher validity of subgroup findings through proper adjustment for differences in patient and study characteristics, and the increased possibilities to search for subgroups based on multiple characteristics.</w:t>
      </w:r>
      <w:r>
        <w:rPr>
          <w:lang w:val="en-GB"/>
        </w:rPr>
        <w:t>”</w:t>
      </w:r>
    </w:p>
  </w:comment>
  <w:comment w:id="46" w:author="Michael Belias" w:date="2020-09-30T11:20:00Z" w:initials="MB">
    <w:p w14:paraId="215D74E6" w14:textId="77777777" w:rsidR="00D12662" w:rsidRDefault="00D12662">
      <w:pPr>
        <w:pStyle w:val="CommentText"/>
        <w:rPr>
          <w:lang w:val="en-GB"/>
        </w:rPr>
      </w:pPr>
      <w:r>
        <w:rPr>
          <w:rStyle w:val="CommentReference"/>
        </w:rPr>
        <w:annotationRef/>
      </w:r>
      <w:r>
        <w:rPr>
          <w:lang w:val="en-GB"/>
        </w:rPr>
        <w:t>IPD-MA does that?</w:t>
      </w:r>
    </w:p>
    <w:p w14:paraId="28DD82B9" w14:textId="77777777" w:rsidR="00D12662" w:rsidRDefault="00D12662">
      <w:pPr>
        <w:pStyle w:val="CommentText"/>
        <w:rPr>
          <w:lang w:val="en-GB"/>
        </w:rPr>
      </w:pPr>
    </w:p>
    <w:p w14:paraId="0A562F57" w14:textId="77777777" w:rsidR="00D12662" w:rsidRDefault="00D12662">
      <w:pPr>
        <w:pStyle w:val="CommentText"/>
        <w:rPr>
          <w:lang w:val="en-GB"/>
        </w:rPr>
      </w:pPr>
      <w:r>
        <w:rPr>
          <w:lang w:val="en-GB"/>
        </w:rPr>
        <w:t>Or maybe the fact that IPD-MA is a gold standard we try to gather IPD?</w:t>
      </w:r>
    </w:p>
    <w:p w14:paraId="148ACAAB" w14:textId="77777777" w:rsidR="00D12662" w:rsidRDefault="00D12662">
      <w:pPr>
        <w:pStyle w:val="CommentText"/>
        <w:rPr>
          <w:lang w:val="en-GB"/>
        </w:rPr>
      </w:pPr>
    </w:p>
    <w:p w14:paraId="753A8EBC" w14:textId="77777777" w:rsidR="00D12662" w:rsidRDefault="00D12662">
      <w:pPr>
        <w:pStyle w:val="CommentText"/>
        <w:rPr>
          <w:lang w:val="en-GB"/>
        </w:rPr>
      </w:pPr>
    </w:p>
    <w:p w14:paraId="0F2946A9" w14:textId="2B8DAD35" w:rsidR="00D12662" w:rsidRPr="00DD43FF" w:rsidRDefault="00D12662">
      <w:pPr>
        <w:pStyle w:val="CommentText"/>
        <w:rPr>
          <w:lang w:val="en-GB"/>
        </w:rPr>
      </w:pPr>
    </w:p>
  </w:comment>
  <w:comment w:id="47" w:author="Michael Belias" w:date="2020-09-30T11:25:00Z" w:initials="MB">
    <w:p w14:paraId="64D5215D" w14:textId="3E4DD174" w:rsidR="00D12662" w:rsidRPr="002E7100" w:rsidRDefault="00D12662">
      <w:pPr>
        <w:pStyle w:val="CommentText"/>
        <w:rPr>
          <w:lang w:val="en-GB"/>
        </w:rPr>
      </w:pPr>
      <w:r>
        <w:rPr>
          <w:rStyle w:val="CommentReference"/>
        </w:rPr>
        <w:annotationRef/>
      </w:r>
      <w:r w:rsidRPr="002E7100">
        <w:rPr>
          <w:lang w:val="en-GB"/>
        </w:rPr>
        <w:t>Not necessary statement</w:t>
      </w:r>
      <w:r>
        <w:rPr>
          <w:lang w:val="en-GB"/>
        </w:rPr>
        <w:t>s</w:t>
      </w:r>
      <w:r w:rsidRPr="002E7100">
        <w:rPr>
          <w:lang w:val="en-GB"/>
        </w:rPr>
        <w:t>, that may a</w:t>
      </w:r>
      <w:r>
        <w:rPr>
          <w:lang w:val="en-GB"/>
        </w:rPr>
        <w:t xml:space="preserve">rise comments. </w:t>
      </w:r>
      <w:r>
        <w:rPr>
          <w:lang w:val="en-GB"/>
        </w:rPr>
        <w:br/>
      </w:r>
      <w:r>
        <w:rPr>
          <w:lang w:val="en-GB"/>
        </w:rPr>
        <w:br/>
        <w:t xml:space="preserve">We don’t criticize (at least openly) the analyses of other researchers. We just point out some deficiencies that we may observe. </w:t>
      </w:r>
    </w:p>
  </w:comment>
  <w:comment w:id="53" w:author="Michael Belias" w:date="2020-09-30T11:45:00Z" w:initials="MB">
    <w:p w14:paraId="37573890" w14:textId="319313A5" w:rsidR="00D12662" w:rsidRPr="00CC17B2" w:rsidRDefault="00D12662">
      <w:pPr>
        <w:pStyle w:val="CommentText"/>
        <w:rPr>
          <w:lang w:val="en-GB"/>
        </w:rPr>
      </w:pPr>
      <w:r>
        <w:rPr>
          <w:rStyle w:val="CommentReference"/>
        </w:rPr>
        <w:annotationRef/>
      </w:r>
      <w:r w:rsidRPr="00CC17B2">
        <w:rPr>
          <w:lang w:val="en-GB"/>
        </w:rPr>
        <w:t>If we had infinite number o</w:t>
      </w:r>
      <w:r>
        <w:rPr>
          <w:lang w:val="en-GB"/>
        </w:rPr>
        <w:t>f patients that would be true.</w:t>
      </w:r>
    </w:p>
  </w:comment>
  <w:comment w:id="56" w:author="Michael Belias" w:date="2020-09-30T11:55:00Z" w:initials="MB">
    <w:p w14:paraId="7E8B9D1A" w14:textId="3F830409" w:rsidR="00D12662" w:rsidRPr="00B54C04" w:rsidRDefault="00D12662">
      <w:pPr>
        <w:pStyle w:val="CommentText"/>
        <w:rPr>
          <w:lang w:val="en-GB"/>
        </w:rPr>
      </w:pPr>
      <w:r>
        <w:rPr>
          <w:rStyle w:val="CommentReference"/>
        </w:rPr>
        <w:annotationRef/>
      </w:r>
      <w:r w:rsidRPr="00593902">
        <w:rPr>
          <w:lang w:val="en-GB"/>
        </w:rPr>
        <w:t xml:space="preserve">Affords? </w:t>
      </w:r>
      <w:r w:rsidRPr="00593902">
        <w:rPr>
          <w:lang w:val="en-GB"/>
        </w:rPr>
        <w:br/>
      </w:r>
      <w:r w:rsidRPr="00B54C04">
        <w:rPr>
          <w:lang w:val="en-GB"/>
        </w:rPr>
        <w:t>Which provides more accurate analysis?</w:t>
      </w:r>
      <w:r w:rsidRPr="00B54C04">
        <w:rPr>
          <w:lang w:val="en-GB"/>
        </w:rPr>
        <w:br/>
      </w:r>
      <w:r>
        <w:rPr>
          <w:lang w:val="en-GB"/>
        </w:rPr>
        <w:br/>
        <w:t>Than whom?</w:t>
      </w:r>
    </w:p>
  </w:comment>
  <w:comment w:id="59" w:author="Michael Belias" w:date="2020-09-30T11:57:00Z" w:initials="MB">
    <w:p w14:paraId="2F1B4C11" w14:textId="77777777" w:rsidR="00D12662" w:rsidRDefault="00D12662">
      <w:pPr>
        <w:pStyle w:val="CommentText"/>
        <w:rPr>
          <w:lang w:val="en-GB"/>
        </w:rPr>
      </w:pPr>
      <w:r>
        <w:rPr>
          <w:rStyle w:val="CommentReference"/>
        </w:rPr>
        <w:annotationRef/>
      </w:r>
      <w:r w:rsidRPr="00B54C04">
        <w:rPr>
          <w:lang w:val="en-GB"/>
        </w:rPr>
        <w:t>IPD-MA is not a s</w:t>
      </w:r>
      <w:r>
        <w:rPr>
          <w:lang w:val="en-GB"/>
        </w:rPr>
        <w:t xml:space="preserve">ubset of Systematic Reviews. </w:t>
      </w:r>
      <w:r>
        <w:rPr>
          <w:lang w:val="en-GB"/>
        </w:rPr>
        <w:br/>
      </w:r>
    </w:p>
    <w:p w14:paraId="19D57D22" w14:textId="74892D31" w:rsidR="00D12662" w:rsidRPr="00B54C04" w:rsidRDefault="00D12662">
      <w:pPr>
        <w:pStyle w:val="CommentText"/>
        <w:rPr>
          <w:lang w:val="en-GB"/>
        </w:rPr>
      </w:pPr>
      <w:r>
        <w:rPr>
          <w:lang w:val="en-GB"/>
        </w:rPr>
        <w:t>It is the gold standard of the analyses that may be performed when a systematic review is done.</w:t>
      </w:r>
    </w:p>
  </w:comment>
  <w:comment w:id="60" w:author="Michael Belias" w:date="2020-09-30T11:59:00Z" w:initials="MB">
    <w:p w14:paraId="0280BDD1" w14:textId="545C64D8" w:rsidR="00D12662" w:rsidRPr="00593902" w:rsidRDefault="00D12662">
      <w:pPr>
        <w:pStyle w:val="CommentText"/>
        <w:rPr>
          <w:lang w:val="en-GB"/>
        </w:rPr>
      </w:pPr>
      <w:r>
        <w:rPr>
          <w:rStyle w:val="CommentReference"/>
        </w:rPr>
        <w:annotationRef/>
      </w:r>
      <w:r w:rsidRPr="00593902">
        <w:rPr>
          <w:lang w:val="en-GB"/>
        </w:rPr>
        <w:t>Approaches or practises?</w:t>
      </w:r>
    </w:p>
  </w:comment>
  <w:comment w:id="63" w:author="Michael Belias" w:date="2020-09-30T12:00:00Z" w:initials="MB">
    <w:p w14:paraId="06229145" w14:textId="1FF3C257" w:rsidR="00D12662" w:rsidRPr="00593902" w:rsidRDefault="00D12662">
      <w:pPr>
        <w:pStyle w:val="CommentText"/>
        <w:rPr>
          <w:lang w:val="en-GB"/>
        </w:rPr>
      </w:pPr>
      <w:r>
        <w:rPr>
          <w:rStyle w:val="CommentReference"/>
        </w:rPr>
        <w:annotationRef/>
      </w:r>
      <w:r w:rsidRPr="00593902">
        <w:rPr>
          <w:lang w:val="en-GB"/>
        </w:rPr>
        <w:t>same</w:t>
      </w:r>
    </w:p>
  </w:comment>
  <w:comment w:id="64" w:author="Michael Belias" w:date="2020-09-30T12:00:00Z" w:initials="MB">
    <w:p w14:paraId="26605B72" w14:textId="77777777" w:rsidR="00D12662" w:rsidRDefault="00D12662">
      <w:pPr>
        <w:pStyle w:val="CommentText"/>
        <w:rPr>
          <w:lang w:val="en-GB"/>
        </w:rPr>
      </w:pPr>
      <w:r>
        <w:rPr>
          <w:rStyle w:val="CommentReference"/>
        </w:rPr>
        <w:annotationRef/>
      </w:r>
      <w:r w:rsidRPr="00A67F25">
        <w:rPr>
          <w:lang w:val="en-GB"/>
        </w:rPr>
        <w:t>Too much gold until now</w:t>
      </w:r>
      <w:r>
        <w:rPr>
          <w:lang w:val="en-GB"/>
        </w:rPr>
        <w:t>!</w:t>
      </w:r>
    </w:p>
    <w:p w14:paraId="48EA9799" w14:textId="77777777" w:rsidR="00D12662" w:rsidRDefault="00D12662">
      <w:pPr>
        <w:pStyle w:val="CommentText"/>
        <w:rPr>
          <w:lang w:val="en-GB"/>
        </w:rPr>
      </w:pPr>
    </w:p>
    <w:p w14:paraId="7993E483" w14:textId="77777777" w:rsidR="00D12662" w:rsidRDefault="00D12662">
      <w:pPr>
        <w:pStyle w:val="CommentText"/>
        <w:rPr>
          <w:lang w:val="en-GB"/>
        </w:rPr>
      </w:pPr>
    </w:p>
    <w:p w14:paraId="58A48387" w14:textId="77777777" w:rsidR="00D12662" w:rsidRDefault="00D12662">
      <w:pPr>
        <w:pStyle w:val="CommentText"/>
        <w:rPr>
          <w:lang w:val="en-GB"/>
        </w:rPr>
      </w:pPr>
    </w:p>
    <w:p w14:paraId="5BB209CF" w14:textId="50F3D8F8" w:rsidR="00D12662" w:rsidRPr="00A67F25" w:rsidRDefault="00D12662">
      <w:pPr>
        <w:pStyle w:val="CommentText"/>
        <w:rPr>
          <w:lang w:val="en-GB"/>
        </w:rPr>
      </w:pPr>
      <w:r>
        <w:rPr>
          <w:lang w:val="en-GB"/>
        </w:rPr>
        <w:t xml:space="preserve">May I propose “As in all types of analysis sufficient and clear reporting of the approaches being used along with their results is needed….” Or something like that. </w:t>
      </w:r>
    </w:p>
  </w:comment>
  <w:comment w:id="73" w:author="Michael Belias" w:date="2020-10-02T14:24:00Z" w:initials="MB">
    <w:p w14:paraId="150FAAD9" w14:textId="2D94A867" w:rsidR="00D12662" w:rsidRPr="00CD0D6C" w:rsidRDefault="00D12662">
      <w:pPr>
        <w:pStyle w:val="CommentText"/>
        <w:rPr>
          <w:lang w:val="en-GB"/>
        </w:rPr>
      </w:pPr>
      <w:r>
        <w:rPr>
          <w:rStyle w:val="CommentReference"/>
        </w:rPr>
        <w:annotationRef/>
      </w:r>
      <w:r w:rsidRPr="00CD0D6C">
        <w:rPr>
          <w:lang w:val="en-GB"/>
        </w:rPr>
        <w:t>S</w:t>
      </w:r>
      <w:r>
        <w:rPr>
          <w:lang w:val="en-GB"/>
        </w:rPr>
        <w:t>hall we keep this date?</w:t>
      </w:r>
    </w:p>
  </w:comment>
  <w:comment w:id="72" w:author="Michael Belias" w:date="2020-10-02T14:50:00Z" w:initials="MB">
    <w:p w14:paraId="02702917" w14:textId="1FC56EBF" w:rsidR="00D12662" w:rsidRPr="0034276C" w:rsidRDefault="00D12662">
      <w:pPr>
        <w:pStyle w:val="CommentText"/>
        <w:rPr>
          <w:lang w:val="en-GB"/>
        </w:rPr>
      </w:pPr>
      <w:r>
        <w:rPr>
          <w:rStyle w:val="CommentReference"/>
        </w:rPr>
        <w:annotationRef/>
      </w:r>
      <w:r w:rsidRPr="0034276C">
        <w:rPr>
          <w:lang w:val="en-GB"/>
        </w:rPr>
        <w:t>These can be included i</w:t>
      </w:r>
      <w:r>
        <w:rPr>
          <w:lang w:val="en-GB"/>
        </w:rPr>
        <w:t xml:space="preserve">n the search </w:t>
      </w:r>
    </w:p>
  </w:comment>
  <w:comment w:id="74" w:author="Michael Belias" w:date="2020-10-02T14:01:00Z" w:initials="MB">
    <w:p w14:paraId="6CD5696A" w14:textId="6A05FA30" w:rsidR="00D12662" w:rsidRPr="00CD0D6C" w:rsidRDefault="00D12662">
      <w:pPr>
        <w:pStyle w:val="CommentText"/>
        <w:rPr>
          <w:lang w:val="en-GB"/>
        </w:rPr>
      </w:pPr>
      <w:r>
        <w:rPr>
          <w:rStyle w:val="CommentReference"/>
        </w:rPr>
        <w:annotationRef/>
      </w:r>
      <w:r w:rsidRPr="00CD0D6C">
        <w:rPr>
          <w:lang w:val="en-GB"/>
        </w:rPr>
        <w:t>First mention the eligibility criteria</w:t>
      </w:r>
    </w:p>
  </w:comment>
  <w:comment w:id="78" w:author="Michael Belias" w:date="2020-10-02T14:01:00Z" w:initials="MB">
    <w:p w14:paraId="0A604C9A" w14:textId="77777777" w:rsidR="00D12662" w:rsidRPr="00CD0D6C" w:rsidRDefault="00D12662" w:rsidP="000466B1">
      <w:pPr>
        <w:pStyle w:val="CommentText"/>
        <w:rPr>
          <w:lang w:val="en-GB"/>
        </w:rPr>
      </w:pPr>
      <w:r>
        <w:rPr>
          <w:rStyle w:val="CommentReference"/>
        </w:rPr>
        <w:annotationRef/>
      </w:r>
      <w:r w:rsidRPr="00CD0D6C">
        <w:rPr>
          <w:lang w:val="en-GB"/>
        </w:rPr>
        <w:t>First mention the eligibility criteria</w:t>
      </w:r>
    </w:p>
  </w:comment>
  <w:comment w:id="127" w:author="Michael Belias" w:date="2020-10-02T14:30:00Z" w:initials="MB">
    <w:p w14:paraId="6FFDC90B" w14:textId="0ADCAC9E" w:rsidR="00D12662" w:rsidRPr="00C5334F" w:rsidRDefault="00D12662">
      <w:pPr>
        <w:pStyle w:val="CommentText"/>
        <w:rPr>
          <w:lang w:val="en-GB"/>
        </w:rPr>
      </w:pPr>
      <w:r>
        <w:rPr>
          <w:rStyle w:val="CommentReference"/>
        </w:rPr>
        <w:annotationRef/>
      </w:r>
      <w:r w:rsidRPr="00C5334F">
        <w:rPr>
          <w:lang w:val="en-GB"/>
        </w:rPr>
        <w:t xml:space="preserve">60.000 results </w:t>
      </w:r>
      <w:r w:rsidRPr="00C5334F">
        <w:rPr>
          <w:lang w:val="en-GB"/>
        </w:rPr>
        <w:br/>
        <w:t>38.000 if restricted to the d</w:t>
      </w:r>
      <w:r>
        <w:rPr>
          <w:lang w:val="en-GB"/>
        </w:rPr>
        <w:t xml:space="preserve">ates reported above. </w:t>
      </w:r>
    </w:p>
  </w:comment>
  <w:comment w:id="243" w:author="Michael Belias" w:date="2020-10-02T14:37:00Z" w:initials="MB">
    <w:p w14:paraId="48530F8D" w14:textId="77777777" w:rsidR="00D12662" w:rsidRDefault="00D12662">
      <w:pPr>
        <w:pStyle w:val="CommentText"/>
        <w:rPr>
          <w:lang w:val="en-GB"/>
        </w:rPr>
      </w:pPr>
      <w:r>
        <w:rPr>
          <w:rStyle w:val="CommentReference"/>
        </w:rPr>
        <w:annotationRef/>
      </w:r>
      <w:r w:rsidRPr="004E5AD1">
        <w:rPr>
          <w:lang w:val="en-GB"/>
        </w:rPr>
        <w:t>T</w:t>
      </w:r>
      <w:r>
        <w:rPr>
          <w:lang w:val="en-GB"/>
        </w:rPr>
        <w:t xml:space="preserve">hese are examples. </w:t>
      </w:r>
    </w:p>
    <w:p w14:paraId="6F05DD35" w14:textId="10635248" w:rsidR="00D12662" w:rsidRPr="004E5AD1" w:rsidRDefault="00D12662">
      <w:pPr>
        <w:pStyle w:val="CommentText"/>
        <w:rPr>
          <w:lang w:val="en-GB"/>
        </w:rPr>
      </w:pPr>
      <w:r>
        <w:rPr>
          <w:lang w:val="en-GB"/>
        </w:rPr>
        <w:t xml:space="preserve">It is nice to show a collaboration. </w:t>
      </w:r>
    </w:p>
  </w:comment>
  <w:comment w:id="251" w:author="Michael Belias" w:date="2020-10-02T14:37:00Z" w:initials="MB">
    <w:p w14:paraId="68C40332" w14:textId="5BB43AA0" w:rsidR="00D12662" w:rsidRDefault="00D12662" w:rsidP="004E5AD1">
      <w:pPr>
        <w:pStyle w:val="CommentText"/>
        <w:rPr>
          <w:lang w:val="en-GB"/>
        </w:rPr>
      </w:pPr>
      <w:r>
        <w:rPr>
          <w:rStyle w:val="CommentReference"/>
        </w:rPr>
        <w:annotationRef/>
      </w:r>
      <w:r w:rsidRPr="004E5AD1">
        <w:rPr>
          <w:lang w:val="en-GB"/>
        </w:rPr>
        <w:t>T</w:t>
      </w:r>
      <w:r>
        <w:rPr>
          <w:lang w:val="en-GB"/>
        </w:rPr>
        <w:t xml:space="preserve">hese are examples. One or two will do it. </w:t>
      </w:r>
    </w:p>
    <w:p w14:paraId="42BB77EB" w14:textId="77777777" w:rsidR="00D12662" w:rsidRPr="004E5AD1" w:rsidRDefault="00D12662" w:rsidP="004E5AD1">
      <w:pPr>
        <w:pStyle w:val="CommentText"/>
        <w:rPr>
          <w:lang w:val="en-GB"/>
        </w:rPr>
      </w:pPr>
      <w:r>
        <w:rPr>
          <w:lang w:val="en-GB"/>
        </w:rPr>
        <w:t xml:space="preserve">It is nice to show a collaboration. </w:t>
      </w:r>
    </w:p>
  </w:comment>
  <w:comment w:id="254" w:author="Michael Belias" w:date="2020-10-02T14:32:00Z" w:initials="MB">
    <w:p w14:paraId="14ACC6D0" w14:textId="5634C7B9" w:rsidR="00D12662" w:rsidRDefault="00D12662">
      <w:pPr>
        <w:pStyle w:val="CommentText"/>
        <w:rPr>
          <w:lang w:val="en-GB"/>
        </w:rPr>
      </w:pPr>
      <w:r>
        <w:rPr>
          <w:rStyle w:val="CommentReference"/>
        </w:rPr>
        <w:annotationRef/>
      </w:r>
      <w:r w:rsidRPr="004C7DD3">
        <w:rPr>
          <w:lang w:val="en-GB"/>
        </w:rPr>
        <w:t>Isn’t it more informative to h</w:t>
      </w:r>
      <w:r>
        <w:rPr>
          <w:lang w:val="en-GB"/>
        </w:rPr>
        <w:t xml:space="preserve">ave the percentages for Figure 2?? </w:t>
      </w:r>
    </w:p>
    <w:p w14:paraId="5F941F4B" w14:textId="2C1F05FA" w:rsidR="00D12662" w:rsidRPr="004C7DD3" w:rsidRDefault="00D12662">
      <w:pPr>
        <w:pStyle w:val="CommentText"/>
        <w:rPr>
          <w:lang w:val="en-GB"/>
        </w:rPr>
      </w:pPr>
      <w:r>
        <w:rPr>
          <w:lang w:val="en-GB"/>
        </w:rPr>
        <w:t>Probably Figure 2 – Figure 4 can be placed in tables</w:t>
      </w:r>
    </w:p>
  </w:comment>
  <w:comment w:id="255" w:author="Michael Belias" w:date="2020-10-02T14:34:00Z" w:initials="MB">
    <w:p w14:paraId="5FCEEF3D" w14:textId="512FDDAF" w:rsidR="00D12662" w:rsidRPr="00F66E79" w:rsidRDefault="00D12662">
      <w:pPr>
        <w:pStyle w:val="CommentText"/>
        <w:rPr>
          <w:lang w:val="en-GB"/>
        </w:rPr>
      </w:pPr>
      <w:r>
        <w:rPr>
          <w:rStyle w:val="CommentReference"/>
        </w:rPr>
        <w:annotationRef/>
      </w:r>
      <w:r w:rsidRPr="00F66E79">
        <w:rPr>
          <w:lang w:val="en-GB"/>
        </w:rPr>
        <w:t>Better in table?</w:t>
      </w:r>
    </w:p>
  </w:comment>
  <w:comment w:id="256" w:author="Michael Belias" w:date="2020-10-02T14:35:00Z" w:initials="MB">
    <w:p w14:paraId="6A9DDE2A" w14:textId="53D2EF2B" w:rsidR="00D12662" w:rsidRPr="00367CA4" w:rsidRDefault="00D12662">
      <w:pPr>
        <w:pStyle w:val="CommentText"/>
        <w:rPr>
          <w:lang w:val="en-GB"/>
        </w:rPr>
      </w:pPr>
      <w:r>
        <w:rPr>
          <w:rStyle w:val="CommentReference"/>
        </w:rPr>
        <w:annotationRef/>
      </w:r>
      <w:r w:rsidRPr="00367CA4">
        <w:rPr>
          <w:lang w:val="en-GB"/>
        </w:rPr>
        <w:t>Add confidence intervals if we w</w:t>
      </w:r>
      <w:r>
        <w:rPr>
          <w:lang w:val="en-GB"/>
        </w:rPr>
        <w:t xml:space="preserve">ish to make conclusion over the whole population of studies. </w:t>
      </w:r>
    </w:p>
  </w:comment>
  <w:comment w:id="257" w:author="Michael Belias" w:date="2020-10-02T15:54:00Z" w:initials="MB">
    <w:p w14:paraId="090D207C" w14:textId="25BD7A0A" w:rsidR="00D12662" w:rsidRPr="00AD6627" w:rsidRDefault="00D12662">
      <w:pPr>
        <w:pStyle w:val="CommentText"/>
        <w:rPr>
          <w:lang w:val="en-GB"/>
        </w:rPr>
      </w:pPr>
      <w:r>
        <w:rPr>
          <w:rStyle w:val="CommentReference"/>
        </w:rPr>
        <w:annotationRef/>
      </w:r>
      <w:r w:rsidRPr="00AD6627">
        <w:rPr>
          <w:lang w:val="en-GB"/>
        </w:rPr>
        <w:t xml:space="preserve">On the interaction </w:t>
      </w:r>
      <w:proofErr w:type="gramStart"/>
      <w:r w:rsidRPr="00AD6627">
        <w:rPr>
          <w:lang w:val="en-GB"/>
        </w:rPr>
        <w:t>term</w:t>
      </w:r>
      <w:proofErr w:type="gramEnd"/>
      <w:r w:rsidRPr="00AD6627">
        <w:rPr>
          <w:lang w:val="en-GB"/>
        </w:rPr>
        <w:t xml:space="preserve"> I g</w:t>
      </w:r>
      <w:r>
        <w:rPr>
          <w:lang w:val="en-GB"/>
        </w:rPr>
        <w:t>uess.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F6225F" w15:done="0"/>
  <w15:commentEx w15:paraId="515B6DD5" w15:done="0"/>
  <w15:commentEx w15:paraId="4213CAEA" w15:done="0"/>
  <w15:commentEx w15:paraId="143451DA" w15:done="0"/>
  <w15:commentEx w15:paraId="5AC5CCC2" w15:done="0"/>
  <w15:commentEx w15:paraId="0F2946A9" w15:done="0"/>
  <w15:commentEx w15:paraId="64D5215D" w15:done="0"/>
  <w15:commentEx w15:paraId="37573890" w15:done="0"/>
  <w15:commentEx w15:paraId="7E8B9D1A" w15:done="0"/>
  <w15:commentEx w15:paraId="19D57D22" w15:done="0"/>
  <w15:commentEx w15:paraId="0280BDD1" w15:done="0"/>
  <w15:commentEx w15:paraId="06229145" w15:done="0"/>
  <w15:commentEx w15:paraId="5BB209CF" w15:done="0"/>
  <w15:commentEx w15:paraId="150FAAD9" w15:done="0"/>
  <w15:commentEx w15:paraId="02702917" w15:done="0"/>
  <w15:commentEx w15:paraId="6CD5696A" w15:done="0"/>
  <w15:commentEx w15:paraId="0A604C9A" w15:done="0"/>
  <w15:commentEx w15:paraId="6FFDC90B" w15:done="0"/>
  <w15:commentEx w15:paraId="6F05DD35" w15:done="0"/>
  <w15:commentEx w15:paraId="42BB77EB" w15:done="0"/>
  <w15:commentEx w15:paraId="5F941F4B" w15:done="0"/>
  <w15:commentEx w15:paraId="5FCEEF3D" w15:done="0"/>
  <w15:commentEx w15:paraId="6A9DDE2A" w15:done="0"/>
  <w15:commentEx w15:paraId="090D2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EEACA" w16cex:dateUtc="2020-09-30T08:30:00Z"/>
  <w16cex:commentExtensible w16cex:durableId="231EEC6A" w16cex:dateUtc="2020-09-30T08:37:00Z"/>
  <w16cex:commentExtensible w16cex:durableId="231EECD6" w16cex:dateUtc="2020-09-30T08:39:00Z"/>
  <w16cex:commentExtensible w16cex:durableId="231EED53" w16cex:dateUtc="2020-09-30T08:41:00Z"/>
  <w16cex:commentExtensible w16cex:durableId="231EE864" w16cex:dateUtc="2020-09-30T08:20:00Z"/>
  <w16cex:commentExtensible w16cex:durableId="231EE893" w16cex:dateUtc="2020-09-30T08:20:00Z"/>
  <w16cex:commentExtensible w16cex:durableId="231EE9AD" w16cex:dateUtc="2020-09-30T08:25:00Z"/>
  <w16cex:commentExtensible w16cex:durableId="231EEE55" w16cex:dateUtc="2020-09-30T08:45:00Z"/>
  <w16cex:commentExtensible w16cex:durableId="231EF0C1" w16cex:dateUtc="2020-09-30T08:55:00Z"/>
  <w16cex:commentExtensible w16cex:durableId="231EF130" w16cex:dateUtc="2020-09-30T08:57:00Z"/>
  <w16cex:commentExtensible w16cex:durableId="231EF1A9" w16cex:dateUtc="2020-09-30T08:59:00Z"/>
  <w16cex:commentExtensible w16cex:durableId="231EF1C4" w16cex:dateUtc="2020-09-30T09:00:00Z"/>
  <w16cex:commentExtensible w16cex:durableId="231EF1DF" w16cex:dateUtc="2020-09-30T09:00:00Z"/>
  <w16cex:commentExtensible w16cex:durableId="2321B6B1" w16cex:dateUtc="2020-10-02T11:24:00Z"/>
  <w16cex:commentExtensible w16cex:durableId="2321BCC4" w16cex:dateUtc="2020-10-02T11:50:00Z"/>
  <w16cex:commentExtensible w16cex:durableId="2321B126" w16cex:dateUtc="2020-10-02T11:01:00Z"/>
  <w16cex:commentExtensible w16cex:durableId="2321B1EB" w16cex:dateUtc="2020-10-02T11:01:00Z"/>
  <w16cex:commentExtensible w16cex:durableId="2321B812" w16cex:dateUtc="2020-10-02T11:30:00Z"/>
  <w16cex:commentExtensible w16cex:durableId="2321B9A4" w16cex:dateUtc="2020-10-02T11:37:00Z"/>
  <w16cex:commentExtensible w16cex:durableId="2321B9C2" w16cex:dateUtc="2020-10-02T11:37:00Z"/>
  <w16cex:commentExtensible w16cex:durableId="2321B899" w16cex:dateUtc="2020-10-02T11:32:00Z"/>
  <w16cex:commentExtensible w16cex:durableId="2321B8EA" w16cex:dateUtc="2020-10-02T11:34:00Z"/>
  <w16cex:commentExtensible w16cex:durableId="2321B92C" w16cex:dateUtc="2020-10-02T11:35:00Z"/>
  <w16cex:commentExtensible w16cex:durableId="2321CBA8" w16cex:dateUtc="2020-10-02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F6225F" w16cid:durableId="231EEACA"/>
  <w16cid:commentId w16cid:paraId="515B6DD5" w16cid:durableId="231EEC6A"/>
  <w16cid:commentId w16cid:paraId="4213CAEA" w16cid:durableId="231EECD6"/>
  <w16cid:commentId w16cid:paraId="143451DA" w16cid:durableId="231EED53"/>
  <w16cid:commentId w16cid:paraId="5AC5CCC2" w16cid:durableId="231EE864"/>
  <w16cid:commentId w16cid:paraId="0F2946A9" w16cid:durableId="231EE893"/>
  <w16cid:commentId w16cid:paraId="64D5215D" w16cid:durableId="231EE9AD"/>
  <w16cid:commentId w16cid:paraId="37573890" w16cid:durableId="231EEE55"/>
  <w16cid:commentId w16cid:paraId="7E8B9D1A" w16cid:durableId="231EF0C1"/>
  <w16cid:commentId w16cid:paraId="19D57D22" w16cid:durableId="231EF130"/>
  <w16cid:commentId w16cid:paraId="0280BDD1" w16cid:durableId="231EF1A9"/>
  <w16cid:commentId w16cid:paraId="06229145" w16cid:durableId="231EF1C4"/>
  <w16cid:commentId w16cid:paraId="5BB209CF" w16cid:durableId="231EF1DF"/>
  <w16cid:commentId w16cid:paraId="150FAAD9" w16cid:durableId="2321B6B1"/>
  <w16cid:commentId w16cid:paraId="02702917" w16cid:durableId="2321BCC4"/>
  <w16cid:commentId w16cid:paraId="6CD5696A" w16cid:durableId="2321B126"/>
  <w16cid:commentId w16cid:paraId="0A604C9A" w16cid:durableId="2321B1EB"/>
  <w16cid:commentId w16cid:paraId="6FFDC90B" w16cid:durableId="2321B812"/>
  <w16cid:commentId w16cid:paraId="6F05DD35" w16cid:durableId="2321B9A4"/>
  <w16cid:commentId w16cid:paraId="42BB77EB" w16cid:durableId="2321B9C2"/>
  <w16cid:commentId w16cid:paraId="5F941F4B" w16cid:durableId="2321B899"/>
  <w16cid:commentId w16cid:paraId="5FCEEF3D" w16cid:durableId="2321B8EA"/>
  <w16cid:commentId w16cid:paraId="6A9DDE2A" w16cid:durableId="2321B92C"/>
  <w16cid:commentId w16cid:paraId="090D207C" w16cid:durableId="2321CB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60559" w14:textId="77777777" w:rsidR="002663A2" w:rsidRDefault="002663A2" w:rsidP="00D2166D">
      <w:pPr>
        <w:spacing w:after="0" w:line="240" w:lineRule="auto"/>
      </w:pPr>
      <w:r>
        <w:separator/>
      </w:r>
    </w:p>
  </w:endnote>
  <w:endnote w:type="continuationSeparator" w:id="0">
    <w:p w14:paraId="78D73146" w14:textId="77777777" w:rsidR="002663A2" w:rsidRDefault="002663A2" w:rsidP="00D2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86241"/>
      <w:docPartObj>
        <w:docPartGallery w:val="Page Numbers (Bottom of Page)"/>
        <w:docPartUnique/>
      </w:docPartObj>
    </w:sdtPr>
    <w:sdtContent>
      <w:p w14:paraId="4FECC687" w14:textId="2715773A" w:rsidR="00D12662" w:rsidRDefault="00D12662" w:rsidP="00B56789">
        <w:pPr>
          <w:pStyle w:val="Footer"/>
          <w:tabs>
            <w:tab w:val="left" w:pos="4820"/>
          </w:tabs>
          <w:jc w:val="right"/>
        </w:pPr>
        <w:r>
          <w:fldChar w:fldCharType="begin"/>
        </w:r>
        <w:r>
          <w:instrText>PAGE   \* MERGEFORMAT</w:instrText>
        </w:r>
        <w:r>
          <w:fldChar w:fldCharType="separate"/>
        </w:r>
        <w:r>
          <w:t>2</w:t>
        </w:r>
        <w:r>
          <w:fldChar w:fldCharType="end"/>
        </w:r>
      </w:p>
    </w:sdtContent>
  </w:sdt>
  <w:p w14:paraId="0A2C8D86" w14:textId="77777777" w:rsidR="00D12662" w:rsidRDefault="00D12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9F19D" w14:textId="77777777" w:rsidR="002663A2" w:rsidRDefault="002663A2" w:rsidP="00D2166D">
      <w:pPr>
        <w:spacing w:after="0" w:line="240" w:lineRule="auto"/>
      </w:pPr>
      <w:r>
        <w:separator/>
      </w:r>
    </w:p>
  </w:footnote>
  <w:footnote w:type="continuationSeparator" w:id="0">
    <w:p w14:paraId="23D04C4A" w14:textId="77777777" w:rsidR="002663A2" w:rsidRDefault="002663A2" w:rsidP="00D21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B026E" w14:textId="6AC5605A" w:rsidR="00D12662" w:rsidRDefault="00D12662" w:rsidP="0029659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51400" w14:textId="599503A9" w:rsidR="00D12662" w:rsidRDefault="00D12662" w:rsidP="0077505F">
    <w:pPr>
      <w:pStyle w:val="Header"/>
      <w:jc w:val="right"/>
    </w:pPr>
    <w:r>
      <w:t>Alain Caspers, s1004457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A3DAF"/>
    <w:multiLevelType w:val="hybridMultilevel"/>
    <w:tmpl w:val="113437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043335"/>
    <w:multiLevelType w:val="hybridMultilevel"/>
    <w:tmpl w:val="0CD0DC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EC83152"/>
    <w:multiLevelType w:val="hybridMultilevel"/>
    <w:tmpl w:val="0CD0DC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E965CAB"/>
    <w:multiLevelType w:val="hybridMultilevel"/>
    <w:tmpl w:val="0CD0DC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AAC689E"/>
    <w:multiLevelType w:val="hybridMultilevel"/>
    <w:tmpl w:val="0CD0DC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Belias">
    <w15:presenceInfo w15:providerId="Windows Live" w15:userId="6980422c86c399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2adpeev092zmex0z2xf59qwdwfaxpxr2p2&quot;&gt;Literature thesis library&lt;record-ids&gt;&lt;item&gt;16&lt;/item&gt;&lt;item&gt;36&lt;/item&gt;&lt;item&gt;39&lt;/item&gt;&lt;item&gt;82&lt;/item&gt;&lt;item&gt;88&lt;/item&gt;&lt;item&gt;107&lt;/item&gt;&lt;item&gt;112&lt;/item&gt;&lt;item&gt;116&lt;/item&gt;&lt;item&gt;127&lt;/item&gt;&lt;item&gt;142&lt;/item&gt;&lt;item&gt;148&lt;/item&gt;&lt;item&gt;152&lt;/item&gt;&lt;item&gt;190&lt;/item&gt;&lt;item&gt;203&lt;/item&gt;&lt;item&gt;231&lt;/item&gt;&lt;item&gt;242&lt;/item&gt;&lt;item&gt;249&lt;/item&gt;&lt;item&gt;252&lt;/item&gt;&lt;item&gt;259&lt;/item&gt;&lt;item&gt;267&lt;/item&gt;&lt;item&gt;268&lt;/item&gt;&lt;item&gt;271&lt;/item&gt;&lt;item&gt;280&lt;/item&gt;&lt;item&gt;282&lt;/item&gt;&lt;item&gt;288&lt;/item&gt;&lt;item&gt;292&lt;/item&gt;&lt;item&gt;297&lt;/item&gt;&lt;item&gt;331&lt;/item&gt;&lt;item&gt;343&lt;/item&gt;&lt;item&gt;353&lt;/item&gt;&lt;item&gt;362&lt;/item&gt;&lt;item&gt;369&lt;/item&gt;&lt;item&gt;391&lt;/item&gt;&lt;item&gt;422&lt;/item&gt;&lt;item&gt;453&lt;/item&gt;&lt;item&gt;465&lt;/item&gt;&lt;item&gt;472&lt;/item&gt;&lt;item&gt;486&lt;/item&gt;&lt;item&gt;488&lt;/item&gt;&lt;item&gt;501&lt;/item&gt;&lt;item&gt;518&lt;/item&gt;&lt;item&gt;519&lt;/item&gt;&lt;item&gt;614&lt;/item&gt;&lt;item&gt;615&lt;/item&gt;&lt;item&gt;660&lt;/item&gt;&lt;item&gt;1016&lt;/item&gt;&lt;item&gt;1078&lt;/item&gt;&lt;item&gt;1120&lt;/item&gt;&lt;item&gt;1121&lt;/item&gt;&lt;item&gt;1122&lt;/item&gt;&lt;item&gt;1123&lt;/item&gt;&lt;item&gt;1125&lt;/item&gt;&lt;item&gt;1127&lt;/item&gt;&lt;item&gt;1128&lt;/item&gt;&lt;item&gt;1129&lt;/item&gt;&lt;item&gt;1130&lt;/item&gt;&lt;/record-ids&gt;&lt;/item&gt;&lt;/Libraries&gt;"/>
  </w:docVars>
  <w:rsids>
    <w:rsidRoot w:val="004367A5"/>
    <w:rsid w:val="00000262"/>
    <w:rsid w:val="00000456"/>
    <w:rsid w:val="0000099F"/>
    <w:rsid w:val="00001606"/>
    <w:rsid w:val="00001EBB"/>
    <w:rsid w:val="00001F7D"/>
    <w:rsid w:val="00001F8E"/>
    <w:rsid w:val="0000240E"/>
    <w:rsid w:val="00002A65"/>
    <w:rsid w:val="0000457E"/>
    <w:rsid w:val="00004865"/>
    <w:rsid w:val="00004A84"/>
    <w:rsid w:val="000067FC"/>
    <w:rsid w:val="00007308"/>
    <w:rsid w:val="000127A1"/>
    <w:rsid w:val="000127B0"/>
    <w:rsid w:val="00014861"/>
    <w:rsid w:val="00014A45"/>
    <w:rsid w:val="00015D5A"/>
    <w:rsid w:val="00016761"/>
    <w:rsid w:val="0001678B"/>
    <w:rsid w:val="00016D7B"/>
    <w:rsid w:val="00016DDB"/>
    <w:rsid w:val="00017387"/>
    <w:rsid w:val="00017BBC"/>
    <w:rsid w:val="000205D4"/>
    <w:rsid w:val="00020FC7"/>
    <w:rsid w:val="00021021"/>
    <w:rsid w:val="0002115F"/>
    <w:rsid w:val="000257B3"/>
    <w:rsid w:val="00025F77"/>
    <w:rsid w:val="00026592"/>
    <w:rsid w:val="000266EF"/>
    <w:rsid w:val="00026E4E"/>
    <w:rsid w:val="00030EC4"/>
    <w:rsid w:val="0003165D"/>
    <w:rsid w:val="0003227C"/>
    <w:rsid w:val="0003269E"/>
    <w:rsid w:val="000331E5"/>
    <w:rsid w:val="00033579"/>
    <w:rsid w:val="000350AE"/>
    <w:rsid w:val="00035435"/>
    <w:rsid w:val="000356D9"/>
    <w:rsid w:val="00040C47"/>
    <w:rsid w:val="000436DC"/>
    <w:rsid w:val="00043C89"/>
    <w:rsid w:val="000466B1"/>
    <w:rsid w:val="00047A49"/>
    <w:rsid w:val="00047B73"/>
    <w:rsid w:val="00050BE0"/>
    <w:rsid w:val="000516DF"/>
    <w:rsid w:val="000517D2"/>
    <w:rsid w:val="00052038"/>
    <w:rsid w:val="000523D4"/>
    <w:rsid w:val="00052FFE"/>
    <w:rsid w:val="00053439"/>
    <w:rsid w:val="000539B0"/>
    <w:rsid w:val="0005421E"/>
    <w:rsid w:val="00055300"/>
    <w:rsid w:val="00056A93"/>
    <w:rsid w:val="00056CC2"/>
    <w:rsid w:val="000575BE"/>
    <w:rsid w:val="00057BE5"/>
    <w:rsid w:val="00063A28"/>
    <w:rsid w:val="00063C09"/>
    <w:rsid w:val="00065230"/>
    <w:rsid w:val="00066BFE"/>
    <w:rsid w:val="00067DCE"/>
    <w:rsid w:val="00070E16"/>
    <w:rsid w:val="00071281"/>
    <w:rsid w:val="000720BF"/>
    <w:rsid w:val="00072E59"/>
    <w:rsid w:val="00072F0F"/>
    <w:rsid w:val="00073C14"/>
    <w:rsid w:val="00073C6C"/>
    <w:rsid w:val="0007519A"/>
    <w:rsid w:val="00077853"/>
    <w:rsid w:val="000778FB"/>
    <w:rsid w:val="00080C5A"/>
    <w:rsid w:val="00080EDC"/>
    <w:rsid w:val="000820C0"/>
    <w:rsid w:val="00082557"/>
    <w:rsid w:val="000839B0"/>
    <w:rsid w:val="00083A43"/>
    <w:rsid w:val="0008405E"/>
    <w:rsid w:val="00084D36"/>
    <w:rsid w:val="00085B49"/>
    <w:rsid w:val="00086CD6"/>
    <w:rsid w:val="0008719C"/>
    <w:rsid w:val="00087A3E"/>
    <w:rsid w:val="00091DB2"/>
    <w:rsid w:val="000922EC"/>
    <w:rsid w:val="000923C6"/>
    <w:rsid w:val="00092619"/>
    <w:rsid w:val="00092B0B"/>
    <w:rsid w:val="00093BB3"/>
    <w:rsid w:val="0009424F"/>
    <w:rsid w:val="00095267"/>
    <w:rsid w:val="00095D58"/>
    <w:rsid w:val="000975F4"/>
    <w:rsid w:val="000A2EBD"/>
    <w:rsid w:val="000A46FA"/>
    <w:rsid w:val="000A4AB3"/>
    <w:rsid w:val="000A5377"/>
    <w:rsid w:val="000A6410"/>
    <w:rsid w:val="000A6620"/>
    <w:rsid w:val="000A6D0D"/>
    <w:rsid w:val="000B0022"/>
    <w:rsid w:val="000B1DC4"/>
    <w:rsid w:val="000B2E10"/>
    <w:rsid w:val="000B2FAF"/>
    <w:rsid w:val="000B385F"/>
    <w:rsid w:val="000B4269"/>
    <w:rsid w:val="000B4C52"/>
    <w:rsid w:val="000B65F0"/>
    <w:rsid w:val="000B6DB4"/>
    <w:rsid w:val="000B6DC2"/>
    <w:rsid w:val="000B7712"/>
    <w:rsid w:val="000B7DB5"/>
    <w:rsid w:val="000C0149"/>
    <w:rsid w:val="000C1262"/>
    <w:rsid w:val="000C33F0"/>
    <w:rsid w:val="000C371C"/>
    <w:rsid w:val="000C38C9"/>
    <w:rsid w:val="000C43AE"/>
    <w:rsid w:val="000C4680"/>
    <w:rsid w:val="000C486A"/>
    <w:rsid w:val="000C69E0"/>
    <w:rsid w:val="000D00B8"/>
    <w:rsid w:val="000D03F0"/>
    <w:rsid w:val="000D0B37"/>
    <w:rsid w:val="000D0C3F"/>
    <w:rsid w:val="000D144F"/>
    <w:rsid w:val="000D1DA0"/>
    <w:rsid w:val="000D2292"/>
    <w:rsid w:val="000D37F3"/>
    <w:rsid w:val="000D3B79"/>
    <w:rsid w:val="000D4307"/>
    <w:rsid w:val="000D4888"/>
    <w:rsid w:val="000D51AB"/>
    <w:rsid w:val="000D682D"/>
    <w:rsid w:val="000D6882"/>
    <w:rsid w:val="000D7914"/>
    <w:rsid w:val="000D79BA"/>
    <w:rsid w:val="000E106A"/>
    <w:rsid w:val="000E14CC"/>
    <w:rsid w:val="000E1FEE"/>
    <w:rsid w:val="000E28D6"/>
    <w:rsid w:val="000E2C81"/>
    <w:rsid w:val="000E30D8"/>
    <w:rsid w:val="000E4AAF"/>
    <w:rsid w:val="000E6B0D"/>
    <w:rsid w:val="000E6C3C"/>
    <w:rsid w:val="000E7CB9"/>
    <w:rsid w:val="000F058E"/>
    <w:rsid w:val="000F0EF3"/>
    <w:rsid w:val="000F2C76"/>
    <w:rsid w:val="000F3574"/>
    <w:rsid w:val="000F42DC"/>
    <w:rsid w:val="000F5688"/>
    <w:rsid w:val="000F5C96"/>
    <w:rsid w:val="000F64C9"/>
    <w:rsid w:val="000F6B5F"/>
    <w:rsid w:val="000F7164"/>
    <w:rsid w:val="00101AA7"/>
    <w:rsid w:val="001024E3"/>
    <w:rsid w:val="00102635"/>
    <w:rsid w:val="00103DD7"/>
    <w:rsid w:val="0010561B"/>
    <w:rsid w:val="001058C0"/>
    <w:rsid w:val="00105A02"/>
    <w:rsid w:val="00106409"/>
    <w:rsid w:val="0011059B"/>
    <w:rsid w:val="001105FF"/>
    <w:rsid w:val="00110C19"/>
    <w:rsid w:val="00111DE7"/>
    <w:rsid w:val="0011225B"/>
    <w:rsid w:val="001126F8"/>
    <w:rsid w:val="0011278B"/>
    <w:rsid w:val="00112AD1"/>
    <w:rsid w:val="00112E53"/>
    <w:rsid w:val="00113C72"/>
    <w:rsid w:val="00120EBF"/>
    <w:rsid w:val="00121B0B"/>
    <w:rsid w:val="0012220F"/>
    <w:rsid w:val="00123FAD"/>
    <w:rsid w:val="00126DE9"/>
    <w:rsid w:val="00126E41"/>
    <w:rsid w:val="00127506"/>
    <w:rsid w:val="00127B2A"/>
    <w:rsid w:val="00127B88"/>
    <w:rsid w:val="00130373"/>
    <w:rsid w:val="00132963"/>
    <w:rsid w:val="0013364D"/>
    <w:rsid w:val="00133B74"/>
    <w:rsid w:val="001340EC"/>
    <w:rsid w:val="001340F4"/>
    <w:rsid w:val="00134E61"/>
    <w:rsid w:val="001353CE"/>
    <w:rsid w:val="00135719"/>
    <w:rsid w:val="001361A5"/>
    <w:rsid w:val="00136B34"/>
    <w:rsid w:val="00136F02"/>
    <w:rsid w:val="0013765B"/>
    <w:rsid w:val="00137978"/>
    <w:rsid w:val="00140069"/>
    <w:rsid w:val="00140C4F"/>
    <w:rsid w:val="0014102E"/>
    <w:rsid w:val="00142A7B"/>
    <w:rsid w:val="001437F0"/>
    <w:rsid w:val="00143FA0"/>
    <w:rsid w:val="0014524B"/>
    <w:rsid w:val="001462A9"/>
    <w:rsid w:val="00146972"/>
    <w:rsid w:val="00146B4A"/>
    <w:rsid w:val="00147425"/>
    <w:rsid w:val="00147ECF"/>
    <w:rsid w:val="001501EF"/>
    <w:rsid w:val="0015057E"/>
    <w:rsid w:val="00150E38"/>
    <w:rsid w:val="001511EA"/>
    <w:rsid w:val="001517A1"/>
    <w:rsid w:val="001518DB"/>
    <w:rsid w:val="00151E81"/>
    <w:rsid w:val="00153951"/>
    <w:rsid w:val="001556C8"/>
    <w:rsid w:val="00155EFD"/>
    <w:rsid w:val="001566CA"/>
    <w:rsid w:val="00156713"/>
    <w:rsid w:val="00156B68"/>
    <w:rsid w:val="00157A91"/>
    <w:rsid w:val="00161A18"/>
    <w:rsid w:val="001622D2"/>
    <w:rsid w:val="00162324"/>
    <w:rsid w:val="00162369"/>
    <w:rsid w:val="00162805"/>
    <w:rsid w:val="00162912"/>
    <w:rsid w:val="00163A96"/>
    <w:rsid w:val="00163ECF"/>
    <w:rsid w:val="00164702"/>
    <w:rsid w:val="001655E2"/>
    <w:rsid w:val="00165D87"/>
    <w:rsid w:val="0016678B"/>
    <w:rsid w:val="0016758E"/>
    <w:rsid w:val="00170229"/>
    <w:rsid w:val="00170808"/>
    <w:rsid w:val="001708F9"/>
    <w:rsid w:val="001711D9"/>
    <w:rsid w:val="00174650"/>
    <w:rsid w:val="001754F5"/>
    <w:rsid w:val="001809BB"/>
    <w:rsid w:val="00180D6D"/>
    <w:rsid w:val="00184BC1"/>
    <w:rsid w:val="0018561C"/>
    <w:rsid w:val="001902C3"/>
    <w:rsid w:val="00190F4C"/>
    <w:rsid w:val="001919C6"/>
    <w:rsid w:val="001922C1"/>
    <w:rsid w:val="00192317"/>
    <w:rsid w:val="00192484"/>
    <w:rsid w:val="00192A17"/>
    <w:rsid w:val="00193899"/>
    <w:rsid w:val="00194496"/>
    <w:rsid w:val="001950FD"/>
    <w:rsid w:val="00195802"/>
    <w:rsid w:val="00196CB9"/>
    <w:rsid w:val="00197059"/>
    <w:rsid w:val="00197941"/>
    <w:rsid w:val="00197E0D"/>
    <w:rsid w:val="001A0071"/>
    <w:rsid w:val="001A1773"/>
    <w:rsid w:val="001A22A0"/>
    <w:rsid w:val="001A2673"/>
    <w:rsid w:val="001A4133"/>
    <w:rsid w:val="001A534F"/>
    <w:rsid w:val="001A5D38"/>
    <w:rsid w:val="001A7F8E"/>
    <w:rsid w:val="001B0338"/>
    <w:rsid w:val="001B1D7B"/>
    <w:rsid w:val="001B1F5F"/>
    <w:rsid w:val="001B22B8"/>
    <w:rsid w:val="001B259D"/>
    <w:rsid w:val="001B2F0B"/>
    <w:rsid w:val="001B5DD6"/>
    <w:rsid w:val="001B66F1"/>
    <w:rsid w:val="001B7339"/>
    <w:rsid w:val="001C0A20"/>
    <w:rsid w:val="001C2218"/>
    <w:rsid w:val="001C25A6"/>
    <w:rsid w:val="001C335F"/>
    <w:rsid w:val="001C36CA"/>
    <w:rsid w:val="001C461C"/>
    <w:rsid w:val="001C5D65"/>
    <w:rsid w:val="001C7E10"/>
    <w:rsid w:val="001D0B01"/>
    <w:rsid w:val="001D487A"/>
    <w:rsid w:val="001D4B9A"/>
    <w:rsid w:val="001D5DF5"/>
    <w:rsid w:val="001D5E2B"/>
    <w:rsid w:val="001D7420"/>
    <w:rsid w:val="001D7DCA"/>
    <w:rsid w:val="001E0786"/>
    <w:rsid w:val="001E0EC6"/>
    <w:rsid w:val="001E15EE"/>
    <w:rsid w:val="001E2B9D"/>
    <w:rsid w:val="001E3060"/>
    <w:rsid w:val="001E3232"/>
    <w:rsid w:val="001E4116"/>
    <w:rsid w:val="001E544B"/>
    <w:rsid w:val="001E55F7"/>
    <w:rsid w:val="001E5D45"/>
    <w:rsid w:val="001E71DA"/>
    <w:rsid w:val="001E7479"/>
    <w:rsid w:val="001E7533"/>
    <w:rsid w:val="001F114D"/>
    <w:rsid w:val="001F35C7"/>
    <w:rsid w:val="001F40FC"/>
    <w:rsid w:val="001F4B14"/>
    <w:rsid w:val="001F4C3B"/>
    <w:rsid w:val="001F5AE7"/>
    <w:rsid w:val="001F5E12"/>
    <w:rsid w:val="001F6647"/>
    <w:rsid w:val="001F6A19"/>
    <w:rsid w:val="001F6A88"/>
    <w:rsid w:val="001F7EDC"/>
    <w:rsid w:val="00200456"/>
    <w:rsid w:val="002005F5"/>
    <w:rsid w:val="002015FC"/>
    <w:rsid w:val="00201AFE"/>
    <w:rsid w:val="0020265F"/>
    <w:rsid w:val="0020285C"/>
    <w:rsid w:val="002028C4"/>
    <w:rsid w:val="00202BCF"/>
    <w:rsid w:val="00202F50"/>
    <w:rsid w:val="0020350B"/>
    <w:rsid w:val="00203ECA"/>
    <w:rsid w:val="00204CDB"/>
    <w:rsid w:val="00205C1B"/>
    <w:rsid w:val="00207E42"/>
    <w:rsid w:val="00210C2E"/>
    <w:rsid w:val="00210CD1"/>
    <w:rsid w:val="00213714"/>
    <w:rsid w:val="00213F19"/>
    <w:rsid w:val="00214D36"/>
    <w:rsid w:val="00214F69"/>
    <w:rsid w:val="00215BD3"/>
    <w:rsid w:val="00217872"/>
    <w:rsid w:val="00217CBB"/>
    <w:rsid w:val="00222206"/>
    <w:rsid w:val="00224B90"/>
    <w:rsid w:val="002269E0"/>
    <w:rsid w:val="00227140"/>
    <w:rsid w:val="00227217"/>
    <w:rsid w:val="00227D82"/>
    <w:rsid w:val="00230690"/>
    <w:rsid w:val="0023150A"/>
    <w:rsid w:val="00231646"/>
    <w:rsid w:val="00233AFB"/>
    <w:rsid w:val="00233F96"/>
    <w:rsid w:val="00234D49"/>
    <w:rsid w:val="00235731"/>
    <w:rsid w:val="002358B1"/>
    <w:rsid w:val="002377E9"/>
    <w:rsid w:val="002379DF"/>
    <w:rsid w:val="002405D3"/>
    <w:rsid w:val="00241B6F"/>
    <w:rsid w:val="00242F65"/>
    <w:rsid w:val="0024389A"/>
    <w:rsid w:val="00245A7D"/>
    <w:rsid w:val="00245EF4"/>
    <w:rsid w:val="00246E7D"/>
    <w:rsid w:val="00246F1B"/>
    <w:rsid w:val="00246FE1"/>
    <w:rsid w:val="002473F8"/>
    <w:rsid w:val="00247B12"/>
    <w:rsid w:val="0025251F"/>
    <w:rsid w:val="00252C33"/>
    <w:rsid w:val="00252DCF"/>
    <w:rsid w:val="00252E1B"/>
    <w:rsid w:val="00253718"/>
    <w:rsid w:val="00253767"/>
    <w:rsid w:val="002537BC"/>
    <w:rsid w:val="00256E82"/>
    <w:rsid w:val="0025779A"/>
    <w:rsid w:val="002578C1"/>
    <w:rsid w:val="00257D0C"/>
    <w:rsid w:val="0026066D"/>
    <w:rsid w:val="0026102A"/>
    <w:rsid w:val="002626AA"/>
    <w:rsid w:val="00262B50"/>
    <w:rsid w:val="00264C9B"/>
    <w:rsid w:val="00264CB2"/>
    <w:rsid w:val="002654A5"/>
    <w:rsid w:val="00265CBC"/>
    <w:rsid w:val="002662A8"/>
    <w:rsid w:val="002663A2"/>
    <w:rsid w:val="00267865"/>
    <w:rsid w:val="002707E6"/>
    <w:rsid w:val="00270937"/>
    <w:rsid w:val="0027183E"/>
    <w:rsid w:val="00271869"/>
    <w:rsid w:val="00271875"/>
    <w:rsid w:val="0027254E"/>
    <w:rsid w:val="00272D67"/>
    <w:rsid w:val="00276F28"/>
    <w:rsid w:val="00277773"/>
    <w:rsid w:val="00277951"/>
    <w:rsid w:val="00280CBF"/>
    <w:rsid w:val="00281CC9"/>
    <w:rsid w:val="002828D4"/>
    <w:rsid w:val="002834C0"/>
    <w:rsid w:val="00284962"/>
    <w:rsid w:val="002858B9"/>
    <w:rsid w:val="00287BDD"/>
    <w:rsid w:val="0029030F"/>
    <w:rsid w:val="00290EBB"/>
    <w:rsid w:val="0029166F"/>
    <w:rsid w:val="00291E89"/>
    <w:rsid w:val="002927A8"/>
    <w:rsid w:val="002938A7"/>
    <w:rsid w:val="00293D71"/>
    <w:rsid w:val="00293E76"/>
    <w:rsid w:val="00293EAF"/>
    <w:rsid w:val="002948AA"/>
    <w:rsid w:val="00294DF9"/>
    <w:rsid w:val="00295281"/>
    <w:rsid w:val="00296097"/>
    <w:rsid w:val="00296590"/>
    <w:rsid w:val="00297EB8"/>
    <w:rsid w:val="002A0071"/>
    <w:rsid w:val="002A2AE5"/>
    <w:rsid w:val="002A2E90"/>
    <w:rsid w:val="002A38B0"/>
    <w:rsid w:val="002A3958"/>
    <w:rsid w:val="002A433E"/>
    <w:rsid w:val="002A48A9"/>
    <w:rsid w:val="002A4953"/>
    <w:rsid w:val="002A4AF3"/>
    <w:rsid w:val="002A5834"/>
    <w:rsid w:val="002A59EA"/>
    <w:rsid w:val="002A763D"/>
    <w:rsid w:val="002A7906"/>
    <w:rsid w:val="002B0557"/>
    <w:rsid w:val="002B0B67"/>
    <w:rsid w:val="002B16EF"/>
    <w:rsid w:val="002B2191"/>
    <w:rsid w:val="002B3FB7"/>
    <w:rsid w:val="002B44BC"/>
    <w:rsid w:val="002B6488"/>
    <w:rsid w:val="002C0923"/>
    <w:rsid w:val="002C1C08"/>
    <w:rsid w:val="002C2EA6"/>
    <w:rsid w:val="002C4499"/>
    <w:rsid w:val="002C4A41"/>
    <w:rsid w:val="002C4B97"/>
    <w:rsid w:val="002C5966"/>
    <w:rsid w:val="002C5A6B"/>
    <w:rsid w:val="002C69E0"/>
    <w:rsid w:val="002C738E"/>
    <w:rsid w:val="002C7C17"/>
    <w:rsid w:val="002D006E"/>
    <w:rsid w:val="002D0DE6"/>
    <w:rsid w:val="002D1526"/>
    <w:rsid w:val="002D1627"/>
    <w:rsid w:val="002D1BD6"/>
    <w:rsid w:val="002D27AF"/>
    <w:rsid w:val="002D3C60"/>
    <w:rsid w:val="002D5AD2"/>
    <w:rsid w:val="002D6225"/>
    <w:rsid w:val="002D6474"/>
    <w:rsid w:val="002E1838"/>
    <w:rsid w:val="002E2220"/>
    <w:rsid w:val="002E278A"/>
    <w:rsid w:val="002E3CEA"/>
    <w:rsid w:val="002E47A7"/>
    <w:rsid w:val="002E4E6A"/>
    <w:rsid w:val="002E5B21"/>
    <w:rsid w:val="002E5E8F"/>
    <w:rsid w:val="002E5FB1"/>
    <w:rsid w:val="002E6D86"/>
    <w:rsid w:val="002E7100"/>
    <w:rsid w:val="002E7FE5"/>
    <w:rsid w:val="002F0863"/>
    <w:rsid w:val="002F0955"/>
    <w:rsid w:val="002F1320"/>
    <w:rsid w:val="002F17E3"/>
    <w:rsid w:val="002F1D77"/>
    <w:rsid w:val="002F2021"/>
    <w:rsid w:val="002F2470"/>
    <w:rsid w:val="002F25D7"/>
    <w:rsid w:val="002F4349"/>
    <w:rsid w:val="002F55E0"/>
    <w:rsid w:val="002F56F9"/>
    <w:rsid w:val="002F6C13"/>
    <w:rsid w:val="00302303"/>
    <w:rsid w:val="00302A54"/>
    <w:rsid w:val="003034B9"/>
    <w:rsid w:val="00303AEE"/>
    <w:rsid w:val="00304C73"/>
    <w:rsid w:val="00305C08"/>
    <w:rsid w:val="0030695D"/>
    <w:rsid w:val="00310CD1"/>
    <w:rsid w:val="00310FE8"/>
    <w:rsid w:val="00312E70"/>
    <w:rsid w:val="00313A97"/>
    <w:rsid w:val="00313D10"/>
    <w:rsid w:val="003145C2"/>
    <w:rsid w:val="00314B06"/>
    <w:rsid w:val="003156DD"/>
    <w:rsid w:val="00316999"/>
    <w:rsid w:val="003178AF"/>
    <w:rsid w:val="0032022C"/>
    <w:rsid w:val="00320289"/>
    <w:rsid w:val="00320841"/>
    <w:rsid w:val="00321100"/>
    <w:rsid w:val="003221BE"/>
    <w:rsid w:val="00323128"/>
    <w:rsid w:val="00324802"/>
    <w:rsid w:val="00325BDA"/>
    <w:rsid w:val="00325C13"/>
    <w:rsid w:val="00326C62"/>
    <w:rsid w:val="0032733A"/>
    <w:rsid w:val="00327395"/>
    <w:rsid w:val="003302A6"/>
    <w:rsid w:val="0033065F"/>
    <w:rsid w:val="00330B8B"/>
    <w:rsid w:val="003323CB"/>
    <w:rsid w:val="00332FF7"/>
    <w:rsid w:val="00334C2E"/>
    <w:rsid w:val="00335525"/>
    <w:rsid w:val="0033657C"/>
    <w:rsid w:val="00336634"/>
    <w:rsid w:val="0033752F"/>
    <w:rsid w:val="00337668"/>
    <w:rsid w:val="00337754"/>
    <w:rsid w:val="0034144D"/>
    <w:rsid w:val="0034276C"/>
    <w:rsid w:val="00342E15"/>
    <w:rsid w:val="00345137"/>
    <w:rsid w:val="00345262"/>
    <w:rsid w:val="003455E9"/>
    <w:rsid w:val="003469CD"/>
    <w:rsid w:val="003473B0"/>
    <w:rsid w:val="00347BCA"/>
    <w:rsid w:val="003502DB"/>
    <w:rsid w:val="0035098D"/>
    <w:rsid w:val="0035230D"/>
    <w:rsid w:val="00353F72"/>
    <w:rsid w:val="00356202"/>
    <w:rsid w:val="0035622D"/>
    <w:rsid w:val="003572E8"/>
    <w:rsid w:val="003573C2"/>
    <w:rsid w:val="003574B9"/>
    <w:rsid w:val="003575B9"/>
    <w:rsid w:val="00357ACE"/>
    <w:rsid w:val="003618E1"/>
    <w:rsid w:val="003618E9"/>
    <w:rsid w:val="00361A56"/>
    <w:rsid w:val="0036247D"/>
    <w:rsid w:val="003624CC"/>
    <w:rsid w:val="00363740"/>
    <w:rsid w:val="003650D0"/>
    <w:rsid w:val="0036546E"/>
    <w:rsid w:val="003656F8"/>
    <w:rsid w:val="00365AA8"/>
    <w:rsid w:val="00365BC8"/>
    <w:rsid w:val="00367CA4"/>
    <w:rsid w:val="003702F1"/>
    <w:rsid w:val="00370A49"/>
    <w:rsid w:val="00370B1D"/>
    <w:rsid w:val="00371CC7"/>
    <w:rsid w:val="00372C75"/>
    <w:rsid w:val="003735FE"/>
    <w:rsid w:val="00373913"/>
    <w:rsid w:val="00373BDD"/>
    <w:rsid w:val="00373E9E"/>
    <w:rsid w:val="00375E6F"/>
    <w:rsid w:val="00375FF6"/>
    <w:rsid w:val="00376721"/>
    <w:rsid w:val="00376E15"/>
    <w:rsid w:val="0037716A"/>
    <w:rsid w:val="00377563"/>
    <w:rsid w:val="00377DE8"/>
    <w:rsid w:val="00381A44"/>
    <w:rsid w:val="00384C10"/>
    <w:rsid w:val="00385799"/>
    <w:rsid w:val="00385991"/>
    <w:rsid w:val="00386710"/>
    <w:rsid w:val="003867BB"/>
    <w:rsid w:val="00386A21"/>
    <w:rsid w:val="00387993"/>
    <w:rsid w:val="0039078B"/>
    <w:rsid w:val="00390E33"/>
    <w:rsid w:val="00391B04"/>
    <w:rsid w:val="00393AE2"/>
    <w:rsid w:val="00393FFC"/>
    <w:rsid w:val="00394714"/>
    <w:rsid w:val="003952E5"/>
    <w:rsid w:val="003959C5"/>
    <w:rsid w:val="00396C45"/>
    <w:rsid w:val="00396C9A"/>
    <w:rsid w:val="00397F84"/>
    <w:rsid w:val="003A0372"/>
    <w:rsid w:val="003A04BB"/>
    <w:rsid w:val="003A0682"/>
    <w:rsid w:val="003A1928"/>
    <w:rsid w:val="003A3062"/>
    <w:rsid w:val="003A32ED"/>
    <w:rsid w:val="003A36CB"/>
    <w:rsid w:val="003A379E"/>
    <w:rsid w:val="003A427A"/>
    <w:rsid w:val="003A4AE9"/>
    <w:rsid w:val="003A4F50"/>
    <w:rsid w:val="003A53C3"/>
    <w:rsid w:val="003A6735"/>
    <w:rsid w:val="003A6A11"/>
    <w:rsid w:val="003B0616"/>
    <w:rsid w:val="003B1207"/>
    <w:rsid w:val="003B32FC"/>
    <w:rsid w:val="003B3D27"/>
    <w:rsid w:val="003B4756"/>
    <w:rsid w:val="003B753F"/>
    <w:rsid w:val="003C09E3"/>
    <w:rsid w:val="003C2EEC"/>
    <w:rsid w:val="003C3060"/>
    <w:rsid w:val="003C56B8"/>
    <w:rsid w:val="003C56E2"/>
    <w:rsid w:val="003C734B"/>
    <w:rsid w:val="003C7C35"/>
    <w:rsid w:val="003C7C45"/>
    <w:rsid w:val="003D00DE"/>
    <w:rsid w:val="003D07B0"/>
    <w:rsid w:val="003D08C9"/>
    <w:rsid w:val="003D09DF"/>
    <w:rsid w:val="003D0A9B"/>
    <w:rsid w:val="003D2280"/>
    <w:rsid w:val="003D3095"/>
    <w:rsid w:val="003D5479"/>
    <w:rsid w:val="003D62B3"/>
    <w:rsid w:val="003D6F6A"/>
    <w:rsid w:val="003D7182"/>
    <w:rsid w:val="003D7B23"/>
    <w:rsid w:val="003E02EA"/>
    <w:rsid w:val="003E0602"/>
    <w:rsid w:val="003E0932"/>
    <w:rsid w:val="003E0D05"/>
    <w:rsid w:val="003E1EC0"/>
    <w:rsid w:val="003E2286"/>
    <w:rsid w:val="003E3010"/>
    <w:rsid w:val="003E54E9"/>
    <w:rsid w:val="003E580C"/>
    <w:rsid w:val="003E5FEB"/>
    <w:rsid w:val="003E6326"/>
    <w:rsid w:val="003E6AE7"/>
    <w:rsid w:val="003E7DA2"/>
    <w:rsid w:val="003E7FB7"/>
    <w:rsid w:val="003F07A6"/>
    <w:rsid w:val="003F0FAF"/>
    <w:rsid w:val="003F1024"/>
    <w:rsid w:val="003F1448"/>
    <w:rsid w:val="003F1F61"/>
    <w:rsid w:val="003F30FC"/>
    <w:rsid w:val="003F51A3"/>
    <w:rsid w:val="003F71EC"/>
    <w:rsid w:val="003F78FF"/>
    <w:rsid w:val="00400DFF"/>
    <w:rsid w:val="004017B2"/>
    <w:rsid w:val="0040188D"/>
    <w:rsid w:val="00401F95"/>
    <w:rsid w:val="00404000"/>
    <w:rsid w:val="0040413A"/>
    <w:rsid w:val="00404D2A"/>
    <w:rsid w:val="00406344"/>
    <w:rsid w:val="00406DF0"/>
    <w:rsid w:val="00410210"/>
    <w:rsid w:val="0041040F"/>
    <w:rsid w:val="00411CCC"/>
    <w:rsid w:val="00411E8D"/>
    <w:rsid w:val="00412EBD"/>
    <w:rsid w:val="00413662"/>
    <w:rsid w:val="00414705"/>
    <w:rsid w:val="00414B27"/>
    <w:rsid w:val="00414BA7"/>
    <w:rsid w:val="00415A00"/>
    <w:rsid w:val="00415E6F"/>
    <w:rsid w:val="004162E0"/>
    <w:rsid w:val="00416887"/>
    <w:rsid w:val="00417648"/>
    <w:rsid w:val="004177C6"/>
    <w:rsid w:val="00417C29"/>
    <w:rsid w:val="0042033D"/>
    <w:rsid w:val="004208E6"/>
    <w:rsid w:val="00420910"/>
    <w:rsid w:val="00422E28"/>
    <w:rsid w:val="00422F31"/>
    <w:rsid w:val="004231A4"/>
    <w:rsid w:val="0042321F"/>
    <w:rsid w:val="00424C28"/>
    <w:rsid w:val="00425560"/>
    <w:rsid w:val="00427C57"/>
    <w:rsid w:val="0043071F"/>
    <w:rsid w:val="00430AC2"/>
    <w:rsid w:val="00431443"/>
    <w:rsid w:val="00432716"/>
    <w:rsid w:val="00432AAB"/>
    <w:rsid w:val="0043302D"/>
    <w:rsid w:val="004342A9"/>
    <w:rsid w:val="004351CC"/>
    <w:rsid w:val="004353F5"/>
    <w:rsid w:val="004367A5"/>
    <w:rsid w:val="0044054F"/>
    <w:rsid w:val="00440F45"/>
    <w:rsid w:val="00441DB9"/>
    <w:rsid w:val="00442DCD"/>
    <w:rsid w:val="00444116"/>
    <w:rsid w:val="00447F4A"/>
    <w:rsid w:val="004501A6"/>
    <w:rsid w:val="00450503"/>
    <w:rsid w:val="00450747"/>
    <w:rsid w:val="00450D9A"/>
    <w:rsid w:val="00451E55"/>
    <w:rsid w:val="00452005"/>
    <w:rsid w:val="00452A32"/>
    <w:rsid w:val="00452A33"/>
    <w:rsid w:val="00454336"/>
    <w:rsid w:val="00455E78"/>
    <w:rsid w:val="00456508"/>
    <w:rsid w:val="0045677B"/>
    <w:rsid w:val="00457F27"/>
    <w:rsid w:val="004600CB"/>
    <w:rsid w:val="004605C8"/>
    <w:rsid w:val="0046220A"/>
    <w:rsid w:val="0046250F"/>
    <w:rsid w:val="0046312A"/>
    <w:rsid w:val="004638DB"/>
    <w:rsid w:val="00464005"/>
    <w:rsid w:val="0046405F"/>
    <w:rsid w:val="00464A51"/>
    <w:rsid w:val="004654FC"/>
    <w:rsid w:val="00467EE7"/>
    <w:rsid w:val="00471BDF"/>
    <w:rsid w:val="00471E0B"/>
    <w:rsid w:val="00471E94"/>
    <w:rsid w:val="00472E3D"/>
    <w:rsid w:val="00473171"/>
    <w:rsid w:val="004737D0"/>
    <w:rsid w:val="00473AED"/>
    <w:rsid w:val="00474027"/>
    <w:rsid w:val="004745F5"/>
    <w:rsid w:val="00474671"/>
    <w:rsid w:val="00475065"/>
    <w:rsid w:val="00475AB4"/>
    <w:rsid w:val="004768DF"/>
    <w:rsid w:val="00476EB9"/>
    <w:rsid w:val="00476F02"/>
    <w:rsid w:val="00476F92"/>
    <w:rsid w:val="004804B6"/>
    <w:rsid w:val="00480E38"/>
    <w:rsid w:val="00482493"/>
    <w:rsid w:val="00483820"/>
    <w:rsid w:val="00483D9C"/>
    <w:rsid w:val="00484A4A"/>
    <w:rsid w:val="0048501D"/>
    <w:rsid w:val="004853D5"/>
    <w:rsid w:val="004868A5"/>
    <w:rsid w:val="00486FE4"/>
    <w:rsid w:val="0048714B"/>
    <w:rsid w:val="00487963"/>
    <w:rsid w:val="00490479"/>
    <w:rsid w:val="00491ECD"/>
    <w:rsid w:val="00491EFC"/>
    <w:rsid w:val="00492819"/>
    <w:rsid w:val="00492AF8"/>
    <w:rsid w:val="00493511"/>
    <w:rsid w:val="0049540F"/>
    <w:rsid w:val="004960CE"/>
    <w:rsid w:val="00496841"/>
    <w:rsid w:val="0049738C"/>
    <w:rsid w:val="0049791F"/>
    <w:rsid w:val="00497B0F"/>
    <w:rsid w:val="00497C71"/>
    <w:rsid w:val="004A1FD7"/>
    <w:rsid w:val="004A241A"/>
    <w:rsid w:val="004A2928"/>
    <w:rsid w:val="004A46CF"/>
    <w:rsid w:val="004A508F"/>
    <w:rsid w:val="004A51DD"/>
    <w:rsid w:val="004A5EB6"/>
    <w:rsid w:val="004A60F9"/>
    <w:rsid w:val="004A681D"/>
    <w:rsid w:val="004B0084"/>
    <w:rsid w:val="004B068E"/>
    <w:rsid w:val="004B3056"/>
    <w:rsid w:val="004B360E"/>
    <w:rsid w:val="004B3BDB"/>
    <w:rsid w:val="004B3C05"/>
    <w:rsid w:val="004B413C"/>
    <w:rsid w:val="004B4DD2"/>
    <w:rsid w:val="004B680D"/>
    <w:rsid w:val="004B76C7"/>
    <w:rsid w:val="004B7E7A"/>
    <w:rsid w:val="004C1774"/>
    <w:rsid w:val="004C1D3F"/>
    <w:rsid w:val="004C1E14"/>
    <w:rsid w:val="004C32DA"/>
    <w:rsid w:val="004C345C"/>
    <w:rsid w:val="004C50E0"/>
    <w:rsid w:val="004C5224"/>
    <w:rsid w:val="004C6C55"/>
    <w:rsid w:val="004C7C61"/>
    <w:rsid w:val="004C7DD3"/>
    <w:rsid w:val="004C7E3D"/>
    <w:rsid w:val="004D02D7"/>
    <w:rsid w:val="004D0D80"/>
    <w:rsid w:val="004D104E"/>
    <w:rsid w:val="004D162C"/>
    <w:rsid w:val="004D1A6E"/>
    <w:rsid w:val="004D2267"/>
    <w:rsid w:val="004D5190"/>
    <w:rsid w:val="004D68E3"/>
    <w:rsid w:val="004D7612"/>
    <w:rsid w:val="004D7809"/>
    <w:rsid w:val="004E0622"/>
    <w:rsid w:val="004E161C"/>
    <w:rsid w:val="004E202B"/>
    <w:rsid w:val="004E2108"/>
    <w:rsid w:val="004E2DB8"/>
    <w:rsid w:val="004E39E9"/>
    <w:rsid w:val="004E3C61"/>
    <w:rsid w:val="004E5AD1"/>
    <w:rsid w:val="004E60A1"/>
    <w:rsid w:val="004E6CEF"/>
    <w:rsid w:val="004E7604"/>
    <w:rsid w:val="004F0179"/>
    <w:rsid w:val="004F034B"/>
    <w:rsid w:val="004F0358"/>
    <w:rsid w:val="004F1F94"/>
    <w:rsid w:val="004F2C57"/>
    <w:rsid w:val="004F3339"/>
    <w:rsid w:val="004F3D29"/>
    <w:rsid w:val="004F4B4A"/>
    <w:rsid w:val="004F5592"/>
    <w:rsid w:val="004F5A9A"/>
    <w:rsid w:val="004F5BBA"/>
    <w:rsid w:val="004F7207"/>
    <w:rsid w:val="00500AD0"/>
    <w:rsid w:val="00501E85"/>
    <w:rsid w:val="005028CA"/>
    <w:rsid w:val="00502D53"/>
    <w:rsid w:val="00503394"/>
    <w:rsid w:val="005036BF"/>
    <w:rsid w:val="00503753"/>
    <w:rsid w:val="00504292"/>
    <w:rsid w:val="00504E43"/>
    <w:rsid w:val="0050508D"/>
    <w:rsid w:val="005062B7"/>
    <w:rsid w:val="00506789"/>
    <w:rsid w:val="00506EB0"/>
    <w:rsid w:val="005071D1"/>
    <w:rsid w:val="00507883"/>
    <w:rsid w:val="00507BC8"/>
    <w:rsid w:val="00507FBD"/>
    <w:rsid w:val="00510551"/>
    <w:rsid w:val="00510791"/>
    <w:rsid w:val="005115A7"/>
    <w:rsid w:val="00512E4C"/>
    <w:rsid w:val="00513B36"/>
    <w:rsid w:val="00514088"/>
    <w:rsid w:val="00514D69"/>
    <w:rsid w:val="005157C1"/>
    <w:rsid w:val="00517004"/>
    <w:rsid w:val="005172D4"/>
    <w:rsid w:val="0051731A"/>
    <w:rsid w:val="0051751C"/>
    <w:rsid w:val="00522847"/>
    <w:rsid w:val="005228DB"/>
    <w:rsid w:val="00522F79"/>
    <w:rsid w:val="00523ACA"/>
    <w:rsid w:val="00524AFA"/>
    <w:rsid w:val="005266D8"/>
    <w:rsid w:val="005268BA"/>
    <w:rsid w:val="0053170A"/>
    <w:rsid w:val="005345B9"/>
    <w:rsid w:val="00534E5B"/>
    <w:rsid w:val="005354D7"/>
    <w:rsid w:val="005358B4"/>
    <w:rsid w:val="005376D4"/>
    <w:rsid w:val="00540F4C"/>
    <w:rsid w:val="00540F95"/>
    <w:rsid w:val="0054148C"/>
    <w:rsid w:val="00543375"/>
    <w:rsid w:val="00543A00"/>
    <w:rsid w:val="005448FB"/>
    <w:rsid w:val="0054502F"/>
    <w:rsid w:val="005455A7"/>
    <w:rsid w:val="00546646"/>
    <w:rsid w:val="00546895"/>
    <w:rsid w:val="00546AD2"/>
    <w:rsid w:val="005476B7"/>
    <w:rsid w:val="005477EC"/>
    <w:rsid w:val="0054787D"/>
    <w:rsid w:val="00550167"/>
    <w:rsid w:val="00550DE4"/>
    <w:rsid w:val="00551F70"/>
    <w:rsid w:val="0055201C"/>
    <w:rsid w:val="0055265F"/>
    <w:rsid w:val="00553A88"/>
    <w:rsid w:val="00556BD3"/>
    <w:rsid w:val="005602DE"/>
    <w:rsid w:val="00560590"/>
    <w:rsid w:val="00560F50"/>
    <w:rsid w:val="00561B2F"/>
    <w:rsid w:val="00562173"/>
    <w:rsid w:val="00562A54"/>
    <w:rsid w:val="00563D18"/>
    <w:rsid w:val="00564E6D"/>
    <w:rsid w:val="0056672A"/>
    <w:rsid w:val="00567002"/>
    <w:rsid w:val="00570789"/>
    <w:rsid w:val="00570A13"/>
    <w:rsid w:val="0057340B"/>
    <w:rsid w:val="00575D22"/>
    <w:rsid w:val="00576278"/>
    <w:rsid w:val="00577C98"/>
    <w:rsid w:val="00580EA7"/>
    <w:rsid w:val="00582A81"/>
    <w:rsid w:val="00583DA7"/>
    <w:rsid w:val="005845F7"/>
    <w:rsid w:val="0058470F"/>
    <w:rsid w:val="00585F0E"/>
    <w:rsid w:val="0058613F"/>
    <w:rsid w:val="00586C03"/>
    <w:rsid w:val="00586E4E"/>
    <w:rsid w:val="00586E69"/>
    <w:rsid w:val="005871D7"/>
    <w:rsid w:val="00587275"/>
    <w:rsid w:val="00587563"/>
    <w:rsid w:val="005906FA"/>
    <w:rsid w:val="00590AB3"/>
    <w:rsid w:val="0059236B"/>
    <w:rsid w:val="005926BA"/>
    <w:rsid w:val="00593291"/>
    <w:rsid w:val="00593902"/>
    <w:rsid w:val="005942E8"/>
    <w:rsid w:val="0059590B"/>
    <w:rsid w:val="005A0925"/>
    <w:rsid w:val="005A100D"/>
    <w:rsid w:val="005A11E8"/>
    <w:rsid w:val="005A1205"/>
    <w:rsid w:val="005A2191"/>
    <w:rsid w:val="005A25C6"/>
    <w:rsid w:val="005A3423"/>
    <w:rsid w:val="005A3579"/>
    <w:rsid w:val="005A4896"/>
    <w:rsid w:val="005A4BAC"/>
    <w:rsid w:val="005A5221"/>
    <w:rsid w:val="005A5BB0"/>
    <w:rsid w:val="005A5ED9"/>
    <w:rsid w:val="005A68BF"/>
    <w:rsid w:val="005A6CF9"/>
    <w:rsid w:val="005A740E"/>
    <w:rsid w:val="005A768F"/>
    <w:rsid w:val="005A7B0A"/>
    <w:rsid w:val="005A7E55"/>
    <w:rsid w:val="005B1C24"/>
    <w:rsid w:val="005B22BA"/>
    <w:rsid w:val="005B237D"/>
    <w:rsid w:val="005B2419"/>
    <w:rsid w:val="005B32BA"/>
    <w:rsid w:val="005B3501"/>
    <w:rsid w:val="005B354B"/>
    <w:rsid w:val="005B3864"/>
    <w:rsid w:val="005B4CB3"/>
    <w:rsid w:val="005B5166"/>
    <w:rsid w:val="005B5A75"/>
    <w:rsid w:val="005C159B"/>
    <w:rsid w:val="005C34C5"/>
    <w:rsid w:val="005C3645"/>
    <w:rsid w:val="005C3655"/>
    <w:rsid w:val="005C3E92"/>
    <w:rsid w:val="005C421F"/>
    <w:rsid w:val="005C7026"/>
    <w:rsid w:val="005D1F03"/>
    <w:rsid w:val="005D20CD"/>
    <w:rsid w:val="005D3D13"/>
    <w:rsid w:val="005D43C5"/>
    <w:rsid w:val="005D491D"/>
    <w:rsid w:val="005D55E2"/>
    <w:rsid w:val="005D5EA8"/>
    <w:rsid w:val="005D6091"/>
    <w:rsid w:val="005D64B4"/>
    <w:rsid w:val="005D6930"/>
    <w:rsid w:val="005D708C"/>
    <w:rsid w:val="005E0419"/>
    <w:rsid w:val="005E1670"/>
    <w:rsid w:val="005E4098"/>
    <w:rsid w:val="005E41C4"/>
    <w:rsid w:val="005E649E"/>
    <w:rsid w:val="005E7335"/>
    <w:rsid w:val="005E7CD4"/>
    <w:rsid w:val="005F2B54"/>
    <w:rsid w:val="005F3B01"/>
    <w:rsid w:val="005F3EDD"/>
    <w:rsid w:val="005F3F50"/>
    <w:rsid w:val="005F4BD3"/>
    <w:rsid w:val="005F4D68"/>
    <w:rsid w:val="005F4F2E"/>
    <w:rsid w:val="005F51D1"/>
    <w:rsid w:val="005F52FA"/>
    <w:rsid w:val="005F5A68"/>
    <w:rsid w:val="005F60C2"/>
    <w:rsid w:val="005F6879"/>
    <w:rsid w:val="005F688B"/>
    <w:rsid w:val="005F68FA"/>
    <w:rsid w:val="005F73A2"/>
    <w:rsid w:val="006007FD"/>
    <w:rsid w:val="00601381"/>
    <w:rsid w:val="00602CC2"/>
    <w:rsid w:val="00605583"/>
    <w:rsid w:val="00606425"/>
    <w:rsid w:val="00606A1B"/>
    <w:rsid w:val="00606B25"/>
    <w:rsid w:val="00610AE5"/>
    <w:rsid w:val="00610F1D"/>
    <w:rsid w:val="0061345B"/>
    <w:rsid w:val="00613DBC"/>
    <w:rsid w:val="00613E7A"/>
    <w:rsid w:val="00614600"/>
    <w:rsid w:val="00614912"/>
    <w:rsid w:val="006158DC"/>
    <w:rsid w:val="00615BF4"/>
    <w:rsid w:val="006160F2"/>
    <w:rsid w:val="0061655D"/>
    <w:rsid w:val="00616CC4"/>
    <w:rsid w:val="00617215"/>
    <w:rsid w:val="00617D26"/>
    <w:rsid w:val="006216DB"/>
    <w:rsid w:val="00621B85"/>
    <w:rsid w:val="0062309F"/>
    <w:rsid w:val="0062372F"/>
    <w:rsid w:val="00623BE0"/>
    <w:rsid w:val="006241FC"/>
    <w:rsid w:val="00624C2C"/>
    <w:rsid w:val="00625EFC"/>
    <w:rsid w:val="00625FC9"/>
    <w:rsid w:val="00626091"/>
    <w:rsid w:val="00626A45"/>
    <w:rsid w:val="006274BE"/>
    <w:rsid w:val="00627943"/>
    <w:rsid w:val="006300C8"/>
    <w:rsid w:val="00630BA0"/>
    <w:rsid w:val="0063156E"/>
    <w:rsid w:val="006318CF"/>
    <w:rsid w:val="006326A5"/>
    <w:rsid w:val="00633955"/>
    <w:rsid w:val="00634BD4"/>
    <w:rsid w:val="00634F3F"/>
    <w:rsid w:val="006372F3"/>
    <w:rsid w:val="006374DF"/>
    <w:rsid w:val="006375C7"/>
    <w:rsid w:val="00640083"/>
    <w:rsid w:val="006410E3"/>
    <w:rsid w:val="00642EC7"/>
    <w:rsid w:val="0064368C"/>
    <w:rsid w:val="00643D76"/>
    <w:rsid w:val="00644403"/>
    <w:rsid w:val="006447E5"/>
    <w:rsid w:val="006447E7"/>
    <w:rsid w:val="00644CCD"/>
    <w:rsid w:val="00646D4B"/>
    <w:rsid w:val="00647883"/>
    <w:rsid w:val="00647DFC"/>
    <w:rsid w:val="0065114C"/>
    <w:rsid w:val="006514E0"/>
    <w:rsid w:val="00651F6F"/>
    <w:rsid w:val="00654955"/>
    <w:rsid w:val="00657E0B"/>
    <w:rsid w:val="00661C00"/>
    <w:rsid w:val="006628E6"/>
    <w:rsid w:val="00665369"/>
    <w:rsid w:val="00665AB6"/>
    <w:rsid w:val="00665E24"/>
    <w:rsid w:val="006664C9"/>
    <w:rsid w:val="006674A6"/>
    <w:rsid w:val="006705CE"/>
    <w:rsid w:val="00670682"/>
    <w:rsid w:val="00670BB5"/>
    <w:rsid w:val="00673195"/>
    <w:rsid w:val="0067334B"/>
    <w:rsid w:val="00673927"/>
    <w:rsid w:val="006742DC"/>
    <w:rsid w:val="00674BEE"/>
    <w:rsid w:val="0067653D"/>
    <w:rsid w:val="00676A46"/>
    <w:rsid w:val="00676D81"/>
    <w:rsid w:val="00677FC5"/>
    <w:rsid w:val="006800E8"/>
    <w:rsid w:val="00681BD3"/>
    <w:rsid w:val="00681BD9"/>
    <w:rsid w:val="006834FB"/>
    <w:rsid w:val="00684242"/>
    <w:rsid w:val="00685AB1"/>
    <w:rsid w:val="00687039"/>
    <w:rsid w:val="00687E29"/>
    <w:rsid w:val="00690247"/>
    <w:rsid w:val="006915DE"/>
    <w:rsid w:val="00692112"/>
    <w:rsid w:val="00694753"/>
    <w:rsid w:val="006947CE"/>
    <w:rsid w:val="006955B1"/>
    <w:rsid w:val="00695A87"/>
    <w:rsid w:val="00696979"/>
    <w:rsid w:val="006A170E"/>
    <w:rsid w:val="006A1EF5"/>
    <w:rsid w:val="006A20BB"/>
    <w:rsid w:val="006A2221"/>
    <w:rsid w:val="006A3CE3"/>
    <w:rsid w:val="006A4C1F"/>
    <w:rsid w:val="006A4D2D"/>
    <w:rsid w:val="006A5921"/>
    <w:rsid w:val="006A5A2F"/>
    <w:rsid w:val="006A7922"/>
    <w:rsid w:val="006A7D9F"/>
    <w:rsid w:val="006B0229"/>
    <w:rsid w:val="006B032E"/>
    <w:rsid w:val="006B0601"/>
    <w:rsid w:val="006B278F"/>
    <w:rsid w:val="006B2B64"/>
    <w:rsid w:val="006B3910"/>
    <w:rsid w:val="006B5D13"/>
    <w:rsid w:val="006C07DD"/>
    <w:rsid w:val="006C2402"/>
    <w:rsid w:val="006C334C"/>
    <w:rsid w:val="006C40EF"/>
    <w:rsid w:val="006C42D3"/>
    <w:rsid w:val="006C4F01"/>
    <w:rsid w:val="006C5690"/>
    <w:rsid w:val="006C5993"/>
    <w:rsid w:val="006C632D"/>
    <w:rsid w:val="006C73F5"/>
    <w:rsid w:val="006D0509"/>
    <w:rsid w:val="006D0F4C"/>
    <w:rsid w:val="006D0F5D"/>
    <w:rsid w:val="006D1317"/>
    <w:rsid w:val="006D2667"/>
    <w:rsid w:val="006D4C84"/>
    <w:rsid w:val="006D534A"/>
    <w:rsid w:val="006D68F2"/>
    <w:rsid w:val="006D7D4B"/>
    <w:rsid w:val="006E17C0"/>
    <w:rsid w:val="006E262D"/>
    <w:rsid w:val="006E37E3"/>
    <w:rsid w:val="006E3AEF"/>
    <w:rsid w:val="006E540A"/>
    <w:rsid w:val="006E5453"/>
    <w:rsid w:val="006E5556"/>
    <w:rsid w:val="006E6534"/>
    <w:rsid w:val="006E68C9"/>
    <w:rsid w:val="006E7E44"/>
    <w:rsid w:val="006F1171"/>
    <w:rsid w:val="006F15C8"/>
    <w:rsid w:val="006F23CE"/>
    <w:rsid w:val="006F24C2"/>
    <w:rsid w:val="006F26BC"/>
    <w:rsid w:val="006F2C81"/>
    <w:rsid w:val="006F3463"/>
    <w:rsid w:val="006F437C"/>
    <w:rsid w:val="006F4758"/>
    <w:rsid w:val="006F4B3B"/>
    <w:rsid w:val="006F4B8E"/>
    <w:rsid w:val="006F5149"/>
    <w:rsid w:val="006F5D35"/>
    <w:rsid w:val="006F6878"/>
    <w:rsid w:val="006F68FD"/>
    <w:rsid w:val="006F7367"/>
    <w:rsid w:val="006F7C0C"/>
    <w:rsid w:val="00700A7D"/>
    <w:rsid w:val="00700F03"/>
    <w:rsid w:val="00700F31"/>
    <w:rsid w:val="007021E2"/>
    <w:rsid w:val="00702841"/>
    <w:rsid w:val="007041F5"/>
    <w:rsid w:val="00704D96"/>
    <w:rsid w:val="00704E77"/>
    <w:rsid w:val="007056C1"/>
    <w:rsid w:val="0070643E"/>
    <w:rsid w:val="00706BB7"/>
    <w:rsid w:val="007101B2"/>
    <w:rsid w:val="007104F4"/>
    <w:rsid w:val="00710540"/>
    <w:rsid w:val="007136E6"/>
    <w:rsid w:val="00713E45"/>
    <w:rsid w:val="00713FF1"/>
    <w:rsid w:val="0071435D"/>
    <w:rsid w:val="007149A3"/>
    <w:rsid w:val="0071510C"/>
    <w:rsid w:val="007153B3"/>
    <w:rsid w:val="007154F7"/>
    <w:rsid w:val="00717788"/>
    <w:rsid w:val="00717A29"/>
    <w:rsid w:val="0072069A"/>
    <w:rsid w:val="007209E3"/>
    <w:rsid w:val="00721329"/>
    <w:rsid w:val="00721DD5"/>
    <w:rsid w:val="0072209A"/>
    <w:rsid w:val="00722968"/>
    <w:rsid w:val="00722E41"/>
    <w:rsid w:val="00723248"/>
    <w:rsid w:val="0072355D"/>
    <w:rsid w:val="007236B7"/>
    <w:rsid w:val="0072443F"/>
    <w:rsid w:val="00724787"/>
    <w:rsid w:val="00724B9A"/>
    <w:rsid w:val="00724C30"/>
    <w:rsid w:val="0072594C"/>
    <w:rsid w:val="00726274"/>
    <w:rsid w:val="00726473"/>
    <w:rsid w:val="00726596"/>
    <w:rsid w:val="0072715A"/>
    <w:rsid w:val="007276B9"/>
    <w:rsid w:val="00727B33"/>
    <w:rsid w:val="007307BB"/>
    <w:rsid w:val="007312A9"/>
    <w:rsid w:val="007312C9"/>
    <w:rsid w:val="00732524"/>
    <w:rsid w:val="007325D0"/>
    <w:rsid w:val="00732AC5"/>
    <w:rsid w:val="00732F49"/>
    <w:rsid w:val="0073354F"/>
    <w:rsid w:val="00734F27"/>
    <w:rsid w:val="00735996"/>
    <w:rsid w:val="007361C7"/>
    <w:rsid w:val="007366B1"/>
    <w:rsid w:val="00737037"/>
    <w:rsid w:val="0074074C"/>
    <w:rsid w:val="00740CF7"/>
    <w:rsid w:val="00740E7F"/>
    <w:rsid w:val="00740F8A"/>
    <w:rsid w:val="0074232D"/>
    <w:rsid w:val="00742542"/>
    <w:rsid w:val="00743877"/>
    <w:rsid w:val="00743F7E"/>
    <w:rsid w:val="0074488B"/>
    <w:rsid w:val="00744E25"/>
    <w:rsid w:val="007453F4"/>
    <w:rsid w:val="00745C03"/>
    <w:rsid w:val="00746005"/>
    <w:rsid w:val="00746280"/>
    <w:rsid w:val="00746FD3"/>
    <w:rsid w:val="00750780"/>
    <w:rsid w:val="00750D39"/>
    <w:rsid w:val="007512F4"/>
    <w:rsid w:val="00751A42"/>
    <w:rsid w:val="00751DCC"/>
    <w:rsid w:val="007521EB"/>
    <w:rsid w:val="00752A85"/>
    <w:rsid w:val="0075318B"/>
    <w:rsid w:val="00753A16"/>
    <w:rsid w:val="00755551"/>
    <w:rsid w:val="00755AD2"/>
    <w:rsid w:val="00755C17"/>
    <w:rsid w:val="007560BB"/>
    <w:rsid w:val="0075729A"/>
    <w:rsid w:val="007575C2"/>
    <w:rsid w:val="007615B1"/>
    <w:rsid w:val="00762331"/>
    <w:rsid w:val="00763D30"/>
    <w:rsid w:val="0076431A"/>
    <w:rsid w:val="00764A37"/>
    <w:rsid w:val="007651AF"/>
    <w:rsid w:val="00765E50"/>
    <w:rsid w:val="007666E3"/>
    <w:rsid w:val="00767FF2"/>
    <w:rsid w:val="00771BCC"/>
    <w:rsid w:val="00771E64"/>
    <w:rsid w:val="00772F21"/>
    <w:rsid w:val="007736CF"/>
    <w:rsid w:val="0077505F"/>
    <w:rsid w:val="00777095"/>
    <w:rsid w:val="00777813"/>
    <w:rsid w:val="00777EFB"/>
    <w:rsid w:val="0078045D"/>
    <w:rsid w:val="0078068D"/>
    <w:rsid w:val="00781617"/>
    <w:rsid w:val="00781857"/>
    <w:rsid w:val="007819B8"/>
    <w:rsid w:val="0078207C"/>
    <w:rsid w:val="007826F2"/>
    <w:rsid w:val="007828CF"/>
    <w:rsid w:val="00782926"/>
    <w:rsid w:val="0078354B"/>
    <w:rsid w:val="00783F7E"/>
    <w:rsid w:val="00784178"/>
    <w:rsid w:val="00784B0E"/>
    <w:rsid w:val="00784E1E"/>
    <w:rsid w:val="0078540B"/>
    <w:rsid w:val="00785B9C"/>
    <w:rsid w:val="007874CB"/>
    <w:rsid w:val="00787C40"/>
    <w:rsid w:val="00790264"/>
    <w:rsid w:val="007906B3"/>
    <w:rsid w:val="007921E8"/>
    <w:rsid w:val="00795425"/>
    <w:rsid w:val="0079634D"/>
    <w:rsid w:val="00796750"/>
    <w:rsid w:val="007967AD"/>
    <w:rsid w:val="00796C96"/>
    <w:rsid w:val="00797580"/>
    <w:rsid w:val="007A058B"/>
    <w:rsid w:val="007A0D4A"/>
    <w:rsid w:val="007A1884"/>
    <w:rsid w:val="007A1A45"/>
    <w:rsid w:val="007A21A6"/>
    <w:rsid w:val="007A274E"/>
    <w:rsid w:val="007A35B7"/>
    <w:rsid w:val="007A3BE8"/>
    <w:rsid w:val="007A3EE6"/>
    <w:rsid w:val="007A423E"/>
    <w:rsid w:val="007A4D05"/>
    <w:rsid w:val="007A6167"/>
    <w:rsid w:val="007B157E"/>
    <w:rsid w:val="007B28A6"/>
    <w:rsid w:val="007B2E1D"/>
    <w:rsid w:val="007B31E8"/>
    <w:rsid w:val="007B3D20"/>
    <w:rsid w:val="007B4DB4"/>
    <w:rsid w:val="007B512C"/>
    <w:rsid w:val="007B5DFB"/>
    <w:rsid w:val="007B7582"/>
    <w:rsid w:val="007B7E33"/>
    <w:rsid w:val="007C0145"/>
    <w:rsid w:val="007C1537"/>
    <w:rsid w:val="007C3038"/>
    <w:rsid w:val="007C3D78"/>
    <w:rsid w:val="007C48A3"/>
    <w:rsid w:val="007C4B0F"/>
    <w:rsid w:val="007C4EA4"/>
    <w:rsid w:val="007C5152"/>
    <w:rsid w:val="007C52A5"/>
    <w:rsid w:val="007C56B4"/>
    <w:rsid w:val="007C63B4"/>
    <w:rsid w:val="007C6419"/>
    <w:rsid w:val="007C6E93"/>
    <w:rsid w:val="007D1630"/>
    <w:rsid w:val="007D2315"/>
    <w:rsid w:val="007D2778"/>
    <w:rsid w:val="007D4DA7"/>
    <w:rsid w:val="007D5035"/>
    <w:rsid w:val="007D5908"/>
    <w:rsid w:val="007D7675"/>
    <w:rsid w:val="007E01F1"/>
    <w:rsid w:val="007E0F5D"/>
    <w:rsid w:val="007E1EA7"/>
    <w:rsid w:val="007E22E8"/>
    <w:rsid w:val="007E47B5"/>
    <w:rsid w:val="007E4887"/>
    <w:rsid w:val="007E4DA7"/>
    <w:rsid w:val="007E5C45"/>
    <w:rsid w:val="007F06C6"/>
    <w:rsid w:val="007F07FB"/>
    <w:rsid w:val="007F0C6F"/>
    <w:rsid w:val="007F1155"/>
    <w:rsid w:val="007F3DF1"/>
    <w:rsid w:val="007F44C6"/>
    <w:rsid w:val="007F51BC"/>
    <w:rsid w:val="007F724C"/>
    <w:rsid w:val="0080145A"/>
    <w:rsid w:val="00801A68"/>
    <w:rsid w:val="008061B2"/>
    <w:rsid w:val="00806BCC"/>
    <w:rsid w:val="00806C52"/>
    <w:rsid w:val="00806CC8"/>
    <w:rsid w:val="00806F40"/>
    <w:rsid w:val="008137DB"/>
    <w:rsid w:val="0081533A"/>
    <w:rsid w:val="00816A87"/>
    <w:rsid w:val="0081767D"/>
    <w:rsid w:val="008207C6"/>
    <w:rsid w:val="00820FBA"/>
    <w:rsid w:val="00822AAA"/>
    <w:rsid w:val="008236A9"/>
    <w:rsid w:val="00824075"/>
    <w:rsid w:val="0082428C"/>
    <w:rsid w:val="0082485A"/>
    <w:rsid w:val="00824B70"/>
    <w:rsid w:val="00826853"/>
    <w:rsid w:val="0082739E"/>
    <w:rsid w:val="00827FA8"/>
    <w:rsid w:val="00834D0B"/>
    <w:rsid w:val="00835525"/>
    <w:rsid w:val="00836038"/>
    <w:rsid w:val="008360BB"/>
    <w:rsid w:val="00836A8F"/>
    <w:rsid w:val="008372BD"/>
    <w:rsid w:val="00837DC9"/>
    <w:rsid w:val="0084038F"/>
    <w:rsid w:val="00840FE9"/>
    <w:rsid w:val="00842755"/>
    <w:rsid w:val="00842946"/>
    <w:rsid w:val="00842C4B"/>
    <w:rsid w:val="00842D38"/>
    <w:rsid w:val="00843D43"/>
    <w:rsid w:val="00843DF4"/>
    <w:rsid w:val="0084513A"/>
    <w:rsid w:val="00845B89"/>
    <w:rsid w:val="00846221"/>
    <w:rsid w:val="00846500"/>
    <w:rsid w:val="00847F98"/>
    <w:rsid w:val="0085022B"/>
    <w:rsid w:val="00850269"/>
    <w:rsid w:val="0085114C"/>
    <w:rsid w:val="00851D18"/>
    <w:rsid w:val="00852267"/>
    <w:rsid w:val="008523B4"/>
    <w:rsid w:val="0085268F"/>
    <w:rsid w:val="00852D34"/>
    <w:rsid w:val="0085343C"/>
    <w:rsid w:val="0085353D"/>
    <w:rsid w:val="008539B6"/>
    <w:rsid w:val="00854561"/>
    <w:rsid w:val="00854C1A"/>
    <w:rsid w:val="00855536"/>
    <w:rsid w:val="00856184"/>
    <w:rsid w:val="0085680B"/>
    <w:rsid w:val="008572C8"/>
    <w:rsid w:val="0085758A"/>
    <w:rsid w:val="0085779D"/>
    <w:rsid w:val="00857DC7"/>
    <w:rsid w:val="008601F5"/>
    <w:rsid w:val="008611D0"/>
    <w:rsid w:val="00861719"/>
    <w:rsid w:val="00861D73"/>
    <w:rsid w:val="00863309"/>
    <w:rsid w:val="00863F1B"/>
    <w:rsid w:val="00864132"/>
    <w:rsid w:val="00864192"/>
    <w:rsid w:val="00864B49"/>
    <w:rsid w:val="00864FAF"/>
    <w:rsid w:val="00866A2C"/>
    <w:rsid w:val="00866D76"/>
    <w:rsid w:val="00867992"/>
    <w:rsid w:val="00870473"/>
    <w:rsid w:val="00870815"/>
    <w:rsid w:val="00870916"/>
    <w:rsid w:val="0087108C"/>
    <w:rsid w:val="008715D1"/>
    <w:rsid w:val="00871A95"/>
    <w:rsid w:val="00871E93"/>
    <w:rsid w:val="0087289C"/>
    <w:rsid w:val="00873353"/>
    <w:rsid w:val="008734D4"/>
    <w:rsid w:val="00873C73"/>
    <w:rsid w:val="0087493D"/>
    <w:rsid w:val="008751AB"/>
    <w:rsid w:val="00875DD2"/>
    <w:rsid w:val="008764BB"/>
    <w:rsid w:val="00876B51"/>
    <w:rsid w:val="008803E5"/>
    <w:rsid w:val="00880D4D"/>
    <w:rsid w:val="00881AD1"/>
    <w:rsid w:val="00881F65"/>
    <w:rsid w:val="0088257A"/>
    <w:rsid w:val="00883017"/>
    <w:rsid w:val="00883FA1"/>
    <w:rsid w:val="00884558"/>
    <w:rsid w:val="00885327"/>
    <w:rsid w:val="0088575F"/>
    <w:rsid w:val="00890ABE"/>
    <w:rsid w:val="008910EE"/>
    <w:rsid w:val="00893986"/>
    <w:rsid w:val="00893F3F"/>
    <w:rsid w:val="00894175"/>
    <w:rsid w:val="00894C68"/>
    <w:rsid w:val="00896423"/>
    <w:rsid w:val="00896FCC"/>
    <w:rsid w:val="00897152"/>
    <w:rsid w:val="008A0E61"/>
    <w:rsid w:val="008A1319"/>
    <w:rsid w:val="008A1AEC"/>
    <w:rsid w:val="008A2011"/>
    <w:rsid w:val="008A3FF5"/>
    <w:rsid w:val="008A49B9"/>
    <w:rsid w:val="008A4A62"/>
    <w:rsid w:val="008A4F62"/>
    <w:rsid w:val="008A5987"/>
    <w:rsid w:val="008A6B7C"/>
    <w:rsid w:val="008A76A4"/>
    <w:rsid w:val="008B0927"/>
    <w:rsid w:val="008B0D69"/>
    <w:rsid w:val="008B128F"/>
    <w:rsid w:val="008B239A"/>
    <w:rsid w:val="008B2979"/>
    <w:rsid w:val="008B2ECE"/>
    <w:rsid w:val="008B5232"/>
    <w:rsid w:val="008B5E57"/>
    <w:rsid w:val="008B606F"/>
    <w:rsid w:val="008B6A65"/>
    <w:rsid w:val="008C0BED"/>
    <w:rsid w:val="008C0F4C"/>
    <w:rsid w:val="008C1A67"/>
    <w:rsid w:val="008C1AC9"/>
    <w:rsid w:val="008C1E11"/>
    <w:rsid w:val="008C36FE"/>
    <w:rsid w:val="008C3E37"/>
    <w:rsid w:val="008C3E67"/>
    <w:rsid w:val="008C40B4"/>
    <w:rsid w:val="008C493B"/>
    <w:rsid w:val="008C4F7E"/>
    <w:rsid w:val="008C4FB4"/>
    <w:rsid w:val="008C574C"/>
    <w:rsid w:val="008C5FFA"/>
    <w:rsid w:val="008D02B3"/>
    <w:rsid w:val="008D230F"/>
    <w:rsid w:val="008D29A5"/>
    <w:rsid w:val="008D340C"/>
    <w:rsid w:val="008D38AF"/>
    <w:rsid w:val="008D3DAF"/>
    <w:rsid w:val="008D4672"/>
    <w:rsid w:val="008D4F07"/>
    <w:rsid w:val="008D78C1"/>
    <w:rsid w:val="008E00F3"/>
    <w:rsid w:val="008E0E47"/>
    <w:rsid w:val="008E1650"/>
    <w:rsid w:val="008E1CC5"/>
    <w:rsid w:val="008E2138"/>
    <w:rsid w:val="008E2548"/>
    <w:rsid w:val="008E266D"/>
    <w:rsid w:val="008E26FB"/>
    <w:rsid w:val="008E2B32"/>
    <w:rsid w:val="008E3C34"/>
    <w:rsid w:val="008E3D35"/>
    <w:rsid w:val="008E523F"/>
    <w:rsid w:val="008E5C32"/>
    <w:rsid w:val="008E6A27"/>
    <w:rsid w:val="008E7199"/>
    <w:rsid w:val="008F0A32"/>
    <w:rsid w:val="008F108A"/>
    <w:rsid w:val="008F2A0E"/>
    <w:rsid w:val="008F34F9"/>
    <w:rsid w:val="008F6991"/>
    <w:rsid w:val="008F78F9"/>
    <w:rsid w:val="009006F8"/>
    <w:rsid w:val="00900C0B"/>
    <w:rsid w:val="00900E56"/>
    <w:rsid w:val="00902241"/>
    <w:rsid w:val="00903899"/>
    <w:rsid w:val="00903CC7"/>
    <w:rsid w:val="009045CF"/>
    <w:rsid w:val="00906F15"/>
    <w:rsid w:val="009078C6"/>
    <w:rsid w:val="00907D1F"/>
    <w:rsid w:val="00907D75"/>
    <w:rsid w:val="00910380"/>
    <w:rsid w:val="0091089E"/>
    <w:rsid w:val="0091392E"/>
    <w:rsid w:val="0091449D"/>
    <w:rsid w:val="0091595B"/>
    <w:rsid w:val="00916130"/>
    <w:rsid w:val="00916DD6"/>
    <w:rsid w:val="00917D45"/>
    <w:rsid w:val="009216A7"/>
    <w:rsid w:val="009228AE"/>
    <w:rsid w:val="00923137"/>
    <w:rsid w:val="00924B7E"/>
    <w:rsid w:val="00925F20"/>
    <w:rsid w:val="0092686D"/>
    <w:rsid w:val="00926C15"/>
    <w:rsid w:val="00930860"/>
    <w:rsid w:val="009315C2"/>
    <w:rsid w:val="00931E1B"/>
    <w:rsid w:val="00932D94"/>
    <w:rsid w:val="00933C8A"/>
    <w:rsid w:val="00934251"/>
    <w:rsid w:val="009349C4"/>
    <w:rsid w:val="00934FE9"/>
    <w:rsid w:val="0093596F"/>
    <w:rsid w:val="00940B8A"/>
    <w:rsid w:val="00941076"/>
    <w:rsid w:val="00943D8A"/>
    <w:rsid w:val="00945151"/>
    <w:rsid w:val="009454E6"/>
    <w:rsid w:val="0094555A"/>
    <w:rsid w:val="00945FD7"/>
    <w:rsid w:val="009462D5"/>
    <w:rsid w:val="009464C3"/>
    <w:rsid w:val="0094787F"/>
    <w:rsid w:val="009478F3"/>
    <w:rsid w:val="00947D24"/>
    <w:rsid w:val="0095007F"/>
    <w:rsid w:val="00951532"/>
    <w:rsid w:val="00951AD3"/>
    <w:rsid w:val="0095324B"/>
    <w:rsid w:val="00953EE4"/>
    <w:rsid w:val="00955140"/>
    <w:rsid w:val="009559FB"/>
    <w:rsid w:val="009562AA"/>
    <w:rsid w:val="0095764A"/>
    <w:rsid w:val="0096069D"/>
    <w:rsid w:val="009606D4"/>
    <w:rsid w:val="00960ECB"/>
    <w:rsid w:val="00961FE8"/>
    <w:rsid w:val="00962F3E"/>
    <w:rsid w:val="009631CC"/>
    <w:rsid w:val="00966AAD"/>
    <w:rsid w:val="00970FCA"/>
    <w:rsid w:val="009718A2"/>
    <w:rsid w:val="00973E4C"/>
    <w:rsid w:val="00973EDA"/>
    <w:rsid w:val="0097595E"/>
    <w:rsid w:val="00975B32"/>
    <w:rsid w:val="00976D31"/>
    <w:rsid w:val="00977F9F"/>
    <w:rsid w:val="00980053"/>
    <w:rsid w:val="00980AE8"/>
    <w:rsid w:val="00982552"/>
    <w:rsid w:val="00982753"/>
    <w:rsid w:val="00984340"/>
    <w:rsid w:val="0098441B"/>
    <w:rsid w:val="009849D6"/>
    <w:rsid w:val="00984A81"/>
    <w:rsid w:val="00984C4B"/>
    <w:rsid w:val="00985357"/>
    <w:rsid w:val="00985879"/>
    <w:rsid w:val="00985C72"/>
    <w:rsid w:val="00985D92"/>
    <w:rsid w:val="00985F98"/>
    <w:rsid w:val="00986DDB"/>
    <w:rsid w:val="00987617"/>
    <w:rsid w:val="009908D5"/>
    <w:rsid w:val="009918CA"/>
    <w:rsid w:val="00991F82"/>
    <w:rsid w:val="0099221C"/>
    <w:rsid w:val="009931E9"/>
    <w:rsid w:val="009937C4"/>
    <w:rsid w:val="00993EE7"/>
    <w:rsid w:val="00994838"/>
    <w:rsid w:val="0099775C"/>
    <w:rsid w:val="009A1804"/>
    <w:rsid w:val="009A1823"/>
    <w:rsid w:val="009A223F"/>
    <w:rsid w:val="009A2C4A"/>
    <w:rsid w:val="009A2D5A"/>
    <w:rsid w:val="009A5A62"/>
    <w:rsid w:val="009A6216"/>
    <w:rsid w:val="009A7682"/>
    <w:rsid w:val="009B07A0"/>
    <w:rsid w:val="009B3DFA"/>
    <w:rsid w:val="009B44A8"/>
    <w:rsid w:val="009B51E1"/>
    <w:rsid w:val="009B6428"/>
    <w:rsid w:val="009B647B"/>
    <w:rsid w:val="009B690A"/>
    <w:rsid w:val="009B69EC"/>
    <w:rsid w:val="009B78AB"/>
    <w:rsid w:val="009B7B0A"/>
    <w:rsid w:val="009B7CD4"/>
    <w:rsid w:val="009B7DCB"/>
    <w:rsid w:val="009C0E2C"/>
    <w:rsid w:val="009C109E"/>
    <w:rsid w:val="009C184A"/>
    <w:rsid w:val="009C54BF"/>
    <w:rsid w:val="009C5508"/>
    <w:rsid w:val="009C5903"/>
    <w:rsid w:val="009C7011"/>
    <w:rsid w:val="009C7208"/>
    <w:rsid w:val="009C7BF6"/>
    <w:rsid w:val="009D0320"/>
    <w:rsid w:val="009D09D8"/>
    <w:rsid w:val="009D1A19"/>
    <w:rsid w:val="009D3FFF"/>
    <w:rsid w:val="009D49C2"/>
    <w:rsid w:val="009D659A"/>
    <w:rsid w:val="009E0029"/>
    <w:rsid w:val="009E0A60"/>
    <w:rsid w:val="009E13E5"/>
    <w:rsid w:val="009E1746"/>
    <w:rsid w:val="009E25DA"/>
    <w:rsid w:val="009E274A"/>
    <w:rsid w:val="009E2869"/>
    <w:rsid w:val="009E328A"/>
    <w:rsid w:val="009E4235"/>
    <w:rsid w:val="009E4E4A"/>
    <w:rsid w:val="009E7CA9"/>
    <w:rsid w:val="009F0B92"/>
    <w:rsid w:val="009F155A"/>
    <w:rsid w:val="009F1FC1"/>
    <w:rsid w:val="009F299C"/>
    <w:rsid w:val="009F3171"/>
    <w:rsid w:val="009F4BA9"/>
    <w:rsid w:val="009F5C9B"/>
    <w:rsid w:val="009F7C32"/>
    <w:rsid w:val="00A00C25"/>
    <w:rsid w:val="00A02CBB"/>
    <w:rsid w:val="00A0377D"/>
    <w:rsid w:val="00A03DD3"/>
    <w:rsid w:val="00A04861"/>
    <w:rsid w:val="00A05882"/>
    <w:rsid w:val="00A05E0D"/>
    <w:rsid w:val="00A061C6"/>
    <w:rsid w:val="00A0695D"/>
    <w:rsid w:val="00A07643"/>
    <w:rsid w:val="00A078C6"/>
    <w:rsid w:val="00A11731"/>
    <w:rsid w:val="00A11817"/>
    <w:rsid w:val="00A12952"/>
    <w:rsid w:val="00A14112"/>
    <w:rsid w:val="00A1416F"/>
    <w:rsid w:val="00A14B83"/>
    <w:rsid w:val="00A14D9F"/>
    <w:rsid w:val="00A1504D"/>
    <w:rsid w:val="00A15B88"/>
    <w:rsid w:val="00A205E8"/>
    <w:rsid w:val="00A22008"/>
    <w:rsid w:val="00A235E6"/>
    <w:rsid w:val="00A238ED"/>
    <w:rsid w:val="00A2462C"/>
    <w:rsid w:val="00A2465B"/>
    <w:rsid w:val="00A2487F"/>
    <w:rsid w:val="00A25780"/>
    <w:rsid w:val="00A2787B"/>
    <w:rsid w:val="00A30373"/>
    <w:rsid w:val="00A30736"/>
    <w:rsid w:val="00A308DE"/>
    <w:rsid w:val="00A309A6"/>
    <w:rsid w:val="00A336C0"/>
    <w:rsid w:val="00A34FB2"/>
    <w:rsid w:val="00A35D91"/>
    <w:rsid w:val="00A35F51"/>
    <w:rsid w:val="00A37156"/>
    <w:rsid w:val="00A37944"/>
    <w:rsid w:val="00A4069D"/>
    <w:rsid w:val="00A41BDE"/>
    <w:rsid w:val="00A4289F"/>
    <w:rsid w:val="00A43C3D"/>
    <w:rsid w:val="00A44E51"/>
    <w:rsid w:val="00A45982"/>
    <w:rsid w:val="00A465C6"/>
    <w:rsid w:val="00A4784D"/>
    <w:rsid w:val="00A47D1B"/>
    <w:rsid w:val="00A47FD8"/>
    <w:rsid w:val="00A50929"/>
    <w:rsid w:val="00A512F0"/>
    <w:rsid w:val="00A5145A"/>
    <w:rsid w:val="00A517E3"/>
    <w:rsid w:val="00A52DEE"/>
    <w:rsid w:val="00A531CC"/>
    <w:rsid w:val="00A53315"/>
    <w:rsid w:val="00A53377"/>
    <w:rsid w:val="00A5399A"/>
    <w:rsid w:val="00A54A4B"/>
    <w:rsid w:val="00A550EB"/>
    <w:rsid w:val="00A56644"/>
    <w:rsid w:val="00A60A2B"/>
    <w:rsid w:val="00A6170E"/>
    <w:rsid w:val="00A618A9"/>
    <w:rsid w:val="00A62E62"/>
    <w:rsid w:val="00A645DE"/>
    <w:rsid w:val="00A64A6D"/>
    <w:rsid w:val="00A664B3"/>
    <w:rsid w:val="00A66962"/>
    <w:rsid w:val="00A66F57"/>
    <w:rsid w:val="00A67F25"/>
    <w:rsid w:val="00A70D18"/>
    <w:rsid w:val="00A7177E"/>
    <w:rsid w:val="00A7208E"/>
    <w:rsid w:val="00A72870"/>
    <w:rsid w:val="00A737DD"/>
    <w:rsid w:val="00A73FEE"/>
    <w:rsid w:val="00A74628"/>
    <w:rsid w:val="00A75D7A"/>
    <w:rsid w:val="00A76991"/>
    <w:rsid w:val="00A76E1B"/>
    <w:rsid w:val="00A810A3"/>
    <w:rsid w:val="00A813E1"/>
    <w:rsid w:val="00A816F9"/>
    <w:rsid w:val="00A818A8"/>
    <w:rsid w:val="00A8311F"/>
    <w:rsid w:val="00A83741"/>
    <w:rsid w:val="00A84BFF"/>
    <w:rsid w:val="00A85590"/>
    <w:rsid w:val="00A86C91"/>
    <w:rsid w:val="00A8704A"/>
    <w:rsid w:val="00A877F2"/>
    <w:rsid w:val="00A9025C"/>
    <w:rsid w:val="00A91D4A"/>
    <w:rsid w:val="00A9267E"/>
    <w:rsid w:val="00A936F9"/>
    <w:rsid w:val="00A9510E"/>
    <w:rsid w:val="00A955C1"/>
    <w:rsid w:val="00A96C27"/>
    <w:rsid w:val="00A97795"/>
    <w:rsid w:val="00A97B8B"/>
    <w:rsid w:val="00AA0B76"/>
    <w:rsid w:val="00AA3163"/>
    <w:rsid w:val="00AA6595"/>
    <w:rsid w:val="00AA7410"/>
    <w:rsid w:val="00AB0F0A"/>
    <w:rsid w:val="00AB0FA6"/>
    <w:rsid w:val="00AB1FFB"/>
    <w:rsid w:val="00AB4942"/>
    <w:rsid w:val="00AB4D68"/>
    <w:rsid w:val="00AB6DF4"/>
    <w:rsid w:val="00AB7ABC"/>
    <w:rsid w:val="00AB7C39"/>
    <w:rsid w:val="00AB7D41"/>
    <w:rsid w:val="00AC199D"/>
    <w:rsid w:val="00AC1AD2"/>
    <w:rsid w:val="00AC1F18"/>
    <w:rsid w:val="00AC244A"/>
    <w:rsid w:val="00AC3BC9"/>
    <w:rsid w:val="00AC4616"/>
    <w:rsid w:val="00AC4A2D"/>
    <w:rsid w:val="00AC4E41"/>
    <w:rsid w:val="00AC6E53"/>
    <w:rsid w:val="00AC72D2"/>
    <w:rsid w:val="00AC7844"/>
    <w:rsid w:val="00AC7A60"/>
    <w:rsid w:val="00AC7F9F"/>
    <w:rsid w:val="00AD026C"/>
    <w:rsid w:val="00AD0B6A"/>
    <w:rsid w:val="00AD10B1"/>
    <w:rsid w:val="00AD149E"/>
    <w:rsid w:val="00AD1797"/>
    <w:rsid w:val="00AD29C1"/>
    <w:rsid w:val="00AD2BCA"/>
    <w:rsid w:val="00AD3479"/>
    <w:rsid w:val="00AD434B"/>
    <w:rsid w:val="00AD4CE9"/>
    <w:rsid w:val="00AD520A"/>
    <w:rsid w:val="00AD5CD1"/>
    <w:rsid w:val="00AD61C6"/>
    <w:rsid w:val="00AD6627"/>
    <w:rsid w:val="00AD71CB"/>
    <w:rsid w:val="00AD7394"/>
    <w:rsid w:val="00AD7C80"/>
    <w:rsid w:val="00AE08D1"/>
    <w:rsid w:val="00AE0BE9"/>
    <w:rsid w:val="00AE1656"/>
    <w:rsid w:val="00AE3E79"/>
    <w:rsid w:val="00AE6359"/>
    <w:rsid w:val="00AE79E1"/>
    <w:rsid w:val="00AF0987"/>
    <w:rsid w:val="00AF1FAB"/>
    <w:rsid w:val="00AF2429"/>
    <w:rsid w:val="00AF29E9"/>
    <w:rsid w:val="00AF33D2"/>
    <w:rsid w:val="00AF442C"/>
    <w:rsid w:val="00AF479A"/>
    <w:rsid w:val="00AF480A"/>
    <w:rsid w:val="00AF7FB4"/>
    <w:rsid w:val="00B00C8C"/>
    <w:rsid w:val="00B00D8F"/>
    <w:rsid w:val="00B01507"/>
    <w:rsid w:val="00B01E9B"/>
    <w:rsid w:val="00B032A3"/>
    <w:rsid w:val="00B03765"/>
    <w:rsid w:val="00B03883"/>
    <w:rsid w:val="00B03BA2"/>
    <w:rsid w:val="00B05186"/>
    <w:rsid w:val="00B05AC9"/>
    <w:rsid w:val="00B100AE"/>
    <w:rsid w:val="00B10266"/>
    <w:rsid w:val="00B10D06"/>
    <w:rsid w:val="00B14991"/>
    <w:rsid w:val="00B14DB0"/>
    <w:rsid w:val="00B14ED1"/>
    <w:rsid w:val="00B154CF"/>
    <w:rsid w:val="00B17D1A"/>
    <w:rsid w:val="00B200FE"/>
    <w:rsid w:val="00B2085D"/>
    <w:rsid w:val="00B22516"/>
    <w:rsid w:val="00B2365D"/>
    <w:rsid w:val="00B23DF6"/>
    <w:rsid w:val="00B23FD5"/>
    <w:rsid w:val="00B25E96"/>
    <w:rsid w:val="00B25F85"/>
    <w:rsid w:val="00B268A9"/>
    <w:rsid w:val="00B26CD7"/>
    <w:rsid w:val="00B26F8F"/>
    <w:rsid w:val="00B274D8"/>
    <w:rsid w:val="00B27ED4"/>
    <w:rsid w:val="00B313B3"/>
    <w:rsid w:val="00B31B7C"/>
    <w:rsid w:val="00B328FF"/>
    <w:rsid w:val="00B32ABB"/>
    <w:rsid w:val="00B33BD6"/>
    <w:rsid w:val="00B34134"/>
    <w:rsid w:val="00B36077"/>
    <w:rsid w:val="00B37275"/>
    <w:rsid w:val="00B37C2C"/>
    <w:rsid w:val="00B40649"/>
    <w:rsid w:val="00B40678"/>
    <w:rsid w:val="00B40A35"/>
    <w:rsid w:val="00B40C24"/>
    <w:rsid w:val="00B41824"/>
    <w:rsid w:val="00B4190A"/>
    <w:rsid w:val="00B4286E"/>
    <w:rsid w:val="00B43357"/>
    <w:rsid w:val="00B4386A"/>
    <w:rsid w:val="00B4388A"/>
    <w:rsid w:val="00B447F0"/>
    <w:rsid w:val="00B44D4B"/>
    <w:rsid w:val="00B450FA"/>
    <w:rsid w:val="00B46A65"/>
    <w:rsid w:val="00B47717"/>
    <w:rsid w:val="00B47890"/>
    <w:rsid w:val="00B515B2"/>
    <w:rsid w:val="00B527EF"/>
    <w:rsid w:val="00B529E2"/>
    <w:rsid w:val="00B52C2E"/>
    <w:rsid w:val="00B5323C"/>
    <w:rsid w:val="00B5370F"/>
    <w:rsid w:val="00B54149"/>
    <w:rsid w:val="00B54734"/>
    <w:rsid w:val="00B54C04"/>
    <w:rsid w:val="00B5520B"/>
    <w:rsid w:val="00B56789"/>
    <w:rsid w:val="00B5688E"/>
    <w:rsid w:val="00B60FEB"/>
    <w:rsid w:val="00B639B4"/>
    <w:rsid w:val="00B63D11"/>
    <w:rsid w:val="00B63F13"/>
    <w:rsid w:val="00B64463"/>
    <w:rsid w:val="00B64923"/>
    <w:rsid w:val="00B670AE"/>
    <w:rsid w:val="00B67D24"/>
    <w:rsid w:val="00B704F1"/>
    <w:rsid w:val="00B71540"/>
    <w:rsid w:val="00B71548"/>
    <w:rsid w:val="00B738EE"/>
    <w:rsid w:val="00B759AF"/>
    <w:rsid w:val="00B75B3A"/>
    <w:rsid w:val="00B75C1F"/>
    <w:rsid w:val="00B76528"/>
    <w:rsid w:val="00B768EF"/>
    <w:rsid w:val="00B77983"/>
    <w:rsid w:val="00B84B3B"/>
    <w:rsid w:val="00B8528A"/>
    <w:rsid w:val="00B85B80"/>
    <w:rsid w:val="00B86DF0"/>
    <w:rsid w:val="00B86E13"/>
    <w:rsid w:val="00B87397"/>
    <w:rsid w:val="00B9159F"/>
    <w:rsid w:val="00B930EB"/>
    <w:rsid w:val="00B935DC"/>
    <w:rsid w:val="00B94968"/>
    <w:rsid w:val="00B94CBE"/>
    <w:rsid w:val="00B94D46"/>
    <w:rsid w:val="00B96DE0"/>
    <w:rsid w:val="00B96FBB"/>
    <w:rsid w:val="00B97DFB"/>
    <w:rsid w:val="00BA0789"/>
    <w:rsid w:val="00BA081F"/>
    <w:rsid w:val="00BA0ACB"/>
    <w:rsid w:val="00BA1501"/>
    <w:rsid w:val="00BA28EA"/>
    <w:rsid w:val="00BA2928"/>
    <w:rsid w:val="00BA2DC0"/>
    <w:rsid w:val="00BA42C4"/>
    <w:rsid w:val="00BA7618"/>
    <w:rsid w:val="00BB02D8"/>
    <w:rsid w:val="00BB28DC"/>
    <w:rsid w:val="00BB2B44"/>
    <w:rsid w:val="00BB4909"/>
    <w:rsid w:val="00BB65D3"/>
    <w:rsid w:val="00BB7806"/>
    <w:rsid w:val="00BC015B"/>
    <w:rsid w:val="00BC0F76"/>
    <w:rsid w:val="00BC1254"/>
    <w:rsid w:val="00BC12B9"/>
    <w:rsid w:val="00BC1566"/>
    <w:rsid w:val="00BC1978"/>
    <w:rsid w:val="00BC1AB9"/>
    <w:rsid w:val="00BC1F8C"/>
    <w:rsid w:val="00BC302E"/>
    <w:rsid w:val="00BC4031"/>
    <w:rsid w:val="00BC412E"/>
    <w:rsid w:val="00BC488B"/>
    <w:rsid w:val="00BC57D0"/>
    <w:rsid w:val="00BD03FD"/>
    <w:rsid w:val="00BD0558"/>
    <w:rsid w:val="00BD1E07"/>
    <w:rsid w:val="00BD48B9"/>
    <w:rsid w:val="00BD6575"/>
    <w:rsid w:val="00BD7150"/>
    <w:rsid w:val="00BD74E0"/>
    <w:rsid w:val="00BD7643"/>
    <w:rsid w:val="00BE0DA9"/>
    <w:rsid w:val="00BE1501"/>
    <w:rsid w:val="00BE19FB"/>
    <w:rsid w:val="00BE23AF"/>
    <w:rsid w:val="00BE2895"/>
    <w:rsid w:val="00BE2E39"/>
    <w:rsid w:val="00BE3F73"/>
    <w:rsid w:val="00BE4987"/>
    <w:rsid w:val="00BE4CFA"/>
    <w:rsid w:val="00BE4D40"/>
    <w:rsid w:val="00BE4E36"/>
    <w:rsid w:val="00BE57CF"/>
    <w:rsid w:val="00BE5BB8"/>
    <w:rsid w:val="00BE7812"/>
    <w:rsid w:val="00BE7A20"/>
    <w:rsid w:val="00BE7F47"/>
    <w:rsid w:val="00BF048B"/>
    <w:rsid w:val="00BF1394"/>
    <w:rsid w:val="00BF1D73"/>
    <w:rsid w:val="00BF2554"/>
    <w:rsid w:val="00BF42EC"/>
    <w:rsid w:val="00BF646A"/>
    <w:rsid w:val="00BF65B2"/>
    <w:rsid w:val="00BF67BE"/>
    <w:rsid w:val="00BF6D5C"/>
    <w:rsid w:val="00C00396"/>
    <w:rsid w:val="00C00668"/>
    <w:rsid w:val="00C006BC"/>
    <w:rsid w:val="00C03441"/>
    <w:rsid w:val="00C0474E"/>
    <w:rsid w:val="00C04BB5"/>
    <w:rsid w:val="00C04CF5"/>
    <w:rsid w:val="00C05070"/>
    <w:rsid w:val="00C05B4F"/>
    <w:rsid w:val="00C0684C"/>
    <w:rsid w:val="00C07FBF"/>
    <w:rsid w:val="00C1105C"/>
    <w:rsid w:val="00C11982"/>
    <w:rsid w:val="00C11E2A"/>
    <w:rsid w:val="00C12272"/>
    <w:rsid w:val="00C126D8"/>
    <w:rsid w:val="00C13836"/>
    <w:rsid w:val="00C13DD5"/>
    <w:rsid w:val="00C14A72"/>
    <w:rsid w:val="00C14FFF"/>
    <w:rsid w:val="00C214AB"/>
    <w:rsid w:val="00C22882"/>
    <w:rsid w:val="00C22A5B"/>
    <w:rsid w:val="00C22E96"/>
    <w:rsid w:val="00C23399"/>
    <w:rsid w:val="00C2366B"/>
    <w:rsid w:val="00C23B01"/>
    <w:rsid w:val="00C2415D"/>
    <w:rsid w:val="00C2543C"/>
    <w:rsid w:val="00C25ED4"/>
    <w:rsid w:val="00C267BB"/>
    <w:rsid w:val="00C2715F"/>
    <w:rsid w:val="00C2727B"/>
    <w:rsid w:val="00C308A2"/>
    <w:rsid w:val="00C30A3C"/>
    <w:rsid w:val="00C33551"/>
    <w:rsid w:val="00C337B5"/>
    <w:rsid w:val="00C33BD5"/>
    <w:rsid w:val="00C3405A"/>
    <w:rsid w:val="00C34453"/>
    <w:rsid w:val="00C348DE"/>
    <w:rsid w:val="00C37212"/>
    <w:rsid w:val="00C41D25"/>
    <w:rsid w:val="00C424BA"/>
    <w:rsid w:val="00C43782"/>
    <w:rsid w:val="00C45C81"/>
    <w:rsid w:val="00C46E8A"/>
    <w:rsid w:val="00C46F29"/>
    <w:rsid w:val="00C477B8"/>
    <w:rsid w:val="00C4792C"/>
    <w:rsid w:val="00C50AF0"/>
    <w:rsid w:val="00C52A93"/>
    <w:rsid w:val="00C532FC"/>
    <w:rsid w:val="00C5334F"/>
    <w:rsid w:val="00C54F33"/>
    <w:rsid w:val="00C556DE"/>
    <w:rsid w:val="00C56916"/>
    <w:rsid w:val="00C57CEB"/>
    <w:rsid w:val="00C63A81"/>
    <w:rsid w:val="00C6452B"/>
    <w:rsid w:val="00C6468A"/>
    <w:rsid w:val="00C64C08"/>
    <w:rsid w:val="00C64E12"/>
    <w:rsid w:val="00C658F2"/>
    <w:rsid w:val="00C65A35"/>
    <w:rsid w:val="00C6679A"/>
    <w:rsid w:val="00C67FF4"/>
    <w:rsid w:val="00C70FF9"/>
    <w:rsid w:val="00C718E8"/>
    <w:rsid w:val="00C729C1"/>
    <w:rsid w:val="00C72F7F"/>
    <w:rsid w:val="00C73723"/>
    <w:rsid w:val="00C746AC"/>
    <w:rsid w:val="00C7613C"/>
    <w:rsid w:val="00C76BB2"/>
    <w:rsid w:val="00C76C72"/>
    <w:rsid w:val="00C802A9"/>
    <w:rsid w:val="00C815CB"/>
    <w:rsid w:val="00C8232D"/>
    <w:rsid w:val="00C836BE"/>
    <w:rsid w:val="00C8599C"/>
    <w:rsid w:val="00C8600A"/>
    <w:rsid w:val="00C86AE1"/>
    <w:rsid w:val="00C86DCA"/>
    <w:rsid w:val="00C87307"/>
    <w:rsid w:val="00C8774D"/>
    <w:rsid w:val="00C90D2A"/>
    <w:rsid w:val="00C91619"/>
    <w:rsid w:val="00C91886"/>
    <w:rsid w:val="00C91A53"/>
    <w:rsid w:val="00C91C9D"/>
    <w:rsid w:val="00C942A2"/>
    <w:rsid w:val="00C95A0C"/>
    <w:rsid w:val="00C95C87"/>
    <w:rsid w:val="00C969F3"/>
    <w:rsid w:val="00CA0BB4"/>
    <w:rsid w:val="00CA0EA1"/>
    <w:rsid w:val="00CA1489"/>
    <w:rsid w:val="00CA1C18"/>
    <w:rsid w:val="00CA1F2E"/>
    <w:rsid w:val="00CA2110"/>
    <w:rsid w:val="00CA2282"/>
    <w:rsid w:val="00CA23D4"/>
    <w:rsid w:val="00CA2700"/>
    <w:rsid w:val="00CA36D2"/>
    <w:rsid w:val="00CA37B3"/>
    <w:rsid w:val="00CA3B9E"/>
    <w:rsid w:val="00CA656C"/>
    <w:rsid w:val="00CA6FCF"/>
    <w:rsid w:val="00CB1499"/>
    <w:rsid w:val="00CB154D"/>
    <w:rsid w:val="00CB1BFE"/>
    <w:rsid w:val="00CB1E67"/>
    <w:rsid w:val="00CB1ED1"/>
    <w:rsid w:val="00CB21CC"/>
    <w:rsid w:val="00CB274A"/>
    <w:rsid w:val="00CB27B7"/>
    <w:rsid w:val="00CB29BA"/>
    <w:rsid w:val="00CB2F1B"/>
    <w:rsid w:val="00CB3254"/>
    <w:rsid w:val="00CB3498"/>
    <w:rsid w:val="00CB3C17"/>
    <w:rsid w:val="00CB59AC"/>
    <w:rsid w:val="00CB5C06"/>
    <w:rsid w:val="00CC01A0"/>
    <w:rsid w:val="00CC0F0D"/>
    <w:rsid w:val="00CC17B2"/>
    <w:rsid w:val="00CC3513"/>
    <w:rsid w:val="00CC36C3"/>
    <w:rsid w:val="00CC4F64"/>
    <w:rsid w:val="00CC52AB"/>
    <w:rsid w:val="00CC5C27"/>
    <w:rsid w:val="00CC5C86"/>
    <w:rsid w:val="00CC646C"/>
    <w:rsid w:val="00CC6DB6"/>
    <w:rsid w:val="00CC7971"/>
    <w:rsid w:val="00CD09D0"/>
    <w:rsid w:val="00CD0D6C"/>
    <w:rsid w:val="00CD0E68"/>
    <w:rsid w:val="00CD11F6"/>
    <w:rsid w:val="00CD2927"/>
    <w:rsid w:val="00CD2C1E"/>
    <w:rsid w:val="00CD4C85"/>
    <w:rsid w:val="00CD4F08"/>
    <w:rsid w:val="00CD5041"/>
    <w:rsid w:val="00CD680D"/>
    <w:rsid w:val="00CD6C2E"/>
    <w:rsid w:val="00CD7358"/>
    <w:rsid w:val="00CD773B"/>
    <w:rsid w:val="00CE0ADC"/>
    <w:rsid w:val="00CE1691"/>
    <w:rsid w:val="00CE4F34"/>
    <w:rsid w:val="00CE5191"/>
    <w:rsid w:val="00CE55DD"/>
    <w:rsid w:val="00CE60A6"/>
    <w:rsid w:val="00CE6F0F"/>
    <w:rsid w:val="00CE7D7F"/>
    <w:rsid w:val="00CF14B0"/>
    <w:rsid w:val="00CF23D4"/>
    <w:rsid w:val="00CF2D13"/>
    <w:rsid w:val="00CF403E"/>
    <w:rsid w:val="00CF487A"/>
    <w:rsid w:val="00CF6E40"/>
    <w:rsid w:val="00CF6EBD"/>
    <w:rsid w:val="00CF7090"/>
    <w:rsid w:val="00CF75B7"/>
    <w:rsid w:val="00D0245E"/>
    <w:rsid w:val="00D0339F"/>
    <w:rsid w:val="00D06433"/>
    <w:rsid w:val="00D074AA"/>
    <w:rsid w:val="00D07C96"/>
    <w:rsid w:val="00D07D3A"/>
    <w:rsid w:val="00D10A6A"/>
    <w:rsid w:val="00D11889"/>
    <w:rsid w:val="00D11EA6"/>
    <w:rsid w:val="00D1225C"/>
    <w:rsid w:val="00D12662"/>
    <w:rsid w:val="00D12724"/>
    <w:rsid w:val="00D13002"/>
    <w:rsid w:val="00D1303D"/>
    <w:rsid w:val="00D161CC"/>
    <w:rsid w:val="00D17265"/>
    <w:rsid w:val="00D17B7B"/>
    <w:rsid w:val="00D20040"/>
    <w:rsid w:val="00D202E3"/>
    <w:rsid w:val="00D2166D"/>
    <w:rsid w:val="00D222AF"/>
    <w:rsid w:val="00D23981"/>
    <w:rsid w:val="00D248F9"/>
    <w:rsid w:val="00D252B1"/>
    <w:rsid w:val="00D25BC9"/>
    <w:rsid w:val="00D262FD"/>
    <w:rsid w:val="00D26C88"/>
    <w:rsid w:val="00D27CFB"/>
    <w:rsid w:val="00D30B25"/>
    <w:rsid w:val="00D31346"/>
    <w:rsid w:val="00D323F7"/>
    <w:rsid w:val="00D32CBF"/>
    <w:rsid w:val="00D33528"/>
    <w:rsid w:val="00D34537"/>
    <w:rsid w:val="00D37B53"/>
    <w:rsid w:val="00D433CB"/>
    <w:rsid w:val="00D447DD"/>
    <w:rsid w:val="00D4507E"/>
    <w:rsid w:val="00D45E9F"/>
    <w:rsid w:val="00D46AE6"/>
    <w:rsid w:val="00D502E9"/>
    <w:rsid w:val="00D50413"/>
    <w:rsid w:val="00D5127B"/>
    <w:rsid w:val="00D51E53"/>
    <w:rsid w:val="00D52784"/>
    <w:rsid w:val="00D52AB0"/>
    <w:rsid w:val="00D52F66"/>
    <w:rsid w:val="00D54ED4"/>
    <w:rsid w:val="00D554FB"/>
    <w:rsid w:val="00D55D35"/>
    <w:rsid w:val="00D55FC5"/>
    <w:rsid w:val="00D56728"/>
    <w:rsid w:val="00D60A8B"/>
    <w:rsid w:val="00D60A98"/>
    <w:rsid w:val="00D62369"/>
    <w:rsid w:val="00D62FBF"/>
    <w:rsid w:val="00D63029"/>
    <w:rsid w:val="00D63B45"/>
    <w:rsid w:val="00D655A4"/>
    <w:rsid w:val="00D66132"/>
    <w:rsid w:val="00D70C61"/>
    <w:rsid w:val="00D71760"/>
    <w:rsid w:val="00D71EDA"/>
    <w:rsid w:val="00D73C3A"/>
    <w:rsid w:val="00D74178"/>
    <w:rsid w:val="00D74E26"/>
    <w:rsid w:val="00D763C9"/>
    <w:rsid w:val="00D76F04"/>
    <w:rsid w:val="00D76FFE"/>
    <w:rsid w:val="00D7771D"/>
    <w:rsid w:val="00D80186"/>
    <w:rsid w:val="00D80582"/>
    <w:rsid w:val="00D8100C"/>
    <w:rsid w:val="00D812FF"/>
    <w:rsid w:val="00D816EA"/>
    <w:rsid w:val="00D81857"/>
    <w:rsid w:val="00D81C6A"/>
    <w:rsid w:val="00D81E20"/>
    <w:rsid w:val="00D820FB"/>
    <w:rsid w:val="00D825B7"/>
    <w:rsid w:val="00D84AED"/>
    <w:rsid w:val="00D84CFF"/>
    <w:rsid w:val="00D858D1"/>
    <w:rsid w:val="00D8798B"/>
    <w:rsid w:val="00D87C3F"/>
    <w:rsid w:val="00D92183"/>
    <w:rsid w:val="00D92571"/>
    <w:rsid w:val="00D92863"/>
    <w:rsid w:val="00D930CE"/>
    <w:rsid w:val="00D93D20"/>
    <w:rsid w:val="00D94644"/>
    <w:rsid w:val="00D972D6"/>
    <w:rsid w:val="00D97376"/>
    <w:rsid w:val="00D97AAF"/>
    <w:rsid w:val="00D97CBF"/>
    <w:rsid w:val="00DA1BA6"/>
    <w:rsid w:val="00DA2892"/>
    <w:rsid w:val="00DA2CCF"/>
    <w:rsid w:val="00DA2F50"/>
    <w:rsid w:val="00DA462D"/>
    <w:rsid w:val="00DA63E8"/>
    <w:rsid w:val="00DA6940"/>
    <w:rsid w:val="00DA7AC4"/>
    <w:rsid w:val="00DB065A"/>
    <w:rsid w:val="00DB08DE"/>
    <w:rsid w:val="00DB12C7"/>
    <w:rsid w:val="00DB2012"/>
    <w:rsid w:val="00DB21D7"/>
    <w:rsid w:val="00DB36B1"/>
    <w:rsid w:val="00DB6C2B"/>
    <w:rsid w:val="00DB7650"/>
    <w:rsid w:val="00DB7C08"/>
    <w:rsid w:val="00DC098A"/>
    <w:rsid w:val="00DC156D"/>
    <w:rsid w:val="00DC44F9"/>
    <w:rsid w:val="00DC4A30"/>
    <w:rsid w:val="00DC4D98"/>
    <w:rsid w:val="00DC5E6D"/>
    <w:rsid w:val="00DC61AF"/>
    <w:rsid w:val="00DC6C0A"/>
    <w:rsid w:val="00DC6D50"/>
    <w:rsid w:val="00DC7064"/>
    <w:rsid w:val="00DD1096"/>
    <w:rsid w:val="00DD10FC"/>
    <w:rsid w:val="00DD1336"/>
    <w:rsid w:val="00DD17A8"/>
    <w:rsid w:val="00DD2358"/>
    <w:rsid w:val="00DD30D3"/>
    <w:rsid w:val="00DD33A0"/>
    <w:rsid w:val="00DD3649"/>
    <w:rsid w:val="00DD3A10"/>
    <w:rsid w:val="00DD43E6"/>
    <w:rsid w:val="00DD43FF"/>
    <w:rsid w:val="00DD48F9"/>
    <w:rsid w:val="00DD50D4"/>
    <w:rsid w:val="00DD6055"/>
    <w:rsid w:val="00DD7F9F"/>
    <w:rsid w:val="00DE02A2"/>
    <w:rsid w:val="00DE0376"/>
    <w:rsid w:val="00DE1749"/>
    <w:rsid w:val="00DE2D46"/>
    <w:rsid w:val="00DE32DF"/>
    <w:rsid w:val="00DE5612"/>
    <w:rsid w:val="00DE5F08"/>
    <w:rsid w:val="00DE5F76"/>
    <w:rsid w:val="00DE6D78"/>
    <w:rsid w:val="00DE6DEE"/>
    <w:rsid w:val="00DE7F4A"/>
    <w:rsid w:val="00DF0A6F"/>
    <w:rsid w:val="00DF137F"/>
    <w:rsid w:val="00DF34B9"/>
    <w:rsid w:val="00DF3639"/>
    <w:rsid w:val="00DF4515"/>
    <w:rsid w:val="00DF4553"/>
    <w:rsid w:val="00DF4A39"/>
    <w:rsid w:val="00DF5616"/>
    <w:rsid w:val="00DF60DF"/>
    <w:rsid w:val="00DF694C"/>
    <w:rsid w:val="00DF6BCD"/>
    <w:rsid w:val="00E019A3"/>
    <w:rsid w:val="00E025C0"/>
    <w:rsid w:val="00E04A63"/>
    <w:rsid w:val="00E0778C"/>
    <w:rsid w:val="00E10CE4"/>
    <w:rsid w:val="00E12AA5"/>
    <w:rsid w:val="00E13C74"/>
    <w:rsid w:val="00E142D3"/>
    <w:rsid w:val="00E14940"/>
    <w:rsid w:val="00E15DE9"/>
    <w:rsid w:val="00E162AF"/>
    <w:rsid w:val="00E20EAA"/>
    <w:rsid w:val="00E224AE"/>
    <w:rsid w:val="00E228BC"/>
    <w:rsid w:val="00E228F8"/>
    <w:rsid w:val="00E23F97"/>
    <w:rsid w:val="00E262F0"/>
    <w:rsid w:val="00E26326"/>
    <w:rsid w:val="00E2658B"/>
    <w:rsid w:val="00E3054F"/>
    <w:rsid w:val="00E32693"/>
    <w:rsid w:val="00E32DE1"/>
    <w:rsid w:val="00E33808"/>
    <w:rsid w:val="00E33ABF"/>
    <w:rsid w:val="00E34D8C"/>
    <w:rsid w:val="00E35115"/>
    <w:rsid w:val="00E36864"/>
    <w:rsid w:val="00E36D9E"/>
    <w:rsid w:val="00E40D8F"/>
    <w:rsid w:val="00E41645"/>
    <w:rsid w:val="00E447C0"/>
    <w:rsid w:val="00E44D20"/>
    <w:rsid w:val="00E4688B"/>
    <w:rsid w:val="00E46A40"/>
    <w:rsid w:val="00E470ED"/>
    <w:rsid w:val="00E47572"/>
    <w:rsid w:val="00E51C06"/>
    <w:rsid w:val="00E52263"/>
    <w:rsid w:val="00E54537"/>
    <w:rsid w:val="00E545DB"/>
    <w:rsid w:val="00E5579F"/>
    <w:rsid w:val="00E55F47"/>
    <w:rsid w:val="00E5763C"/>
    <w:rsid w:val="00E57732"/>
    <w:rsid w:val="00E60279"/>
    <w:rsid w:val="00E60499"/>
    <w:rsid w:val="00E617E0"/>
    <w:rsid w:val="00E62188"/>
    <w:rsid w:val="00E629AA"/>
    <w:rsid w:val="00E64801"/>
    <w:rsid w:val="00E64C2D"/>
    <w:rsid w:val="00E6511C"/>
    <w:rsid w:val="00E65EA0"/>
    <w:rsid w:val="00E66222"/>
    <w:rsid w:val="00E67ECF"/>
    <w:rsid w:val="00E70253"/>
    <w:rsid w:val="00E70F75"/>
    <w:rsid w:val="00E713F5"/>
    <w:rsid w:val="00E727BC"/>
    <w:rsid w:val="00E72902"/>
    <w:rsid w:val="00E7299D"/>
    <w:rsid w:val="00E73DC6"/>
    <w:rsid w:val="00E7525F"/>
    <w:rsid w:val="00E758F7"/>
    <w:rsid w:val="00E75B69"/>
    <w:rsid w:val="00E75C6B"/>
    <w:rsid w:val="00E76C40"/>
    <w:rsid w:val="00E770F5"/>
    <w:rsid w:val="00E777B5"/>
    <w:rsid w:val="00E8013F"/>
    <w:rsid w:val="00E805AA"/>
    <w:rsid w:val="00E81C9E"/>
    <w:rsid w:val="00E81F87"/>
    <w:rsid w:val="00E826BA"/>
    <w:rsid w:val="00E826FD"/>
    <w:rsid w:val="00E833EF"/>
    <w:rsid w:val="00E83682"/>
    <w:rsid w:val="00E83BD7"/>
    <w:rsid w:val="00E83C9C"/>
    <w:rsid w:val="00E853C7"/>
    <w:rsid w:val="00E8569B"/>
    <w:rsid w:val="00E858EA"/>
    <w:rsid w:val="00E86CE5"/>
    <w:rsid w:val="00E874EC"/>
    <w:rsid w:val="00E87BFF"/>
    <w:rsid w:val="00E906F7"/>
    <w:rsid w:val="00E910B2"/>
    <w:rsid w:val="00E912E0"/>
    <w:rsid w:val="00E91E0A"/>
    <w:rsid w:val="00E93123"/>
    <w:rsid w:val="00E94139"/>
    <w:rsid w:val="00E95B66"/>
    <w:rsid w:val="00E95CE9"/>
    <w:rsid w:val="00E9642F"/>
    <w:rsid w:val="00E97283"/>
    <w:rsid w:val="00E978A9"/>
    <w:rsid w:val="00EA06A5"/>
    <w:rsid w:val="00EA0B49"/>
    <w:rsid w:val="00EA0D2F"/>
    <w:rsid w:val="00EA1474"/>
    <w:rsid w:val="00EA25FC"/>
    <w:rsid w:val="00EA3AC6"/>
    <w:rsid w:val="00EA47A0"/>
    <w:rsid w:val="00EA4D88"/>
    <w:rsid w:val="00EA7232"/>
    <w:rsid w:val="00EB056D"/>
    <w:rsid w:val="00EB0714"/>
    <w:rsid w:val="00EB0F96"/>
    <w:rsid w:val="00EB1514"/>
    <w:rsid w:val="00EB1992"/>
    <w:rsid w:val="00EB1DAD"/>
    <w:rsid w:val="00EB3211"/>
    <w:rsid w:val="00EB3D77"/>
    <w:rsid w:val="00EB4F8E"/>
    <w:rsid w:val="00EB5557"/>
    <w:rsid w:val="00EB5F53"/>
    <w:rsid w:val="00EB6241"/>
    <w:rsid w:val="00EB6291"/>
    <w:rsid w:val="00EB71B1"/>
    <w:rsid w:val="00EB71CB"/>
    <w:rsid w:val="00EB739B"/>
    <w:rsid w:val="00EB79E7"/>
    <w:rsid w:val="00EB7E15"/>
    <w:rsid w:val="00EC07B3"/>
    <w:rsid w:val="00EC2A31"/>
    <w:rsid w:val="00EC2D91"/>
    <w:rsid w:val="00EC41A1"/>
    <w:rsid w:val="00EC58A9"/>
    <w:rsid w:val="00EC76AC"/>
    <w:rsid w:val="00ED0BA5"/>
    <w:rsid w:val="00ED1D8F"/>
    <w:rsid w:val="00ED27DF"/>
    <w:rsid w:val="00ED2CD2"/>
    <w:rsid w:val="00ED2F89"/>
    <w:rsid w:val="00ED43C1"/>
    <w:rsid w:val="00ED617B"/>
    <w:rsid w:val="00ED77D7"/>
    <w:rsid w:val="00EE0138"/>
    <w:rsid w:val="00EE0518"/>
    <w:rsid w:val="00EE2402"/>
    <w:rsid w:val="00EE2FFA"/>
    <w:rsid w:val="00EE32E2"/>
    <w:rsid w:val="00EE337A"/>
    <w:rsid w:val="00EE429A"/>
    <w:rsid w:val="00EE4538"/>
    <w:rsid w:val="00EE47C7"/>
    <w:rsid w:val="00EF0BE7"/>
    <w:rsid w:val="00EF1DCF"/>
    <w:rsid w:val="00EF2821"/>
    <w:rsid w:val="00EF3D53"/>
    <w:rsid w:val="00EF62EC"/>
    <w:rsid w:val="00EF70F6"/>
    <w:rsid w:val="00EF776D"/>
    <w:rsid w:val="00EF7EBF"/>
    <w:rsid w:val="00F003F0"/>
    <w:rsid w:val="00F0210B"/>
    <w:rsid w:val="00F0239C"/>
    <w:rsid w:val="00F03190"/>
    <w:rsid w:val="00F040BC"/>
    <w:rsid w:val="00F045C0"/>
    <w:rsid w:val="00F0640D"/>
    <w:rsid w:val="00F06A18"/>
    <w:rsid w:val="00F06E3D"/>
    <w:rsid w:val="00F07596"/>
    <w:rsid w:val="00F1028B"/>
    <w:rsid w:val="00F10534"/>
    <w:rsid w:val="00F1135D"/>
    <w:rsid w:val="00F126EE"/>
    <w:rsid w:val="00F13BE1"/>
    <w:rsid w:val="00F141BE"/>
    <w:rsid w:val="00F142C8"/>
    <w:rsid w:val="00F144BB"/>
    <w:rsid w:val="00F15362"/>
    <w:rsid w:val="00F15AD9"/>
    <w:rsid w:val="00F16F37"/>
    <w:rsid w:val="00F17D05"/>
    <w:rsid w:val="00F2232F"/>
    <w:rsid w:val="00F2260D"/>
    <w:rsid w:val="00F22D0F"/>
    <w:rsid w:val="00F25D8B"/>
    <w:rsid w:val="00F25DF4"/>
    <w:rsid w:val="00F26221"/>
    <w:rsid w:val="00F2660B"/>
    <w:rsid w:val="00F27389"/>
    <w:rsid w:val="00F27B70"/>
    <w:rsid w:val="00F27F2F"/>
    <w:rsid w:val="00F301EB"/>
    <w:rsid w:val="00F30429"/>
    <w:rsid w:val="00F312C8"/>
    <w:rsid w:val="00F3511B"/>
    <w:rsid w:val="00F3556A"/>
    <w:rsid w:val="00F35CAF"/>
    <w:rsid w:val="00F37205"/>
    <w:rsid w:val="00F376D2"/>
    <w:rsid w:val="00F37FF0"/>
    <w:rsid w:val="00F405A1"/>
    <w:rsid w:val="00F40C00"/>
    <w:rsid w:val="00F40CB4"/>
    <w:rsid w:val="00F42AE4"/>
    <w:rsid w:val="00F437CC"/>
    <w:rsid w:val="00F441F2"/>
    <w:rsid w:val="00F45B92"/>
    <w:rsid w:val="00F464FA"/>
    <w:rsid w:val="00F46929"/>
    <w:rsid w:val="00F46C60"/>
    <w:rsid w:val="00F47975"/>
    <w:rsid w:val="00F522CC"/>
    <w:rsid w:val="00F524B8"/>
    <w:rsid w:val="00F528B8"/>
    <w:rsid w:val="00F52B6D"/>
    <w:rsid w:val="00F53818"/>
    <w:rsid w:val="00F54C00"/>
    <w:rsid w:val="00F55076"/>
    <w:rsid w:val="00F55967"/>
    <w:rsid w:val="00F55AB0"/>
    <w:rsid w:val="00F56A41"/>
    <w:rsid w:val="00F56BD4"/>
    <w:rsid w:val="00F57220"/>
    <w:rsid w:val="00F5734F"/>
    <w:rsid w:val="00F57A69"/>
    <w:rsid w:val="00F60D4A"/>
    <w:rsid w:val="00F6135B"/>
    <w:rsid w:val="00F61C08"/>
    <w:rsid w:val="00F61CDB"/>
    <w:rsid w:val="00F61F83"/>
    <w:rsid w:val="00F62839"/>
    <w:rsid w:val="00F63557"/>
    <w:rsid w:val="00F64A41"/>
    <w:rsid w:val="00F6659C"/>
    <w:rsid w:val="00F66E79"/>
    <w:rsid w:val="00F7016E"/>
    <w:rsid w:val="00F7069D"/>
    <w:rsid w:val="00F70CDA"/>
    <w:rsid w:val="00F70D43"/>
    <w:rsid w:val="00F70E50"/>
    <w:rsid w:val="00F716D1"/>
    <w:rsid w:val="00F72402"/>
    <w:rsid w:val="00F72A50"/>
    <w:rsid w:val="00F76AE5"/>
    <w:rsid w:val="00F7746A"/>
    <w:rsid w:val="00F77AEA"/>
    <w:rsid w:val="00F77D42"/>
    <w:rsid w:val="00F77F5E"/>
    <w:rsid w:val="00F828A1"/>
    <w:rsid w:val="00F83245"/>
    <w:rsid w:val="00F8375E"/>
    <w:rsid w:val="00F84DA2"/>
    <w:rsid w:val="00F87F87"/>
    <w:rsid w:val="00F9041C"/>
    <w:rsid w:val="00F9097C"/>
    <w:rsid w:val="00F90FB2"/>
    <w:rsid w:val="00F9158B"/>
    <w:rsid w:val="00F916F8"/>
    <w:rsid w:val="00F91C24"/>
    <w:rsid w:val="00F92561"/>
    <w:rsid w:val="00F928DA"/>
    <w:rsid w:val="00F93821"/>
    <w:rsid w:val="00F93D13"/>
    <w:rsid w:val="00F94967"/>
    <w:rsid w:val="00F96C4F"/>
    <w:rsid w:val="00F96C92"/>
    <w:rsid w:val="00F97095"/>
    <w:rsid w:val="00F97195"/>
    <w:rsid w:val="00F975E5"/>
    <w:rsid w:val="00F97AD4"/>
    <w:rsid w:val="00F97B3D"/>
    <w:rsid w:val="00FA089F"/>
    <w:rsid w:val="00FA1415"/>
    <w:rsid w:val="00FA185B"/>
    <w:rsid w:val="00FA18E0"/>
    <w:rsid w:val="00FA19CE"/>
    <w:rsid w:val="00FA1CDC"/>
    <w:rsid w:val="00FA23A7"/>
    <w:rsid w:val="00FA2E12"/>
    <w:rsid w:val="00FA414B"/>
    <w:rsid w:val="00FA4E1D"/>
    <w:rsid w:val="00FA4E7B"/>
    <w:rsid w:val="00FA5371"/>
    <w:rsid w:val="00FA61FC"/>
    <w:rsid w:val="00FA6922"/>
    <w:rsid w:val="00FA70C7"/>
    <w:rsid w:val="00FB0715"/>
    <w:rsid w:val="00FB131D"/>
    <w:rsid w:val="00FB18A5"/>
    <w:rsid w:val="00FB279D"/>
    <w:rsid w:val="00FB27AD"/>
    <w:rsid w:val="00FB3A0F"/>
    <w:rsid w:val="00FB50CB"/>
    <w:rsid w:val="00FB5262"/>
    <w:rsid w:val="00FB5882"/>
    <w:rsid w:val="00FC0721"/>
    <w:rsid w:val="00FC0AE6"/>
    <w:rsid w:val="00FC0B27"/>
    <w:rsid w:val="00FC1BE9"/>
    <w:rsid w:val="00FC4C83"/>
    <w:rsid w:val="00FC532C"/>
    <w:rsid w:val="00FC55D4"/>
    <w:rsid w:val="00FC5E1D"/>
    <w:rsid w:val="00FC60B7"/>
    <w:rsid w:val="00FC6D24"/>
    <w:rsid w:val="00FC7001"/>
    <w:rsid w:val="00FD0D45"/>
    <w:rsid w:val="00FD17C0"/>
    <w:rsid w:val="00FD263C"/>
    <w:rsid w:val="00FD2CBE"/>
    <w:rsid w:val="00FD38BD"/>
    <w:rsid w:val="00FD3B05"/>
    <w:rsid w:val="00FD4C03"/>
    <w:rsid w:val="00FD509A"/>
    <w:rsid w:val="00FD577E"/>
    <w:rsid w:val="00FD7BBB"/>
    <w:rsid w:val="00FE1D34"/>
    <w:rsid w:val="00FE2CF4"/>
    <w:rsid w:val="00FE2E7D"/>
    <w:rsid w:val="00FE38F5"/>
    <w:rsid w:val="00FE3CD7"/>
    <w:rsid w:val="00FE4A6E"/>
    <w:rsid w:val="00FE698A"/>
    <w:rsid w:val="00FE7D87"/>
    <w:rsid w:val="00FF1058"/>
    <w:rsid w:val="00FF140B"/>
    <w:rsid w:val="00FF3774"/>
    <w:rsid w:val="00FF3870"/>
    <w:rsid w:val="00FF3D48"/>
    <w:rsid w:val="00FF454A"/>
    <w:rsid w:val="00FF519C"/>
    <w:rsid w:val="00FF54BA"/>
    <w:rsid w:val="00FF5AF4"/>
    <w:rsid w:val="61B40D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3663C"/>
  <w15:chartTrackingRefBased/>
  <w15:docId w15:val="{CFFAF9A6-43A2-4C02-865C-C412FD73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B092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B0927"/>
    <w:rPr>
      <w:rFonts w:ascii="Calibri" w:hAnsi="Calibri" w:cs="Calibri"/>
      <w:noProof/>
      <w:lang w:val="en-US"/>
    </w:rPr>
  </w:style>
  <w:style w:type="paragraph" w:customStyle="1" w:styleId="EndNoteBibliography">
    <w:name w:val="EndNote Bibliography"/>
    <w:basedOn w:val="Normal"/>
    <w:link w:val="EndNoteBibliographyChar"/>
    <w:rsid w:val="008B092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B0927"/>
    <w:rPr>
      <w:rFonts w:ascii="Calibri" w:hAnsi="Calibri" w:cs="Calibri"/>
      <w:noProof/>
      <w:lang w:val="en-US"/>
    </w:rPr>
  </w:style>
  <w:style w:type="character" w:styleId="CommentReference">
    <w:name w:val="annotation reference"/>
    <w:basedOn w:val="DefaultParagraphFont"/>
    <w:uiPriority w:val="99"/>
    <w:semiHidden/>
    <w:unhideWhenUsed/>
    <w:rsid w:val="00F45B92"/>
    <w:rPr>
      <w:sz w:val="16"/>
      <w:szCs w:val="16"/>
    </w:rPr>
  </w:style>
  <w:style w:type="paragraph" w:styleId="CommentText">
    <w:name w:val="annotation text"/>
    <w:basedOn w:val="Normal"/>
    <w:link w:val="CommentTextChar"/>
    <w:uiPriority w:val="99"/>
    <w:semiHidden/>
    <w:unhideWhenUsed/>
    <w:rsid w:val="00F45B92"/>
    <w:pPr>
      <w:spacing w:line="240" w:lineRule="auto"/>
    </w:pPr>
    <w:rPr>
      <w:sz w:val="20"/>
      <w:szCs w:val="20"/>
    </w:rPr>
  </w:style>
  <w:style w:type="character" w:customStyle="1" w:styleId="CommentTextChar">
    <w:name w:val="Comment Text Char"/>
    <w:basedOn w:val="DefaultParagraphFont"/>
    <w:link w:val="CommentText"/>
    <w:uiPriority w:val="99"/>
    <w:semiHidden/>
    <w:rsid w:val="00F45B92"/>
    <w:rPr>
      <w:sz w:val="20"/>
      <w:szCs w:val="20"/>
    </w:rPr>
  </w:style>
  <w:style w:type="paragraph" w:styleId="CommentSubject">
    <w:name w:val="annotation subject"/>
    <w:basedOn w:val="CommentText"/>
    <w:next w:val="CommentText"/>
    <w:link w:val="CommentSubjectChar"/>
    <w:uiPriority w:val="99"/>
    <w:semiHidden/>
    <w:unhideWhenUsed/>
    <w:rsid w:val="00F45B92"/>
    <w:rPr>
      <w:b/>
      <w:bCs/>
    </w:rPr>
  </w:style>
  <w:style w:type="character" w:customStyle="1" w:styleId="CommentSubjectChar">
    <w:name w:val="Comment Subject Char"/>
    <w:basedOn w:val="CommentTextChar"/>
    <w:link w:val="CommentSubject"/>
    <w:uiPriority w:val="99"/>
    <w:semiHidden/>
    <w:rsid w:val="00F45B92"/>
    <w:rPr>
      <w:b/>
      <w:bCs/>
      <w:sz w:val="20"/>
      <w:szCs w:val="20"/>
    </w:rPr>
  </w:style>
  <w:style w:type="paragraph" w:styleId="BalloonText">
    <w:name w:val="Balloon Text"/>
    <w:basedOn w:val="Normal"/>
    <w:link w:val="BalloonTextChar"/>
    <w:uiPriority w:val="99"/>
    <w:semiHidden/>
    <w:unhideWhenUsed/>
    <w:rsid w:val="00F45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B92"/>
    <w:rPr>
      <w:rFonts w:ascii="Segoe UI" w:hAnsi="Segoe UI" w:cs="Segoe UI"/>
      <w:sz w:val="18"/>
      <w:szCs w:val="18"/>
    </w:rPr>
  </w:style>
  <w:style w:type="table" w:styleId="TableGrid">
    <w:name w:val="Table Grid"/>
    <w:basedOn w:val="TableNormal"/>
    <w:uiPriority w:val="39"/>
    <w:rsid w:val="009C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2A81"/>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26066D"/>
    <w:rPr>
      <w:color w:val="0563C1"/>
      <w:u w:val="single"/>
    </w:rPr>
  </w:style>
  <w:style w:type="character" w:styleId="FollowedHyperlink">
    <w:name w:val="FollowedHyperlink"/>
    <w:basedOn w:val="DefaultParagraphFont"/>
    <w:uiPriority w:val="99"/>
    <w:semiHidden/>
    <w:unhideWhenUsed/>
    <w:rsid w:val="0026066D"/>
    <w:rPr>
      <w:color w:val="954F72"/>
      <w:u w:val="single"/>
    </w:rPr>
  </w:style>
  <w:style w:type="paragraph" w:customStyle="1" w:styleId="msonormal0">
    <w:name w:val="msonormal"/>
    <w:basedOn w:val="Normal"/>
    <w:rsid w:val="0026066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xl65">
    <w:name w:val="xl65"/>
    <w:basedOn w:val="Normal"/>
    <w:rsid w:val="0026066D"/>
    <w:pPr>
      <w:shd w:val="clear" w:color="000000" w:fill="B4C6E7"/>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xl66">
    <w:name w:val="xl66"/>
    <w:basedOn w:val="Normal"/>
    <w:rsid w:val="0026066D"/>
    <w:pPr>
      <w:spacing w:before="100" w:beforeAutospacing="1" w:after="100" w:afterAutospacing="1" w:line="240" w:lineRule="auto"/>
      <w:textAlignment w:val="center"/>
    </w:pPr>
    <w:rPr>
      <w:rFonts w:ascii="Times New Roman" w:eastAsia="Times New Roman" w:hAnsi="Times New Roman" w:cs="Times New Roman"/>
      <w:sz w:val="24"/>
      <w:szCs w:val="24"/>
      <w:lang w:eastAsia="nl-NL"/>
    </w:rPr>
  </w:style>
  <w:style w:type="paragraph" w:customStyle="1" w:styleId="xl67">
    <w:name w:val="xl67"/>
    <w:basedOn w:val="Normal"/>
    <w:rsid w:val="0026066D"/>
    <w:pPr>
      <w:spacing w:before="100" w:beforeAutospacing="1" w:after="100" w:afterAutospacing="1" w:line="240" w:lineRule="auto"/>
      <w:jc w:val="right"/>
    </w:pPr>
    <w:rPr>
      <w:rFonts w:ascii="Times New Roman" w:eastAsia="Times New Roman" w:hAnsi="Times New Roman" w:cs="Times New Roman"/>
      <w:sz w:val="24"/>
      <w:szCs w:val="24"/>
      <w:lang w:eastAsia="nl-NL"/>
    </w:rPr>
  </w:style>
  <w:style w:type="paragraph" w:customStyle="1" w:styleId="xl68">
    <w:name w:val="xl68"/>
    <w:basedOn w:val="Normal"/>
    <w:rsid w:val="0026066D"/>
    <w:pPr>
      <w:spacing w:before="100" w:beforeAutospacing="1" w:after="100" w:afterAutospacing="1" w:line="240" w:lineRule="auto"/>
      <w:jc w:val="center"/>
    </w:pPr>
    <w:rPr>
      <w:rFonts w:ascii="Times New Roman" w:eastAsia="Times New Roman" w:hAnsi="Times New Roman" w:cs="Times New Roman"/>
      <w:sz w:val="24"/>
      <w:szCs w:val="24"/>
      <w:lang w:eastAsia="nl-NL"/>
    </w:rPr>
  </w:style>
  <w:style w:type="paragraph" w:customStyle="1" w:styleId="xl69">
    <w:name w:val="xl69"/>
    <w:basedOn w:val="Normal"/>
    <w:rsid w:val="0026066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xl70">
    <w:name w:val="xl70"/>
    <w:basedOn w:val="Normal"/>
    <w:rsid w:val="0026066D"/>
    <w:pPr>
      <w:shd w:val="clear" w:color="000000" w:fill="FFC000"/>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2F4349"/>
    <w:pPr>
      <w:ind w:left="720"/>
      <w:contextualSpacing/>
    </w:pPr>
  </w:style>
  <w:style w:type="table" w:styleId="GridTable3-Accent3">
    <w:name w:val="Grid Table 3 Accent 3"/>
    <w:basedOn w:val="TableNormal"/>
    <w:uiPriority w:val="48"/>
    <w:rsid w:val="00134E6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3">
    <w:name w:val="Grid Table 7 Colorful Accent 3"/>
    <w:basedOn w:val="TableNormal"/>
    <w:uiPriority w:val="52"/>
    <w:rsid w:val="00BB490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EndnoteText">
    <w:name w:val="endnote text"/>
    <w:basedOn w:val="Normal"/>
    <w:link w:val="EndnoteTextChar"/>
    <w:uiPriority w:val="99"/>
    <w:semiHidden/>
    <w:unhideWhenUsed/>
    <w:rsid w:val="00D216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166D"/>
    <w:rPr>
      <w:sz w:val="20"/>
      <w:szCs w:val="20"/>
    </w:rPr>
  </w:style>
  <w:style w:type="character" w:styleId="EndnoteReference">
    <w:name w:val="endnote reference"/>
    <w:basedOn w:val="DefaultParagraphFont"/>
    <w:uiPriority w:val="99"/>
    <w:semiHidden/>
    <w:unhideWhenUsed/>
    <w:rsid w:val="00D2166D"/>
    <w:rPr>
      <w:vertAlign w:val="superscript"/>
    </w:rPr>
  </w:style>
  <w:style w:type="paragraph" w:styleId="Header">
    <w:name w:val="header"/>
    <w:basedOn w:val="Normal"/>
    <w:link w:val="HeaderChar"/>
    <w:uiPriority w:val="99"/>
    <w:unhideWhenUsed/>
    <w:rsid w:val="00F61C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CDB"/>
  </w:style>
  <w:style w:type="paragraph" w:styleId="Footer">
    <w:name w:val="footer"/>
    <w:basedOn w:val="Normal"/>
    <w:link w:val="FooterChar"/>
    <w:uiPriority w:val="99"/>
    <w:unhideWhenUsed/>
    <w:rsid w:val="00F61C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CDB"/>
  </w:style>
  <w:style w:type="table" w:styleId="GridTable7Colorful">
    <w:name w:val="Grid Table 7 Colorful"/>
    <w:basedOn w:val="TableNormal"/>
    <w:uiPriority w:val="52"/>
    <w:rsid w:val="00F9097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4F3D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Revision">
    <w:name w:val="Revision"/>
    <w:hidden/>
    <w:uiPriority w:val="99"/>
    <w:semiHidden/>
    <w:rsid w:val="005906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8017">
      <w:bodyDiv w:val="1"/>
      <w:marLeft w:val="0"/>
      <w:marRight w:val="0"/>
      <w:marTop w:val="0"/>
      <w:marBottom w:val="0"/>
      <w:divBdr>
        <w:top w:val="none" w:sz="0" w:space="0" w:color="auto"/>
        <w:left w:val="none" w:sz="0" w:space="0" w:color="auto"/>
        <w:bottom w:val="none" w:sz="0" w:space="0" w:color="auto"/>
        <w:right w:val="none" w:sz="0" w:space="0" w:color="auto"/>
      </w:divBdr>
    </w:div>
    <w:div w:id="4139401">
      <w:bodyDiv w:val="1"/>
      <w:marLeft w:val="0"/>
      <w:marRight w:val="0"/>
      <w:marTop w:val="0"/>
      <w:marBottom w:val="0"/>
      <w:divBdr>
        <w:top w:val="none" w:sz="0" w:space="0" w:color="auto"/>
        <w:left w:val="none" w:sz="0" w:space="0" w:color="auto"/>
        <w:bottom w:val="none" w:sz="0" w:space="0" w:color="auto"/>
        <w:right w:val="none" w:sz="0" w:space="0" w:color="auto"/>
      </w:divBdr>
    </w:div>
    <w:div w:id="6102164">
      <w:bodyDiv w:val="1"/>
      <w:marLeft w:val="0"/>
      <w:marRight w:val="0"/>
      <w:marTop w:val="0"/>
      <w:marBottom w:val="0"/>
      <w:divBdr>
        <w:top w:val="none" w:sz="0" w:space="0" w:color="auto"/>
        <w:left w:val="none" w:sz="0" w:space="0" w:color="auto"/>
        <w:bottom w:val="none" w:sz="0" w:space="0" w:color="auto"/>
        <w:right w:val="none" w:sz="0" w:space="0" w:color="auto"/>
      </w:divBdr>
    </w:div>
    <w:div w:id="20590490">
      <w:bodyDiv w:val="1"/>
      <w:marLeft w:val="0"/>
      <w:marRight w:val="0"/>
      <w:marTop w:val="0"/>
      <w:marBottom w:val="0"/>
      <w:divBdr>
        <w:top w:val="none" w:sz="0" w:space="0" w:color="auto"/>
        <w:left w:val="none" w:sz="0" w:space="0" w:color="auto"/>
        <w:bottom w:val="none" w:sz="0" w:space="0" w:color="auto"/>
        <w:right w:val="none" w:sz="0" w:space="0" w:color="auto"/>
      </w:divBdr>
    </w:div>
    <w:div w:id="25915712">
      <w:bodyDiv w:val="1"/>
      <w:marLeft w:val="0"/>
      <w:marRight w:val="0"/>
      <w:marTop w:val="0"/>
      <w:marBottom w:val="0"/>
      <w:divBdr>
        <w:top w:val="none" w:sz="0" w:space="0" w:color="auto"/>
        <w:left w:val="none" w:sz="0" w:space="0" w:color="auto"/>
        <w:bottom w:val="none" w:sz="0" w:space="0" w:color="auto"/>
        <w:right w:val="none" w:sz="0" w:space="0" w:color="auto"/>
      </w:divBdr>
    </w:div>
    <w:div w:id="36783952">
      <w:bodyDiv w:val="1"/>
      <w:marLeft w:val="0"/>
      <w:marRight w:val="0"/>
      <w:marTop w:val="0"/>
      <w:marBottom w:val="0"/>
      <w:divBdr>
        <w:top w:val="none" w:sz="0" w:space="0" w:color="auto"/>
        <w:left w:val="none" w:sz="0" w:space="0" w:color="auto"/>
        <w:bottom w:val="none" w:sz="0" w:space="0" w:color="auto"/>
        <w:right w:val="none" w:sz="0" w:space="0" w:color="auto"/>
      </w:divBdr>
    </w:div>
    <w:div w:id="38165676">
      <w:bodyDiv w:val="1"/>
      <w:marLeft w:val="0"/>
      <w:marRight w:val="0"/>
      <w:marTop w:val="0"/>
      <w:marBottom w:val="0"/>
      <w:divBdr>
        <w:top w:val="none" w:sz="0" w:space="0" w:color="auto"/>
        <w:left w:val="none" w:sz="0" w:space="0" w:color="auto"/>
        <w:bottom w:val="none" w:sz="0" w:space="0" w:color="auto"/>
        <w:right w:val="none" w:sz="0" w:space="0" w:color="auto"/>
      </w:divBdr>
    </w:div>
    <w:div w:id="46613503">
      <w:bodyDiv w:val="1"/>
      <w:marLeft w:val="0"/>
      <w:marRight w:val="0"/>
      <w:marTop w:val="0"/>
      <w:marBottom w:val="0"/>
      <w:divBdr>
        <w:top w:val="none" w:sz="0" w:space="0" w:color="auto"/>
        <w:left w:val="none" w:sz="0" w:space="0" w:color="auto"/>
        <w:bottom w:val="none" w:sz="0" w:space="0" w:color="auto"/>
        <w:right w:val="none" w:sz="0" w:space="0" w:color="auto"/>
      </w:divBdr>
    </w:div>
    <w:div w:id="65229536">
      <w:bodyDiv w:val="1"/>
      <w:marLeft w:val="0"/>
      <w:marRight w:val="0"/>
      <w:marTop w:val="0"/>
      <w:marBottom w:val="0"/>
      <w:divBdr>
        <w:top w:val="none" w:sz="0" w:space="0" w:color="auto"/>
        <w:left w:val="none" w:sz="0" w:space="0" w:color="auto"/>
        <w:bottom w:val="none" w:sz="0" w:space="0" w:color="auto"/>
        <w:right w:val="none" w:sz="0" w:space="0" w:color="auto"/>
      </w:divBdr>
    </w:div>
    <w:div w:id="107090746">
      <w:bodyDiv w:val="1"/>
      <w:marLeft w:val="0"/>
      <w:marRight w:val="0"/>
      <w:marTop w:val="0"/>
      <w:marBottom w:val="0"/>
      <w:divBdr>
        <w:top w:val="none" w:sz="0" w:space="0" w:color="auto"/>
        <w:left w:val="none" w:sz="0" w:space="0" w:color="auto"/>
        <w:bottom w:val="none" w:sz="0" w:space="0" w:color="auto"/>
        <w:right w:val="none" w:sz="0" w:space="0" w:color="auto"/>
      </w:divBdr>
    </w:div>
    <w:div w:id="107745284">
      <w:bodyDiv w:val="1"/>
      <w:marLeft w:val="0"/>
      <w:marRight w:val="0"/>
      <w:marTop w:val="0"/>
      <w:marBottom w:val="0"/>
      <w:divBdr>
        <w:top w:val="none" w:sz="0" w:space="0" w:color="auto"/>
        <w:left w:val="none" w:sz="0" w:space="0" w:color="auto"/>
        <w:bottom w:val="none" w:sz="0" w:space="0" w:color="auto"/>
        <w:right w:val="none" w:sz="0" w:space="0" w:color="auto"/>
      </w:divBdr>
    </w:div>
    <w:div w:id="127430772">
      <w:bodyDiv w:val="1"/>
      <w:marLeft w:val="0"/>
      <w:marRight w:val="0"/>
      <w:marTop w:val="0"/>
      <w:marBottom w:val="0"/>
      <w:divBdr>
        <w:top w:val="none" w:sz="0" w:space="0" w:color="auto"/>
        <w:left w:val="none" w:sz="0" w:space="0" w:color="auto"/>
        <w:bottom w:val="none" w:sz="0" w:space="0" w:color="auto"/>
        <w:right w:val="none" w:sz="0" w:space="0" w:color="auto"/>
      </w:divBdr>
    </w:div>
    <w:div w:id="144780397">
      <w:bodyDiv w:val="1"/>
      <w:marLeft w:val="0"/>
      <w:marRight w:val="0"/>
      <w:marTop w:val="0"/>
      <w:marBottom w:val="0"/>
      <w:divBdr>
        <w:top w:val="none" w:sz="0" w:space="0" w:color="auto"/>
        <w:left w:val="none" w:sz="0" w:space="0" w:color="auto"/>
        <w:bottom w:val="none" w:sz="0" w:space="0" w:color="auto"/>
        <w:right w:val="none" w:sz="0" w:space="0" w:color="auto"/>
      </w:divBdr>
    </w:div>
    <w:div w:id="147329675">
      <w:bodyDiv w:val="1"/>
      <w:marLeft w:val="0"/>
      <w:marRight w:val="0"/>
      <w:marTop w:val="0"/>
      <w:marBottom w:val="0"/>
      <w:divBdr>
        <w:top w:val="none" w:sz="0" w:space="0" w:color="auto"/>
        <w:left w:val="none" w:sz="0" w:space="0" w:color="auto"/>
        <w:bottom w:val="none" w:sz="0" w:space="0" w:color="auto"/>
        <w:right w:val="none" w:sz="0" w:space="0" w:color="auto"/>
      </w:divBdr>
    </w:div>
    <w:div w:id="154614982">
      <w:bodyDiv w:val="1"/>
      <w:marLeft w:val="0"/>
      <w:marRight w:val="0"/>
      <w:marTop w:val="0"/>
      <w:marBottom w:val="0"/>
      <w:divBdr>
        <w:top w:val="none" w:sz="0" w:space="0" w:color="auto"/>
        <w:left w:val="none" w:sz="0" w:space="0" w:color="auto"/>
        <w:bottom w:val="none" w:sz="0" w:space="0" w:color="auto"/>
        <w:right w:val="none" w:sz="0" w:space="0" w:color="auto"/>
      </w:divBdr>
    </w:div>
    <w:div w:id="157503657">
      <w:bodyDiv w:val="1"/>
      <w:marLeft w:val="0"/>
      <w:marRight w:val="0"/>
      <w:marTop w:val="0"/>
      <w:marBottom w:val="0"/>
      <w:divBdr>
        <w:top w:val="none" w:sz="0" w:space="0" w:color="auto"/>
        <w:left w:val="none" w:sz="0" w:space="0" w:color="auto"/>
        <w:bottom w:val="none" w:sz="0" w:space="0" w:color="auto"/>
        <w:right w:val="none" w:sz="0" w:space="0" w:color="auto"/>
      </w:divBdr>
    </w:div>
    <w:div w:id="159740259">
      <w:bodyDiv w:val="1"/>
      <w:marLeft w:val="0"/>
      <w:marRight w:val="0"/>
      <w:marTop w:val="0"/>
      <w:marBottom w:val="0"/>
      <w:divBdr>
        <w:top w:val="none" w:sz="0" w:space="0" w:color="auto"/>
        <w:left w:val="none" w:sz="0" w:space="0" w:color="auto"/>
        <w:bottom w:val="none" w:sz="0" w:space="0" w:color="auto"/>
        <w:right w:val="none" w:sz="0" w:space="0" w:color="auto"/>
      </w:divBdr>
    </w:div>
    <w:div w:id="173961784">
      <w:bodyDiv w:val="1"/>
      <w:marLeft w:val="0"/>
      <w:marRight w:val="0"/>
      <w:marTop w:val="0"/>
      <w:marBottom w:val="0"/>
      <w:divBdr>
        <w:top w:val="none" w:sz="0" w:space="0" w:color="auto"/>
        <w:left w:val="none" w:sz="0" w:space="0" w:color="auto"/>
        <w:bottom w:val="none" w:sz="0" w:space="0" w:color="auto"/>
        <w:right w:val="none" w:sz="0" w:space="0" w:color="auto"/>
      </w:divBdr>
    </w:div>
    <w:div w:id="181359497">
      <w:bodyDiv w:val="1"/>
      <w:marLeft w:val="0"/>
      <w:marRight w:val="0"/>
      <w:marTop w:val="0"/>
      <w:marBottom w:val="0"/>
      <w:divBdr>
        <w:top w:val="none" w:sz="0" w:space="0" w:color="auto"/>
        <w:left w:val="none" w:sz="0" w:space="0" w:color="auto"/>
        <w:bottom w:val="none" w:sz="0" w:space="0" w:color="auto"/>
        <w:right w:val="none" w:sz="0" w:space="0" w:color="auto"/>
      </w:divBdr>
    </w:div>
    <w:div w:id="192766455">
      <w:bodyDiv w:val="1"/>
      <w:marLeft w:val="0"/>
      <w:marRight w:val="0"/>
      <w:marTop w:val="0"/>
      <w:marBottom w:val="0"/>
      <w:divBdr>
        <w:top w:val="none" w:sz="0" w:space="0" w:color="auto"/>
        <w:left w:val="none" w:sz="0" w:space="0" w:color="auto"/>
        <w:bottom w:val="none" w:sz="0" w:space="0" w:color="auto"/>
        <w:right w:val="none" w:sz="0" w:space="0" w:color="auto"/>
      </w:divBdr>
    </w:div>
    <w:div w:id="195238625">
      <w:bodyDiv w:val="1"/>
      <w:marLeft w:val="0"/>
      <w:marRight w:val="0"/>
      <w:marTop w:val="0"/>
      <w:marBottom w:val="0"/>
      <w:divBdr>
        <w:top w:val="none" w:sz="0" w:space="0" w:color="auto"/>
        <w:left w:val="none" w:sz="0" w:space="0" w:color="auto"/>
        <w:bottom w:val="none" w:sz="0" w:space="0" w:color="auto"/>
        <w:right w:val="none" w:sz="0" w:space="0" w:color="auto"/>
      </w:divBdr>
    </w:div>
    <w:div w:id="199246796">
      <w:bodyDiv w:val="1"/>
      <w:marLeft w:val="0"/>
      <w:marRight w:val="0"/>
      <w:marTop w:val="0"/>
      <w:marBottom w:val="0"/>
      <w:divBdr>
        <w:top w:val="none" w:sz="0" w:space="0" w:color="auto"/>
        <w:left w:val="none" w:sz="0" w:space="0" w:color="auto"/>
        <w:bottom w:val="none" w:sz="0" w:space="0" w:color="auto"/>
        <w:right w:val="none" w:sz="0" w:space="0" w:color="auto"/>
      </w:divBdr>
    </w:div>
    <w:div w:id="207184242">
      <w:bodyDiv w:val="1"/>
      <w:marLeft w:val="0"/>
      <w:marRight w:val="0"/>
      <w:marTop w:val="0"/>
      <w:marBottom w:val="0"/>
      <w:divBdr>
        <w:top w:val="none" w:sz="0" w:space="0" w:color="auto"/>
        <w:left w:val="none" w:sz="0" w:space="0" w:color="auto"/>
        <w:bottom w:val="none" w:sz="0" w:space="0" w:color="auto"/>
        <w:right w:val="none" w:sz="0" w:space="0" w:color="auto"/>
      </w:divBdr>
    </w:div>
    <w:div w:id="217591885">
      <w:bodyDiv w:val="1"/>
      <w:marLeft w:val="0"/>
      <w:marRight w:val="0"/>
      <w:marTop w:val="0"/>
      <w:marBottom w:val="0"/>
      <w:divBdr>
        <w:top w:val="none" w:sz="0" w:space="0" w:color="auto"/>
        <w:left w:val="none" w:sz="0" w:space="0" w:color="auto"/>
        <w:bottom w:val="none" w:sz="0" w:space="0" w:color="auto"/>
        <w:right w:val="none" w:sz="0" w:space="0" w:color="auto"/>
      </w:divBdr>
    </w:div>
    <w:div w:id="251668835">
      <w:bodyDiv w:val="1"/>
      <w:marLeft w:val="0"/>
      <w:marRight w:val="0"/>
      <w:marTop w:val="0"/>
      <w:marBottom w:val="0"/>
      <w:divBdr>
        <w:top w:val="none" w:sz="0" w:space="0" w:color="auto"/>
        <w:left w:val="none" w:sz="0" w:space="0" w:color="auto"/>
        <w:bottom w:val="none" w:sz="0" w:space="0" w:color="auto"/>
        <w:right w:val="none" w:sz="0" w:space="0" w:color="auto"/>
      </w:divBdr>
    </w:div>
    <w:div w:id="256520515">
      <w:bodyDiv w:val="1"/>
      <w:marLeft w:val="0"/>
      <w:marRight w:val="0"/>
      <w:marTop w:val="0"/>
      <w:marBottom w:val="0"/>
      <w:divBdr>
        <w:top w:val="none" w:sz="0" w:space="0" w:color="auto"/>
        <w:left w:val="none" w:sz="0" w:space="0" w:color="auto"/>
        <w:bottom w:val="none" w:sz="0" w:space="0" w:color="auto"/>
        <w:right w:val="none" w:sz="0" w:space="0" w:color="auto"/>
      </w:divBdr>
    </w:div>
    <w:div w:id="268239515">
      <w:bodyDiv w:val="1"/>
      <w:marLeft w:val="0"/>
      <w:marRight w:val="0"/>
      <w:marTop w:val="0"/>
      <w:marBottom w:val="0"/>
      <w:divBdr>
        <w:top w:val="none" w:sz="0" w:space="0" w:color="auto"/>
        <w:left w:val="none" w:sz="0" w:space="0" w:color="auto"/>
        <w:bottom w:val="none" w:sz="0" w:space="0" w:color="auto"/>
        <w:right w:val="none" w:sz="0" w:space="0" w:color="auto"/>
      </w:divBdr>
    </w:div>
    <w:div w:id="269901088">
      <w:bodyDiv w:val="1"/>
      <w:marLeft w:val="0"/>
      <w:marRight w:val="0"/>
      <w:marTop w:val="0"/>
      <w:marBottom w:val="0"/>
      <w:divBdr>
        <w:top w:val="none" w:sz="0" w:space="0" w:color="auto"/>
        <w:left w:val="none" w:sz="0" w:space="0" w:color="auto"/>
        <w:bottom w:val="none" w:sz="0" w:space="0" w:color="auto"/>
        <w:right w:val="none" w:sz="0" w:space="0" w:color="auto"/>
      </w:divBdr>
    </w:div>
    <w:div w:id="278027295">
      <w:bodyDiv w:val="1"/>
      <w:marLeft w:val="0"/>
      <w:marRight w:val="0"/>
      <w:marTop w:val="0"/>
      <w:marBottom w:val="0"/>
      <w:divBdr>
        <w:top w:val="none" w:sz="0" w:space="0" w:color="auto"/>
        <w:left w:val="none" w:sz="0" w:space="0" w:color="auto"/>
        <w:bottom w:val="none" w:sz="0" w:space="0" w:color="auto"/>
        <w:right w:val="none" w:sz="0" w:space="0" w:color="auto"/>
      </w:divBdr>
    </w:div>
    <w:div w:id="281881985">
      <w:bodyDiv w:val="1"/>
      <w:marLeft w:val="0"/>
      <w:marRight w:val="0"/>
      <w:marTop w:val="0"/>
      <w:marBottom w:val="0"/>
      <w:divBdr>
        <w:top w:val="none" w:sz="0" w:space="0" w:color="auto"/>
        <w:left w:val="none" w:sz="0" w:space="0" w:color="auto"/>
        <w:bottom w:val="none" w:sz="0" w:space="0" w:color="auto"/>
        <w:right w:val="none" w:sz="0" w:space="0" w:color="auto"/>
      </w:divBdr>
    </w:div>
    <w:div w:id="282999307">
      <w:bodyDiv w:val="1"/>
      <w:marLeft w:val="0"/>
      <w:marRight w:val="0"/>
      <w:marTop w:val="0"/>
      <w:marBottom w:val="0"/>
      <w:divBdr>
        <w:top w:val="none" w:sz="0" w:space="0" w:color="auto"/>
        <w:left w:val="none" w:sz="0" w:space="0" w:color="auto"/>
        <w:bottom w:val="none" w:sz="0" w:space="0" w:color="auto"/>
        <w:right w:val="none" w:sz="0" w:space="0" w:color="auto"/>
      </w:divBdr>
    </w:div>
    <w:div w:id="287856641">
      <w:bodyDiv w:val="1"/>
      <w:marLeft w:val="0"/>
      <w:marRight w:val="0"/>
      <w:marTop w:val="0"/>
      <w:marBottom w:val="0"/>
      <w:divBdr>
        <w:top w:val="none" w:sz="0" w:space="0" w:color="auto"/>
        <w:left w:val="none" w:sz="0" w:space="0" w:color="auto"/>
        <w:bottom w:val="none" w:sz="0" w:space="0" w:color="auto"/>
        <w:right w:val="none" w:sz="0" w:space="0" w:color="auto"/>
      </w:divBdr>
    </w:div>
    <w:div w:id="304355322">
      <w:bodyDiv w:val="1"/>
      <w:marLeft w:val="0"/>
      <w:marRight w:val="0"/>
      <w:marTop w:val="0"/>
      <w:marBottom w:val="0"/>
      <w:divBdr>
        <w:top w:val="none" w:sz="0" w:space="0" w:color="auto"/>
        <w:left w:val="none" w:sz="0" w:space="0" w:color="auto"/>
        <w:bottom w:val="none" w:sz="0" w:space="0" w:color="auto"/>
        <w:right w:val="none" w:sz="0" w:space="0" w:color="auto"/>
      </w:divBdr>
    </w:div>
    <w:div w:id="307905662">
      <w:bodyDiv w:val="1"/>
      <w:marLeft w:val="0"/>
      <w:marRight w:val="0"/>
      <w:marTop w:val="0"/>
      <w:marBottom w:val="0"/>
      <w:divBdr>
        <w:top w:val="none" w:sz="0" w:space="0" w:color="auto"/>
        <w:left w:val="none" w:sz="0" w:space="0" w:color="auto"/>
        <w:bottom w:val="none" w:sz="0" w:space="0" w:color="auto"/>
        <w:right w:val="none" w:sz="0" w:space="0" w:color="auto"/>
      </w:divBdr>
    </w:div>
    <w:div w:id="310721674">
      <w:bodyDiv w:val="1"/>
      <w:marLeft w:val="0"/>
      <w:marRight w:val="0"/>
      <w:marTop w:val="0"/>
      <w:marBottom w:val="0"/>
      <w:divBdr>
        <w:top w:val="none" w:sz="0" w:space="0" w:color="auto"/>
        <w:left w:val="none" w:sz="0" w:space="0" w:color="auto"/>
        <w:bottom w:val="none" w:sz="0" w:space="0" w:color="auto"/>
        <w:right w:val="none" w:sz="0" w:space="0" w:color="auto"/>
      </w:divBdr>
    </w:div>
    <w:div w:id="314915296">
      <w:bodyDiv w:val="1"/>
      <w:marLeft w:val="0"/>
      <w:marRight w:val="0"/>
      <w:marTop w:val="0"/>
      <w:marBottom w:val="0"/>
      <w:divBdr>
        <w:top w:val="none" w:sz="0" w:space="0" w:color="auto"/>
        <w:left w:val="none" w:sz="0" w:space="0" w:color="auto"/>
        <w:bottom w:val="none" w:sz="0" w:space="0" w:color="auto"/>
        <w:right w:val="none" w:sz="0" w:space="0" w:color="auto"/>
      </w:divBdr>
    </w:div>
    <w:div w:id="330062441">
      <w:bodyDiv w:val="1"/>
      <w:marLeft w:val="0"/>
      <w:marRight w:val="0"/>
      <w:marTop w:val="0"/>
      <w:marBottom w:val="0"/>
      <w:divBdr>
        <w:top w:val="none" w:sz="0" w:space="0" w:color="auto"/>
        <w:left w:val="none" w:sz="0" w:space="0" w:color="auto"/>
        <w:bottom w:val="none" w:sz="0" w:space="0" w:color="auto"/>
        <w:right w:val="none" w:sz="0" w:space="0" w:color="auto"/>
      </w:divBdr>
    </w:div>
    <w:div w:id="333731071">
      <w:bodyDiv w:val="1"/>
      <w:marLeft w:val="0"/>
      <w:marRight w:val="0"/>
      <w:marTop w:val="0"/>
      <w:marBottom w:val="0"/>
      <w:divBdr>
        <w:top w:val="none" w:sz="0" w:space="0" w:color="auto"/>
        <w:left w:val="none" w:sz="0" w:space="0" w:color="auto"/>
        <w:bottom w:val="none" w:sz="0" w:space="0" w:color="auto"/>
        <w:right w:val="none" w:sz="0" w:space="0" w:color="auto"/>
      </w:divBdr>
    </w:div>
    <w:div w:id="337581601">
      <w:bodyDiv w:val="1"/>
      <w:marLeft w:val="0"/>
      <w:marRight w:val="0"/>
      <w:marTop w:val="0"/>
      <w:marBottom w:val="0"/>
      <w:divBdr>
        <w:top w:val="none" w:sz="0" w:space="0" w:color="auto"/>
        <w:left w:val="none" w:sz="0" w:space="0" w:color="auto"/>
        <w:bottom w:val="none" w:sz="0" w:space="0" w:color="auto"/>
        <w:right w:val="none" w:sz="0" w:space="0" w:color="auto"/>
      </w:divBdr>
    </w:div>
    <w:div w:id="340357171">
      <w:bodyDiv w:val="1"/>
      <w:marLeft w:val="0"/>
      <w:marRight w:val="0"/>
      <w:marTop w:val="0"/>
      <w:marBottom w:val="0"/>
      <w:divBdr>
        <w:top w:val="none" w:sz="0" w:space="0" w:color="auto"/>
        <w:left w:val="none" w:sz="0" w:space="0" w:color="auto"/>
        <w:bottom w:val="none" w:sz="0" w:space="0" w:color="auto"/>
        <w:right w:val="none" w:sz="0" w:space="0" w:color="auto"/>
      </w:divBdr>
    </w:div>
    <w:div w:id="340395723">
      <w:bodyDiv w:val="1"/>
      <w:marLeft w:val="0"/>
      <w:marRight w:val="0"/>
      <w:marTop w:val="0"/>
      <w:marBottom w:val="0"/>
      <w:divBdr>
        <w:top w:val="none" w:sz="0" w:space="0" w:color="auto"/>
        <w:left w:val="none" w:sz="0" w:space="0" w:color="auto"/>
        <w:bottom w:val="none" w:sz="0" w:space="0" w:color="auto"/>
        <w:right w:val="none" w:sz="0" w:space="0" w:color="auto"/>
      </w:divBdr>
    </w:div>
    <w:div w:id="352271465">
      <w:bodyDiv w:val="1"/>
      <w:marLeft w:val="0"/>
      <w:marRight w:val="0"/>
      <w:marTop w:val="0"/>
      <w:marBottom w:val="0"/>
      <w:divBdr>
        <w:top w:val="none" w:sz="0" w:space="0" w:color="auto"/>
        <w:left w:val="none" w:sz="0" w:space="0" w:color="auto"/>
        <w:bottom w:val="none" w:sz="0" w:space="0" w:color="auto"/>
        <w:right w:val="none" w:sz="0" w:space="0" w:color="auto"/>
      </w:divBdr>
    </w:div>
    <w:div w:id="355274099">
      <w:bodyDiv w:val="1"/>
      <w:marLeft w:val="0"/>
      <w:marRight w:val="0"/>
      <w:marTop w:val="0"/>
      <w:marBottom w:val="0"/>
      <w:divBdr>
        <w:top w:val="none" w:sz="0" w:space="0" w:color="auto"/>
        <w:left w:val="none" w:sz="0" w:space="0" w:color="auto"/>
        <w:bottom w:val="none" w:sz="0" w:space="0" w:color="auto"/>
        <w:right w:val="none" w:sz="0" w:space="0" w:color="auto"/>
      </w:divBdr>
    </w:div>
    <w:div w:id="359863348">
      <w:bodyDiv w:val="1"/>
      <w:marLeft w:val="0"/>
      <w:marRight w:val="0"/>
      <w:marTop w:val="0"/>
      <w:marBottom w:val="0"/>
      <w:divBdr>
        <w:top w:val="none" w:sz="0" w:space="0" w:color="auto"/>
        <w:left w:val="none" w:sz="0" w:space="0" w:color="auto"/>
        <w:bottom w:val="none" w:sz="0" w:space="0" w:color="auto"/>
        <w:right w:val="none" w:sz="0" w:space="0" w:color="auto"/>
      </w:divBdr>
    </w:div>
    <w:div w:id="369034712">
      <w:bodyDiv w:val="1"/>
      <w:marLeft w:val="0"/>
      <w:marRight w:val="0"/>
      <w:marTop w:val="0"/>
      <w:marBottom w:val="0"/>
      <w:divBdr>
        <w:top w:val="none" w:sz="0" w:space="0" w:color="auto"/>
        <w:left w:val="none" w:sz="0" w:space="0" w:color="auto"/>
        <w:bottom w:val="none" w:sz="0" w:space="0" w:color="auto"/>
        <w:right w:val="none" w:sz="0" w:space="0" w:color="auto"/>
      </w:divBdr>
    </w:div>
    <w:div w:id="373427383">
      <w:bodyDiv w:val="1"/>
      <w:marLeft w:val="0"/>
      <w:marRight w:val="0"/>
      <w:marTop w:val="0"/>
      <w:marBottom w:val="0"/>
      <w:divBdr>
        <w:top w:val="none" w:sz="0" w:space="0" w:color="auto"/>
        <w:left w:val="none" w:sz="0" w:space="0" w:color="auto"/>
        <w:bottom w:val="none" w:sz="0" w:space="0" w:color="auto"/>
        <w:right w:val="none" w:sz="0" w:space="0" w:color="auto"/>
      </w:divBdr>
    </w:div>
    <w:div w:id="381750930">
      <w:bodyDiv w:val="1"/>
      <w:marLeft w:val="0"/>
      <w:marRight w:val="0"/>
      <w:marTop w:val="0"/>
      <w:marBottom w:val="0"/>
      <w:divBdr>
        <w:top w:val="none" w:sz="0" w:space="0" w:color="auto"/>
        <w:left w:val="none" w:sz="0" w:space="0" w:color="auto"/>
        <w:bottom w:val="none" w:sz="0" w:space="0" w:color="auto"/>
        <w:right w:val="none" w:sz="0" w:space="0" w:color="auto"/>
      </w:divBdr>
    </w:div>
    <w:div w:id="397555536">
      <w:bodyDiv w:val="1"/>
      <w:marLeft w:val="0"/>
      <w:marRight w:val="0"/>
      <w:marTop w:val="0"/>
      <w:marBottom w:val="0"/>
      <w:divBdr>
        <w:top w:val="none" w:sz="0" w:space="0" w:color="auto"/>
        <w:left w:val="none" w:sz="0" w:space="0" w:color="auto"/>
        <w:bottom w:val="none" w:sz="0" w:space="0" w:color="auto"/>
        <w:right w:val="none" w:sz="0" w:space="0" w:color="auto"/>
      </w:divBdr>
    </w:div>
    <w:div w:id="401872098">
      <w:bodyDiv w:val="1"/>
      <w:marLeft w:val="0"/>
      <w:marRight w:val="0"/>
      <w:marTop w:val="0"/>
      <w:marBottom w:val="0"/>
      <w:divBdr>
        <w:top w:val="none" w:sz="0" w:space="0" w:color="auto"/>
        <w:left w:val="none" w:sz="0" w:space="0" w:color="auto"/>
        <w:bottom w:val="none" w:sz="0" w:space="0" w:color="auto"/>
        <w:right w:val="none" w:sz="0" w:space="0" w:color="auto"/>
      </w:divBdr>
    </w:div>
    <w:div w:id="404760738">
      <w:bodyDiv w:val="1"/>
      <w:marLeft w:val="0"/>
      <w:marRight w:val="0"/>
      <w:marTop w:val="0"/>
      <w:marBottom w:val="0"/>
      <w:divBdr>
        <w:top w:val="none" w:sz="0" w:space="0" w:color="auto"/>
        <w:left w:val="none" w:sz="0" w:space="0" w:color="auto"/>
        <w:bottom w:val="none" w:sz="0" w:space="0" w:color="auto"/>
        <w:right w:val="none" w:sz="0" w:space="0" w:color="auto"/>
      </w:divBdr>
    </w:div>
    <w:div w:id="423303128">
      <w:bodyDiv w:val="1"/>
      <w:marLeft w:val="0"/>
      <w:marRight w:val="0"/>
      <w:marTop w:val="0"/>
      <w:marBottom w:val="0"/>
      <w:divBdr>
        <w:top w:val="none" w:sz="0" w:space="0" w:color="auto"/>
        <w:left w:val="none" w:sz="0" w:space="0" w:color="auto"/>
        <w:bottom w:val="none" w:sz="0" w:space="0" w:color="auto"/>
        <w:right w:val="none" w:sz="0" w:space="0" w:color="auto"/>
      </w:divBdr>
    </w:div>
    <w:div w:id="426736296">
      <w:bodyDiv w:val="1"/>
      <w:marLeft w:val="0"/>
      <w:marRight w:val="0"/>
      <w:marTop w:val="0"/>
      <w:marBottom w:val="0"/>
      <w:divBdr>
        <w:top w:val="none" w:sz="0" w:space="0" w:color="auto"/>
        <w:left w:val="none" w:sz="0" w:space="0" w:color="auto"/>
        <w:bottom w:val="none" w:sz="0" w:space="0" w:color="auto"/>
        <w:right w:val="none" w:sz="0" w:space="0" w:color="auto"/>
      </w:divBdr>
    </w:div>
    <w:div w:id="432166182">
      <w:bodyDiv w:val="1"/>
      <w:marLeft w:val="0"/>
      <w:marRight w:val="0"/>
      <w:marTop w:val="0"/>
      <w:marBottom w:val="0"/>
      <w:divBdr>
        <w:top w:val="none" w:sz="0" w:space="0" w:color="auto"/>
        <w:left w:val="none" w:sz="0" w:space="0" w:color="auto"/>
        <w:bottom w:val="none" w:sz="0" w:space="0" w:color="auto"/>
        <w:right w:val="none" w:sz="0" w:space="0" w:color="auto"/>
      </w:divBdr>
    </w:div>
    <w:div w:id="452020493">
      <w:bodyDiv w:val="1"/>
      <w:marLeft w:val="0"/>
      <w:marRight w:val="0"/>
      <w:marTop w:val="0"/>
      <w:marBottom w:val="0"/>
      <w:divBdr>
        <w:top w:val="none" w:sz="0" w:space="0" w:color="auto"/>
        <w:left w:val="none" w:sz="0" w:space="0" w:color="auto"/>
        <w:bottom w:val="none" w:sz="0" w:space="0" w:color="auto"/>
        <w:right w:val="none" w:sz="0" w:space="0" w:color="auto"/>
      </w:divBdr>
    </w:div>
    <w:div w:id="459424010">
      <w:bodyDiv w:val="1"/>
      <w:marLeft w:val="0"/>
      <w:marRight w:val="0"/>
      <w:marTop w:val="0"/>
      <w:marBottom w:val="0"/>
      <w:divBdr>
        <w:top w:val="none" w:sz="0" w:space="0" w:color="auto"/>
        <w:left w:val="none" w:sz="0" w:space="0" w:color="auto"/>
        <w:bottom w:val="none" w:sz="0" w:space="0" w:color="auto"/>
        <w:right w:val="none" w:sz="0" w:space="0" w:color="auto"/>
      </w:divBdr>
    </w:div>
    <w:div w:id="461650571">
      <w:bodyDiv w:val="1"/>
      <w:marLeft w:val="0"/>
      <w:marRight w:val="0"/>
      <w:marTop w:val="0"/>
      <w:marBottom w:val="0"/>
      <w:divBdr>
        <w:top w:val="none" w:sz="0" w:space="0" w:color="auto"/>
        <w:left w:val="none" w:sz="0" w:space="0" w:color="auto"/>
        <w:bottom w:val="none" w:sz="0" w:space="0" w:color="auto"/>
        <w:right w:val="none" w:sz="0" w:space="0" w:color="auto"/>
      </w:divBdr>
    </w:div>
    <w:div w:id="468863493">
      <w:bodyDiv w:val="1"/>
      <w:marLeft w:val="0"/>
      <w:marRight w:val="0"/>
      <w:marTop w:val="0"/>
      <w:marBottom w:val="0"/>
      <w:divBdr>
        <w:top w:val="none" w:sz="0" w:space="0" w:color="auto"/>
        <w:left w:val="none" w:sz="0" w:space="0" w:color="auto"/>
        <w:bottom w:val="none" w:sz="0" w:space="0" w:color="auto"/>
        <w:right w:val="none" w:sz="0" w:space="0" w:color="auto"/>
      </w:divBdr>
    </w:div>
    <w:div w:id="481502699">
      <w:bodyDiv w:val="1"/>
      <w:marLeft w:val="0"/>
      <w:marRight w:val="0"/>
      <w:marTop w:val="0"/>
      <w:marBottom w:val="0"/>
      <w:divBdr>
        <w:top w:val="none" w:sz="0" w:space="0" w:color="auto"/>
        <w:left w:val="none" w:sz="0" w:space="0" w:color="auto"/>
        <w:bottom w:val="none" w:sz="0" w:space="0" w:color="auto"/>
        <w:right w:val="none" w:sz="0" w:space="0" w:color="auto"/>
      </w:divBdr>
    </w:div>
    <w:div w:id="481697658">
      <w:bodyDiv w:val="1"/>
      <w:marLeft w:val="0"/>
      <w:marRight w:val="0"/>
      <w:marTop w:val="0"/>
      <w:marBottom w:val="0"/>
      <w:divBdr>
        <w:top w:val="none" w:sz="0" w:space="0" w:color="auto"/>
        <w:left w:val="none" w:sz="0" w:space="0" w:color="auto"/>
        <w:bottom w:val="none" w:sz="0" w:space="0" w:color="auto"/>
        <w:right w:val="none" w:sz="0" w:space="0" w:color="auto"/>
      </w:divBdr>
    </w:div>
    <w:div w:id="482042413">
      <w:bodyDiv w:val="1"/>
      <w:marLeft w:val="0"/>
      <w:marRight w:val="0"/>
      <w:marTop w:val="0"/>
      <w:marBottom w:val="0"/>
      <w:divBdr>
        <w:top w:val="none" w:sz="0" w:space="0" w:color="auto"/>
        <w:left w:val="none" w:sz="0" w:space="0" w:color="auto"/>
        <w:bottom w:val="none" w:sz="0" w:space="0" w:color="auto"/>
        <w:right w:val="none" w:sz="0" w:space="0" w:color="auto"/>
      </w:divBdr>
    </w:div>
    <w:div w:id="533005212">
      <w:bodyDiv w:val="1"/>
      <w:marLeft w:val="0"/>
      <w:marRight w:val="0"/>
      <w:marTop w:val="0"/>
      <w:marBottom w:val="0"/>
      <w:divBdr>
        <w:top w:val="none" w:sz="0" w:space="0" w:color="auto"/>
        <w:left w:val="none" w:sz="0" w:space="0" w:color="auto"/>
        <w:bottom w:val="none" w:sz="0" w:space="0" w:color="auto"/>
        <w:right w:val="none" w:sz="0" w:space="0" w:color="auto"/>
      </w:divBdr>
    </w:div>
    <w:div w:id="535891566">
      <w:bodyDiv w:val="1"/>
      <w:marLeft w:val="0"/>
      <w:marRight w:val="0"/>
      <w:marTop w:val="0"/>
      <w:marBottom w:val="0"/>
      <w:divBdr>
        <w:top w:val="none" w:sz="0" w:space="0" w:color="auto"/>
        <w:left w:val="none" w:sz="0" w:space="0" w:color="auto"/>
        <w:bottom w:val="none" w:sz="0" w:space="0" w:color="auto"/>
        <w:right w:val="none" w:sz="0" w:space="0" w:color="auto"/>
      </w:divBdr>
    </w:div>
    <w:div w:id="557940632">
      <w:bodyDiv w:val="1"/>
      <w:marLeft w:val="0"/>
      <w:marRight w:val="0"/>
      <w:marTop w:val="0"/>
      <w:marBottom w:val="0"/>
      <w:divBdr>
        <w:top w:val="none" w:sz="0" w:space="0" w:color="auto"/>
        <w:left w:val="none" w:sz="0" w:space="0" w:color="auto"/>
        <w:bottom w:val="none" w:sz="0" w:space="0" w:color="auto"/>
        <w:right w:val="none" w:sz="0" w:space="0" w:color="auto"/>
      </w:divBdr>
    </w:div>
    <w:div w:id="563375025">
      <w:bodyDiv w:val="1"/>
      <w:marLeft w:val="0"/>
      <w:marRight w:val="0"/>
      <w:marTop w:val="0"/>
      <w:marBottom w:val="0"/>
      <w:divBdr>
        <w:top w:val="none" w:sz="0" w:space="0" w:color="auto"/>
        <w:left w:val="none" w:sz="0" w:space="0" w:color="auto"/>
        <w:bottom w:val="none" w:sz="0" w:space="0" w:color="auto"/>
        <w:right w:val="none" w:sz="0" w:space="0" w:color="auto"/>
      </w:divBdr>
    </w:div>
    <w:div w:id="575280695">
      <w:bodyDiv w:val="1"/>
      <w:marLeft w:val="0"/>
      <w:marRight w:val="0"/>
      <w:marTop w:val="0"/>
      <w:marBottom w:val="0"/>
      <w:divBdr>
        <w:top w:val="none" w:sz="0" w:space="0" w:color="auto"/>
        <w:left w:val="none" w:sz="0" w:space="0" w:color="auto"/>
        <w:bottom w:val="none" w:sz="0" w:space="0" w:color="auto"/>
        <w:right w:val="none" w:sz="0" w:space="0" w:color="auto"/>
      </w:divBdr>
    </w:div>
    <w:div w:id="579945537">
      <w:bodyDiv w:val="1"/>
      <w:marLeft w:val="0"/>
      <w:marRight w:val="0"/>
      <w:marTop w:val="0"/>
      <w:marBottom w:val="0"/>
      <w:divBdr>
        <w:top w:val="none" w:sz="0" w:space="0" w:color="auto"/>
        <w:left w:val="none" w:sz="0" w:space="0" w:color="auto"/>
        <w:bottom w:val="none" w:sz="0" w:space="0" w:color="auto"/>
        <w:right w:val="none" w:sz="0" w:space="0" w:color="auto"/>
      </w:divBdr>
    </w:div>
    <w:div w:id="591620554">
      <w:bodyDiv w:val="1"/>
      <w:marLeft w:val="0"/>
      <w:marRight w:val="0"/>
      <w:marTop w:val="0"/>
      <w:marBottom w:val="0"/>
      <w:divBdr>
        <w:top w:val="none" w:sz="0" w:space="0" w:color="auto"/>
        <w:left w:val="none" w:sz="0" w:space="0" w:color="auto"/>
        <w:bottom w:val="none" w:sz="0" w:space="0" w:color="auto"/>
        <w:right w:val="none" w:sz="0" w:space="0" w:color="auto"/>
      </w:divBdr>
    </w:div>
    <w:div w:id="592517324">
      <w:bodyDiv w:val="1"/>
      <w:marLeft w:val="0"/>
      <w:marRight w:val="0"/>
      <w:marTop w:val="0"/>
      <w:marBottom w:val="0"/>
      <w:divBdr>
        <w:top w:val="none" w:sz="0" w:space="0" w:color="auto"/>
        <w:left w:val="none" w:sz="0" w:space="0" w:color="auto"/>
        <w:bottom w:val="none" w:sz="0" w:space="0" w:color="auto"/>
        <w:right w:val="none" w:sz="0" w:space="0" w:color="auto"/>
      </w:divBdr>
    </w:div>
    <w:div w:id="599026653">
      <w:bodyDiv w:val="1"/>
      <w:marLeft w:val="0"/>
      <w:marRight w:val="0"/>
      <w:marTop w:val="0"/>
      <w:marBottom w:val="0"/>
      <w:divBdr>
        <w:top w:val="none" w:sz="0" w:space="0" w:color="auto"/>
        <w:left w:val="none" w:sz="0" w:space="0" w:color="auto"/>
        <w:bottom w:val="none" w:sz="0" w:space="0" w:color="auto"/>
        <w:right w:val="none" w:sz="0" w:space="0" w:color="auto"/>
      </w:divBdr>
    </w:div>
    <w:div w:id="608585935">
      <w:bodyDiv w:val="1"/>
      <w:marLeft w:val="0"/>
      <w:marRight w:val="0"/>
      <w:marTop w:val="0"/>
      <w:marBottom w:val="0"/>
      <w:divBdr>
        <w:top w:val="none" w:sz="0" w:space="0" w:color="auto"/>
        <w:left w:val="none" w:sz="0" w:space="0" w:color="auto"/>
        <w:bottom w:val="none" w:sz="0" w:space="0" w:color="auto"/>
        <w:right w:val="none" w:sz="0" w:space="0" w:color="auto"/>
      </w:divBdr>
    </w:div>
    <w:div w:id="618293165">
      <w:bodyDiv w:val="1"/>
      <w:marLeft w:val="0"/>
      <w:marRight w:val="0"/>
      <w:marTop w:val="0"/>
      <w:marBottom w:val="0"/>
      <w:divBdr>
        <w:top w:val="none" w:sz="0" w:space="0" w:color="auto"/>
        <w:left w:val="none" w:sz="0" w:space="0" w:color="auto"/>
        <w:bottom w:val="none" w:sz="0" w:space="0" w:color="auto"/>
        <w:right w:val="none" w:sz="0" w:space="0" w:color="auto"/>
      </w:divBdr>
    </w:div>
    <w:div w:id="638071390">
      <w:bodyDiv w:val="1"/>
      <w:marLeft w:val="0"/>
      <w:marRight w:val="0"/>
      <w:marTop w:val="0"/>
      <w:marBottom w:val="0"/>
      <w:divBdr>
        <w:top w:val="none" w:sz="0" w:space="0" w:color="auto"/>
        <w:left w:val="none" w:sz="0" w:space="0" w:color="auto"/>
        <w:bottom w:val="none" w:sz="0" w:space="0" w:color="auto"/>
        <w:right w:val="none" w:sz="0" w:space="0" w:color="auto"/>
      </w:divBdr>
    </w:div>
    <w:div w:id="638418415">
      <w:bodyDiv w:val="1"/>
      <w:marLeft w:val="0"/>
      <w:marRight w:val="0"/>
      <w:marTop w:val="0"/>
      <w:marBottom w:val="0"/>
      <w:divBdr>
        <w:top w:val="none" w:sz="0" w:space="0" w:color="auto"/>
        <w:left w:val="none" w:sz="0" w:space="0" w:color="auto"/>
        <w:bottom w:val="none" w:sz="0" w:space="0" w:color="auto"/>
        <w:right w:val="none" w:sz="0" w:space="0" w:color="auto"/>
      </w:divBdr>
    </w:div>
    <w:div w:id="640232525">
      <w:bodyDiv w:val="1"/>
      <w:marLeft w:val="0"/>
      <w:marRight w:val="0"/>
      <w:marTop w:val="0"/>
      <w:marBottom w:val="0"/>
      <w:divBdr>
        <w:top w:val="none" w:sz="0" w:space="0" w:color="auto"/>
        <w:left w:val="none" w:sz="0" w:space="0" w:color="auto"/>
        <w:bottom w:val="none" w:sz="0" w:space="0" w:color="auto"/>
        <w:right w:val="none" w:sz="0" w:space="0" w:color="auto"/>
      </w:divBdr>
    </w:div>
    <w:div w:id="654840013">
      <w:bodyDiv w:val="1"/>
      <w:marLeft w:val="0"/>
      <w:marRight w:val="0"/>
      <w:marTop w:val="0"/>
      <w:marBottom w:val="0"/>
      <w:divBdr>
        <w:top w:val="none" w:sz="0" w:space="0" w:color="auto"/>
        <w:left w:val="none" w:sz="0" w:space="0" w:color="auto"/>
        <w:bottom w:val="none" w:sz="0" w:space="0" w:color="auto"/>
        <w:right w:val="none" w:sz="0" w:space="0" w:color="auto"/>
      </w:divBdr>
    </w:div>
    <w:div w:id="661616409">
      <w:bodyDiv w:val="1"/>
      <w:marLeft w:val="0"/>
      <w:marRight w:val="0"/>
      <w:marTop w:val="0"/>
      <w:marBottom w:val="0"/>
      <w:divBdr>
        <w:top w:val="none" w:sz="0" w:space="0" w:color="auto"/>
        <w:left w:val="none" w:sz="0" w:space="0" w:color="auto"/>
        <w:bottom w:val="none" w:sz="0" w:space="0" w:color="auto"/>
        <w:right w:val="none" w:sz="0" w:space="0" w:color="auto"/>
      </w:divBdr>
    </w:div>
    <w:div w:id="669482929">
      <w:bodyDiv w:val="1"/>
      <w:marLeft w:val="0"/>
      <w:marRight w:val="0"/>
      <w:marTop w:val="0"/>
      <w:marBottom w:val="0"/>
      <w:divBdr>
        <w:top w:val="none" w:sz="0" w:space="0" w:color="auto"/>
        <w:left w:val="none" w:sz="0" w:space="0" w:color="auto"/>
        <w:bottom w:val="none" w:sz="0" w:space="0" w:color="auto"/>
        <w:right w:val="none" w:sz="0" w:space="0" w:color="auto"/>
      </w:divBdr>
    </w:div>
    <w:div w:id="673218084">
      <w:bodyDiv w:val="1"/>
      <w:marLeft w:val="0"/>
      <w:marRight w:val="0"/>
      <w:marTop w:val="0"/>
      <w:marBottom w:val="0"/>
      <w:divBdr>
        <w:top w:val="none" w:sz="0" w:space="0" w:color="auto"/>
        <w:left w:val="none" w:sz="0" w:space="0" w:color="auto"/>
        <w:bottom w:val="none" w:sz="0" w:space="0" w:color="auto"/>
        <w:right w:val="none" w:sz="0" w:space="0" w:color="auto"/>
      </w:divBdr>
    </w:div>
    <w:div w:id="677192141">
      <w:bodyDiv w:val="1"/>
      <w:marLeft w:val="0"/>
      <w:marRight w:val="0"/>
      <w:marTop w:val="0"/>
      <w:marBottom w:val="0"/>
      <w:divBdr>
        <w:top w:val="none" w:sz="0" w:space="0" w:color="auto"/>
        <w:left w:val="none" w:sz="0" w:space="0" w:color="auto"/>
        <w:bottom w:val="none" w:sz="0" w:space="0" w:color="auto"/>
        <w:right w:val="none" w:sz="0" w:space="0" w:color="auto"/>
      </w:divBdr>
    </w:div>
    <w:div w:id="692151180">
      <w:bodyDiv w:val="1"/>
      <w:marLeft w:val="0"/>
      <w:marRight w:val="0"/>
      <w:marTop w:val="0"/>
      <w:marBottom w:val="0"/>
      <w:divBdr>
        <w:top w:val="none" w:sz="0" w:space="0" w:color="auto"/>
        <w:left w:val="none" w:sz="0" w:space="0" w:color="auto"/>
        <w:bottom w:val="none" w:sz="0" w:space="0" w:color="auto"/>
        <w:right w:val="none" w:sz="0" w:space="0" w:color="auto"/>
      </w:divBdr>
    </w:div>
    <w:div w:id="696151943">
      <w:bodyDiv w:val="1"/>
      <w:marLeft w:val="0"/>
      <w:marRight w:val="0"/>
      <w:marTop w:val="0"/>
      <w:marBottom w:val="0"/>
      <w:divBdr>
        <w:top w:val="none" w:sz="0" w:space="0" w:color="auto"/>
        <w:left w:val="none" w:sz="0" w:space="0" w:color="auto"/>
        <w:bottom w:val="none" w:sz="0" w:space="0" w:color="auto"/>
        <w:right w:val="none" w:sz="0" w:space="0" w:color="auto"/>
      </w:divBdr>
    </w:div>
    <w:div w:id="700280018">
      <w:bodyDiv w:val="1"/>
      <w:marLeft w:val="0"/>
      <w:marRight w:val="0"/>
      <w:marTop w:val="0"/>
      <w:marBottom w:val="0"/>
      <w:divBdr>
        <w:top w:val="none" w:sz="0" w:space="0" w:color="auto"/>
        <w:left w:val="none" w:sz="0" w:space="0" w:color="auto"/>
        <w:bottom w:val="none" w:sz="0" w:space="0" w:color="auto"/>
        <w:right w:val="none" w:sz="0" w:space="0" w:color="auto"/>
      </w:divBdr>
    </w:div>
    <w:div w:id="707292822">
      <w:bodyDiv w:val="1"/>
      <w:marLeft w:val="0"/>
      <w:marRight w:val="0"/>
      <w:marTop w:val="0"/>
      <w:marBottom w:val="0"/>
      <w:divBdr>
        <w:top w:val="none" w:sz="0" w:space="0" w:color="auto"/>
        <w:left w:val="none" w:sz="0" w:space="0" w:color="auto"/>
        <w:bottom w:val="none" w:sz="0" w:space="0" w:color="auto"/>
        <w:right w:val="none" w:sz="0" w:space="0" w:color="auto"/>
      </w:divBdr>
    </w:div>
    <w:div w:id="718167548">
      <w:bodyDiv w:val="1"/>
      <w:marLeft w:val="0"/>
      <w:marRight w:val="0"/>
      <w:marTop w:val="0"/>
      <w:marBottom w:val="0"/>
      <w:divBdr>
        <w:top w:val="none" w:sz="0" w:space="0" w:color="auto"/>
        <w:left w:val="none" w:sz="0" w:space="0" w:color="auto"/>
        <w:bottom w:val="none" w:sz="0" w:space="0" w:color="auto"/>
        <w:right w:val="none" w:sz="0" w:space="0" w:color="auto"/>
      </w:divBdr>
    </w:div>
    <w:div w:id="718213535">
      <w:bodyDiv w:val="1"/>
      <w:marLeft w:val="0"/>
      <w:marRight w:val="0"/>
      <w:marTop w:val="0"/>
      <w:marBottom w:val="0"/>
      <w:divBdr>
        <w:top w:val="none" w:sz="0" w:space="0" w:color="auto"/>
        <w:left w:val="none" w:sz="0" w:space="0" w:color="auto"/>
        <w:bottom w:val="none" w:sz="0" w:space="0" w:color="auto"/>
        <w:right w:val="none" w:sz="0" w:space="0" w:color="auto"/>
      </w:divBdr>
    </w:div>
    <w:div w:id="724177809">
      <w:bodyDiv w:val="1"/>
      <w:marLeft w:val="0"/>
      <w:marRight w:val="0"/>
      <w:marTop w:val="0"/>
      <w:marBottom w:val="0"/>
      <w:divBdr>
        <w:top w:val="none" w:sz="0" w:space="0" w:color="auto"/>
        <w:left w:val="none" w:sz="0" w:space="0" w:color="auto"/>
        <w:bottom w:val="none" w:sz="0" w:space="0" w:color="auto"/>
        <w:right w:val="none" w:sz="0" w:space="0" w:color="auto"/>
      </w:divBdr>
    </w:div>
    <w:div w:id="735661284">
      <w:bodyDiv w:val="1"/>
      <w:marLeft w:val="0"/>
      <w:marRight w:val="0"/>
      <w:marTop w:val="0"/>
      <w:marBottom w:val="0"/>
      <w:divBdr>
        <w:top w:val="none" w:sz="0" w:space="0" w:color="auto"/>
        <w:left w:val="none" w:sz="0" w:space="0" w:color="auto"/>
        <w:bottom w:val="none" w:sz="0" w:space="0" w:color="auto"/>
        <w:right w:val="none" w:sz="0" w:space="0" w:color="auto"/>
      </w:divBdr>
    </w:div>
    <w:div w:id="749739198">
      <w:bodyDiv w:val="1"/>
      <w:marLeft w:val="0"/>
      <w:marRight w:val="0"/>
      <w:marTop w:val="0"/>
      <w:marBottom w:val="0"/>
      <w:divBdr>
        <w:top w:val="none" w:sz="0" w:space="0" w:color="auto"/>
        <w:left w:val="none" w:sz="0" w:space="0" w:color="auto"/>
        <w:bottom w:val="none" w:sz="0" w:space="0" w:color="auto"/>
        <w:right w:val="none" w:sz="0" w:space="0" w:color="auto"/>
      </w:divBdr>
    </w:div>
    <w:div w:id="772281689">
      <w:bodyDiv w:val="1"/>
      <w:marLeft w:val="0"/>
      <w:marRight w:val="0"/>
      <w:marTop w:val="0"/>
      <w:marBottom w:val="0"/>
      <w:divBdr>
        <w:top w:val="none" w:sz="0" w:space="0" w:color="auto"/>
        <w:left w:val="none" w:sz="0" w:space="0" w:color="auto"/>
        <w:bottom w:val="none" w:sz="0" w:space="0" w:color="auto"/>
        <w:right w:val="none" w:sz="0" w:space="0" w:color="auto"/>
      </w:divBdr>
    </w:div>
    <w:div w:id="789518584">
      <w:bodyDiv w:val="1"/>
      <w:marLeft w:val="0"/>
      <w:marRight w:val="0"/>
      <w:marTop w:val="0"/>
      <w:marBottom w:val="0"/>
      <w:divBdr>
        <w:top w:val="none" w:sz="0" w:space="0" w:color="auto"/>
        <w:left w:val="none" w:sz="0" w:space="0" w:color="auto"/>
        <w:bottom w:val="none" w:sz="0" w:space="0" w:color="auto"/>
        <w:right w:val="none" w:sz="0" w:space="0" w:color="auto"/>
      </w:divBdr>
    </w:div>
    <w:div w:id="790519812">
      <w:bodyDiv w:val="1"/>
      <w:marLeft w:val="0"/>
      <w:marRight w:val="0"/>
      <w:marTop w:val="0"/>
      <w:marBottom w:val="0"/>
      <w:divBdr>
        <w:top w:val="none" w:sz="0" w:space="0" w:color="auto"/>
        <w:left w:val="none" w:sz="0" w:space="0" w:color="auto"/>
        <w:bottom w:val="none" w:sz="0" w:space="0" w:color="auto"/>
        <w:right w:val="none" w:sz="0" w:space="0" w:color="auto"/>
      </w:divBdr>
    </w:div>
    <w:div w:id="800999612">
      <w:bodyDiv w:val="1"/>
      <w:marLeft w:val="0"/>
      <w:marRight w:val="0"/>
      <w:marTop w:val="0"/>
      <w:marBottom w:val="0"/>
      <w:divBdr>
        <w:top w:val="none" w:sz="0" w:space="0" w:color="auto"/>
        <w:left w:val="none" w:sz="0" w:space="0" w:color="auto"/>
        <w:bottom w:val="none" w:sz="0" w:space="0" w:color="auto"/>
        <w:right w:val="none" w:sz="0" w:space="0" w:color="auto"/>
      </w:divBdr>
    </w:div>
    <w:div w:id="807741695">
      <w:bodyDiv w:val="1"/>
      <w:marLeft w:val="0"/>
      <w:marRight w:val="0"/>
      <w:marTop w:val="0"/>
      <w:marBottom w:val="0"/>
      <w:divBdr>
        <w:top w:val="none" w:sz="0" w:space="0" w:color="auto"/>
        <w:left w:val="none" w:sz="0" w:space="0" w:color="auto"/>
        <w:bottom w:val="none" w:sz="0" w:space="0" w:color="auto"/>
        <w:right w:val="none" w:sz="0" w:space="0" w:color="auto"/>
      </w:divBdr>
    </w:div>
    <w:div w:id="833375622">
      <w:bodyDiv w:val="1"/>
      <w:marLeft w:val="0"/>
      <w:marRight w:val="0"/>
      <w:marTop w:val="0"/>
      <w:marBottom w:val="0"/>
      <w:divBdr>
        <w:top w:val="none" w:sz="0" w:space="0" w:color="auto"/>
        <w:left w:val="none" w:sz="0" w:space="0" w:color="auto"/>
        <w:bottom w:val="none" w:sz="0" w:space="0" w:color="auto"/>
        <w:right w:val="none" w:sz="0" w:space="0" w:color="auto"/>
      </w:divBdr>
    </w:div>
    <w:div w:id="833760864">
      <w:bodyDiv w:val="1"/>
      <w:marLeft w:val="0"/>
      <w:marRight w:val="0"/>
      <w:marTop w:val="0"/>
      <w:marBottom w:val="0"/>
      <w:divBdr>
        <w:top w:val="none" w:sz="0" w:space="0" w:color="auto"/>
        <w:left w:val="none" w:sz="0" w:space="0" w:color="auto"/>
        <w:bottom w:val="none" w:sz="0" w:space="0" w:color="auto"/>
        <w:right w:val="none" w:sz="0" w:space="0" w:color="auto"/>
      </w:divBdr>
    </w:div>
    <w:div w:id="840006352">
      <w:bodyDiv w:val="1"/>
      <w:marLeft w:val="0"/>
      <w:marRight w:val="0"/>
      <w:marTop w:val="0"/>
      <w:marBottom w:val="0"/>
      <w:divBdr>
        <w:top w:val="none" w:sz="0" w:space="0" w:color="auto"/>
        <w:left w:val="none" w:sz="0" w:space="0" w:color="auto"/>
        <w:bottom w:val="none" w:sz="0" w:space="0" w:color="auto"/>
        <w:right w:val="none" w:sz="0" w:space="0" w:color="auto"/>
      </w:divBdr>
    </w:div>
    <w:div w:id="843208321">
      <w:bodyDiv w:val="1"/>
      <w:marLeft w:val="0"/>
      <w:marRight w:val="0"/>
      <w:marTop w:val="0"/>
      <w:marBottom w:val="0"/>
      <w:divBdr>
        <w:top w:val="none" w:sz="0" w:space="0" w:color="auto"/>
        <w:left w:val="none" w:sz="0" w:space="0" w:color="auto"/>
        <w:bottom w:val="none" w:sz="0" w:space="0" w:color="auto"/>
        <w:right w:val="none" w:sz="0" w:space="0" w:color="auto"/>
      </w:divBdr>
    </w:div>
    <w:div w:id="849371682">
      <w:bodyDiv w:val="1"/>
      <w:marLeft w:val="0"/>
      <w:marRight w:val="0"/>
      <w:marTop w:val="0"/>
      <w:marBottom w:val="0"/>
      <w:divBdr>
        <w:top w:val="none" w:sz="0" w:space="0" w:color="auto"/>
        <w:left w:val="none" w:sz="0" w:space="0" w:color="auto"/>
        <w:bottom w:val="none" w:sz="0" w:space="0" w:color="auto"/>
        <w:right w:val="none" w:sz="0" w:space="0" w:color="auto"/>
      </w:divBdr>
    </w:div>
    <w:div w:id="854422976">
      <w:bodyDiv w:val="1"/>
      <w:marLeft w:val="0"/>
      <w:marRight w:val="0"/>
      <w:marTop w:val="0"/>
      <w:marBottom w:val="0"/>
      <w:divBdr>
        <w:top w:val="none" w:sz="0" w:space="0" w:color="auto"/>
        <w:left w:val="none" w:sz="0" w:space="0" w:color="auto"/>
        <w:bottom w:val="none" w:sz="0" w:space="0" w:color="auto"/>
        <w:right w:val="none" w:sz="0" w:space="0" w:color="auto"/>
      </w:divBdr>
    </w:div>
    <w:div w:id="859587549">
      <w:bodyDiv w:val="1"/>
      <w:marLeft w:val="0"/>
      <w:marRight w:val="0"/>
      <w:marTop w:val="0"/>
      <w:marBottom w:val="0"/>
      <w:divBdr>
        <w:top w:val="none" w:sz="0" w:space="0" w:color="auto"/>
        <w:left w:val="none" w:sz="0" w:space="0" w:color="auto"/>
        <w:bottom w:val="none" w:sz="0" w:space="0" w:color="auto"/>
        <w:right w:val="none" w:sz="0" w:space="0" w:color="auto"/>
      </w:divBdr>
    </w:div>
    <w:div w:id="864101382">
      <w:bodyDiv w:val="1"/>
      <w:marLeft w:val="0"/>
      <w:marRight w:val="0"/>
      <w:marTop w:val="0"/>
      <w:marBottom w:val="0"/>
      <w:divBdr>
        <w:top w:val="none" w:sz="0" w:space="0" w:color="auto"/>
        <w:left w:val="none" w:sz="0" w:space="0" w:color="auto"/>
        <w:bottom w:val="none" w:sz="0" w:space="0" w:color="auto"/>
        <w:right w:val="none" w:sz="0" w:space="0" w:color="auto"/>
      </w:divBdr>
    </w:div>
    <w:div w:id="869997679">
      <w:bodyDiv w:val="1"/>
      <w:marLeft w:val="0"/>
      <w:marRight w:val="0"/>
      <w:marTop w:val="0"/>
      <w:marBottom w:val="0"/>
      <w:divBdr>
        <w:top w:val="none" w:sz="0" w:space="0" w:color="auto"/>
        <w:left w:val="none" w:sz="0" w:space="0" w:color="auto"/>
        <w:bottom w:val="none" w:sz="0" w:space="0" w:color="auto"/>
        <w:right w:val="none" w:sz="0" w:space="0" w:color="auto"/>
      </w:divBdr>
    </w:div>
    <w:div w:id="876087128">
      <w:bodyDiv w:val="1"/>
      <w:marLeft w:val="0"/>
      <w:marRight w:val="0"/>
      <w:marTop w:val="0"/>
      <w:marBottom w:val="0"/>
      <w:divBdr>
        <w:top w:val="none" w:sz="0" w:space="0" w:color="auto"/>
        <w:left w:val="none" w:sz="0" w:space="0" w:color="auto"/>
        <w:bottom w:val="none" w:sz="0" w:space="0" w:color="auto"/>
        <w:right w:val="none" w:sz="0" w:space="0" w:color="auto"/>
      </w:divBdr>
    </w:div>
    <w:div w:id="880168666">
      <w:bodyDiv w:val="1"/>
      <w:marLeft w:val="0"/>
      <w:marRight w:val="0"/>
      <w:marTop w:val="0"/>
      <w:marBottom w:val="0"/>
      <w:divBdr>
        <w:top w:val="none" w:sz="0" w:space="0" w:color="auto"/>
        <w:left w:val="none" w:sz="0" w:space="0" w:color="auto"/>
        <w:bottom w:val="none" w:sz="0" w:space="0" w:color="auto"/>
        <w:right w:val="none" w:sz="0" w:space="0" w:color="auto"/>
      </w:divBdr>
    </w:div>
    <w:div w:id="890338276">
      <w:bodyDiv w:val="1"/>
      <w:marLeft w:val="0"/>
      <w:marRight w:val="0"/>
      <w:marTop w:val="0"/>
      <w:marBottom w:val="0"/>
      <w:divBdr>
        <w:top w:val="none" w:sz="0" w:space="0" w:color="auto"/>
        <w:left w:val="none" w:sz="0" w:space="0" w:color="auto"/>
        <w:bottom w:val="none" w:sz="0" w:space="0" w:color="auto"/>
        <w:right w:val="none" w:sz="0" w:space="0" w:color="auto"/>
      </w:divBdr>
    </w:div>
    <w:div w:id="907888199">
      <w:bodyDiv w:val="1"/>
      <w:marLeft w:val="0"/>
      <w:marRight w:val="0"/>
      <w:marTop w:val="0"/>
      <w:marBottom w:val="0"/>
      <w:divBdr>
        <w:top w:val="none" w:sz="0" w:space="0" w:color="auto"/>
        <w:left w:val="none" w:sz="0" w:space="0" w:color="auto"/>
        <w:bottom w:val="none" w:sz="0" w:space="0" w:color="auto"/>
        <w:right w:val="none" w:sz="0" w:space="0" w:color="auto"/>
      </w:divBdr>
    </w:div>
    <w:div w:id="927888051">
      <w:bodyDiv w:val="1"/>
      <w:marLeft w:val="0"/>
      <w:marRight w:val="0"/>
      <w:marTop w:val="0"/>
      <w:marBottom w:val="0"/>
      <w:divBdr>
        <w:top w:val="none" w:sz="0" w:space="0" w:color="auto"/>
        <w:left w:val="none" w:sz="0" w:space="0" w:color="auto"/>
        <w:bottom w:val="none" w:sz="0" w:space="0" w:color="auto"/>
        <w:right w:val="none" w:sz="0" w:space="0" w:color="auto"/>
      </w:divBdr>
    </w:div>
    <w:div w:id="932201297">
      <w:bodyDiv w:val="1"/>
      <w:marLeft w:val="0"/>
      <w:marRight w:val="0"/>
      <w:marTop w:val="0"/>
      <w:marBottom w:val="0"/>
      <w:divBdr>
        <w:top w:val="none" w:sz="0" w:space="0" w:color="auto"/>
        <w:left w:val="none" w:sz="0" w:space="0" w:color="auto"/>
        <w:bottom w:val="none" w:sz="0" w:space="0" w:color="auto"/>
        <w:right w:val="none" w:sz="0" w:space="0" w:color="auto"/>
      </w:divBdr>
    </w:div>
    <w:div w:id="933367611">
      <w:bodyDiv w:val="1"/>
      <w:marLeft w:val="0"/>
      <w:marRight w:val="0"/>
      <w:marTop w:val="0"/>
      <w:marBottom w:val="0"/>
      <w:divBdr>
        <w:top w:val="none" w:sz="0" w:space="0" w:color="auto"/>
        <w:left w:val="none" w:sz="0" w:space="0" w:color="auto"/>
        <w:bottom w:val="none" w:sz="0" w:space="0" w:color="auto"/>
        <w:right w:val="none" w:sz="0" w:space="0" w:color="auto"/>
      </w:divBdr>
    </w:div>
    <w:div w:id="959147357">
      <w:bodyDiv w:val="1"/>
      <w:marLeft w:val="0"/>
      <w:marRight w:val="0"/>
      <w:marTop w:val="0"/>
      <w:marBottom w:val="0"/>
      <w:divBdr>
        <w:top w:val="none" w:sz="0" w:space="0" w:color="auto"/>
        <w:left w:val="none" w:sz="0" w:space="0" w:color="auto"/>
        <w:bottom w:val="none" w:sz="0" w:space="0" w:color="auto"/>
        <w:right w:val="none" w:sz="0" w:space="0" w:color="auto"/>
      </w:divBdr>
    </w:div>
    <w:div w:id="964388151">
      <w:bodyDiv w:val="1"/>
      <w:marLeft w:val="0"/>
      <w:marRight w:val="0"/>
      <w:marTop w:val="0"/>
      <w:marBottom w:val="0"/>
      <w:divBdr>
        <w:top w:val="none" w:sz="0" w:space="0" w:color="auto"/>
        <w:left w:val="none" w:sz="0" w:space="0" w:color="auto"/>
        <w:bottom w:val="none" w:sz="0" w:space="0" w:color="auto"/>
        <w:right w:val="none" w:sz="0" w:space="0" w:color="auto"/>
      </w:divBdr>
    </w:div>
    <w:div w:id="967272884">
      <w:bodyDiv w:val="1"/>
      <w:marLeft w:val="0"/>
      <w:marRight w:val="0"/>
      <w:marTop w:val="0"/>
      <w:marBottom w:val="0"/>
      <w:divBdr>
        <w:top w:val="none" w:sz="0" w:space="0" w:color="auto"/>
        <w:left w:val="none" w:sz="0" w:space="0" w:color="auto"/>
        <w:bottom w:val="none" w:sz="0" w:space="0" w:color="auto"/>
        <w:right w:val="none" w:sz="0" w:space="0" w:color="auto"/>
      </w:divBdr>
    </w:div>
    <w:div w:id="976760867">
      <w:bodyDiv w:val="1"/>
      <w:marLeft w:val="0"/>
      <w:marRight w:val="0"/>
      <w:marTop w:val="0"/>
      <w:marBottom w:val="0"/>
      <w:divBdr>
        <w:top w:val="none" w:sz="0" w:space="0" w:color="auto"/>
        <w:left w:val="none" w:sz="0" w:space="0" w:color="auto"/>
        <w:bottom w:val="none" w:sz="0" w:space="0" w:color="auto"/>
        <w:right w:val="none" w:sz="0" w:space="0" w:color="auto"/>
      </w:divBdr>
    </w:div>
    <w:div w:id="983045689">
      <w:bodyDiv w:val="1"/>
      <w:marLeft w:val="0"/>
      <w:marRight w:val="0"/>
      <w:marTop w:val="0"/>
      <w:marBottom w:val="0"/>
      <w:divBdr>
        <w:top w:val="none" w:sz="0" w:space="0" w:color="auto"/>
        <w:left w:val="none" w:sz="0" w:space="0" w:color="auto"/>
        <w:bottom w:val="none" w:sz="0" w:space="0" w:color="auto"/>
        <w:right w:val="none" w:sz="0" w:space="0" w:color="auto"/>
      </w:divBdr>
    </w:div>
    <w:div w:id="991372630">
      <w:bodyDiv w:val="1"/>
      <w:marLeft w:val="0"/>
      <w:marRight w:val="0"/>
      <w:marTop w:val="0"/>
      <w:marBottom w:val="0"/>
      <w:divBdr>
        <w:top w:val="none" w:sz="0" w:space="0" w:color="auto"/>
        <w:left w:val="none" w:sz="0" w:space="0" w:color="auto"/>
        <w:bottom w:val="none" w:sz="0" w:space="0" w:color="auto"/>
        <w:right w:val="none" w:sz="0" w:space="0" w:color="auto"/>
      </w:divBdr>
    </w:div>
    <w:div w:id="992485196">
      <w:bodyDiv w:val="1"/>
      <w:marLeft w:val="0"/>
      <w:marRight w:val="0"/>
      <w:marTop w:val="0"/>
      <w:marBottom w:val="0"/>
      <w:divBdr>
        <w:top w:val="none" w:sz="0" w:space="0" w:color="auto"/>
        <w:left w:val="none" w:sz="0" w:space="0" w:color="auto"/>
        <w:bottom w:val="none" w:sz="0" w:space="0" w:color="auto"/>
        <w:right w:val="none" w:sz="0" w:space="0" w:color="auto"/>
      </w:divBdr>
    </w:div>
    <w:div w:id="1012486175">
      <w:bodyDiv w:val="1"/>
      <w:marLeft w:val="0"/>
      <w:marRight w:val="0"/>
      <w:marTop w:val="0"/>
      <w:marBottom w:val="0"/>
      <w:divBdr>
        <w:top w:val="none" w:sz="0" w:space="0" w:color="auto"/>
        <w:left w:val="none" w:sz="0" w:space="0" w:color="auto"/>
        <w:bottom w:val="none" w:sz="0" w:space="0" w:color="auto"/>
        <w:right w:val="none" w:sz="0" w:space="0" w:color="auto"/>
      </w:divBdr>
    </w:div>
    <w:div w:id="1014843598">
      <w:bodyDiv w:val="1"/>
      <w:marLeft w:val="0"/>
      <w:marRight w:val="0"/>
      <w:marTop w:val="0"/>
      <w:marBottom w:val="0"/>
      <w:divBdr>
        <w:top w:val="none" w:sz="0" w:space="0" w:color="auto"/>
        <w:left w:val="none" w:sz="0" w:space="0" w:color="auto"/>
        <w:bottom w:val="none" w:sz="0" w:space="0" w:color="auto"/>
        <w:right w:val="none" w:sz="0" w:space="0" w:color="auto"/>
      </w:divBdr>
    </w:div>
    <w:div w:id="1015571577">
      <w:bodyDiv w:val="1"/>
      <w:marLeft w:val="0"/>
      <w:marRight w:val="0"/>
      <w:marTop w:val="0"/>
      <w:marBottom w:val="0"/>
      <w:divBdr>
        <w:top w:val="none" w:sz="0" w:space="0" w:color="auto"/>
        <w:left w:val="none" w:sz="0" w:space="0" w:color="auto"/>
        <w:bottom w:val="none" w:sz="0" w:space="0" w:color="auto"/>
        <w:right w:val="none" w:sz="0" w:space="0" w:color="auto"/>
      </w:divBdr>
    </w:div>
    <w:div w:id="1020358766">
      <w:bodyDiv w:val="1"/>
      <w:marLeft w:val="0"/>
      <w:marRight w:val="0"/>
      <w:marTop w:val="0"/>
      <w:marBottom w:val="0"/>
      <w:divBdr>
        <w:top w:val="none" w:sz="0" w:space="0" w:color="auto"/>
        <w:left w:val="none" w:sz="0" w:space="0" w:color="auto"/>
        <w:bottom w:val="none" w:sz="0" w:space="0" w:color="auto"/>
        <w:right w:val="none" w:sz="0" w:space="0" w:color="auto"/>
      </w:divBdr>
    </w:div>
    <w:div w:id="1064376169">
      <w:bodyDiv w:val="1"/>
      <w:marLeft w:val="0"/>
      <w:marRight w:val="0"/>
      <w:marTop w:val="0"/>
      <w:marBottom w:val="0"/>
      <w:divBdr>
        <w:top w:val="none" w:sz="0" w:space="0" w:color="auto"/>
        <w:left w:val="none" w:sz="0" w:space="0" w:color="auto"/>
        <w:bottom w:val="none" w:sz="0" w:space="0" w:color="auto"/>
        <w:right w:val="none" w:sz="0" w:space="0" w:color="auto"/>
      </w:divBdr>
    </w:div>
    <w:div w:id="1066032924">
      <w:bodyDiv w:val="1"/>
      <w:marLeft w:val="0"/>
      <w:marRight w:val="0"/>
      <w:marTop w:val="0"/>
      <w:marBottom w:val="0"/>
      <w:divBdr>
        <w:top w:val="none" w:sz="0" w:space="0" w:color="auto"/>
        <w:left w:val="none" w:sz="0" w:space="0" w:color="auto"/>
        <w:bottom w:val="none" w:sz="0" w:space="0" w:color="auto"/>
        <w:right w:val="none" w:sz="0" w:space="0" w:color="auto"/>
      </w:divBdr>
    </w:div>
    <w:div w:id="1078012956">
      <w:bodyDiv w:val="1"/>
      <w:marLeft w:val="0"/>
      <w:marRight w:val="0"/>
      <w:marTop w:val="0"/>
      <w:marBottom w:val="0"/>
      <w:divBdr>
        <w:top w:val="none" w:sz="0" w:space="0" w:color="auto"/>
        <w:left w:val="none" w:sz="0" w:space="0" w:color="auto"/>
        <w:bottom w:val="none" w:sz="0" w:space="0" w:color="auto"/>
        <w:right w:val="none" w:sz="0" w:space="0" w:color="auto"/>
      </w:divBdr>
    </w:div>
    <w:div w:id="1093820282">
      <w:bodyDiv w:val="1"/>
      <w:marLeft w:val="0"/>
      <w:marRight w:val="0"/>
      <w:marTop w:val="0"/>
      <w:marBottom w:val="0"/>
      <w:divBdr>
        <w:top w:val="none" w:sz="0" w:space="0" w:color="auto"/>
        <w:left w:val="none" w:sz="0" w:space="0" w:color="auto"/>
        <w:bottom w:val="none" w:sz="0" w:space="0" w:color="auto"/>
        <w:right w:val="none" w:sz="0" w:space="0" w:color="auto"/>
      </w:divBdr>
    </w:div>
    <w:div w:id="1103917469">
      <w:bodyDiv w:val="1"/>
      <w:marLeft w:val="0"/>
      <w:marRight w:val="0"/>
      <w:marTop w:val="0"/>
      <w:marBottom w:val="0"/>
      <w:divBdr>
        <w:top w:val="none" w:sz="0" w:space="0" w:color="auto"/>
        <w:left w:val="none" w:sz="0" w:space="0" w:color="auto"/>
        <w:bottom w:val="none" w:sz="0" w:space="0" w:color="auto"/>
        <w:right w:val="none" w:sz="0" w:space="0" w:color="auto"/>
      </w:divBdr>
    </w:div>
    <w:div w:id="1104224025">
      <w:bodyDiv w:val="1"/>
      <w:marLeft w:val="0"/>
      <w:marRight w:val="0"/>
      <w:marTop w:val="0"/>
      <w:marBottom w:val="0"/>
      <w:divBdr>
        <w:top w:val="none" w:sz="0" w:space="0" w:color="auto"/>
        <w:left w:val="none" w:sz="0" w:space="0" w:color="auto"/>
        <w:bottom w:val="none" w:sz="0" w:space="0" w:color="auto"/>
        <w:right w:val="none" w:sz="0" w:space="0" w:color="auto"/>
      </w:divBdr>
    </w:div>
    <w:div w:id="1112015479">
      <w:bodyDiv w:val="1"/>
      <w:marLeft w:val="0"/>
      <w:marRight w:val="0"/>
      <w:marTop w:val="0"/>
      <w:marBottom w:val="0"/>
      <w:divBdr>
        <w:top w:val="none" w:sz="0" w:space="0" w:color="auto"/>
        <w:left w:val="none" w:sz="0" w:space="0" w:color="auto"/>
        <w:bottom w:val="none" w:sz="0" w:space="0" w:color="auto"/>
        <w:right w:val="none" w:sz="0" w:space="0" w:color="auto"/>
      </w:divBdr>
    </w:div>
    <w:div w:id="1127357599">
      <w:bodyDiv w:val="1"/>
      <w:marLeft w:val="0"/>
      <w:marRight w:val="0"/>
      <w:marTop w:val="0"/>
      <w:marBottom w:val="0"/>
      <w:divBdr>
        <w:top w:val="none" w:sz="0" w:space="0" w:color="auto"/>
        <w:left w:val="none" w:sz="0" w:space="0" w:color="auto"/>
        <w:bottom w:val="none" w:sz="0" w:space="0" w:color="auto"/>
        <w:right w:val="none" w:sz="0" w:space="0" w:color="auto"/>
      </w:divBdr>
    </w:div>
    <w:div w:id="1135298741">
      <w:bodyDiv w:val="1"/>
      <w:marLeft w:val="0"/>
      <w:marRight w:val="0"/>
      <w:marTop w:val="0"/>
      <w:marBottom w:val="0"/>
      <w:divBdr>
        <w:top w:val="none" w:sz="0" w:space="0" w:color="auto"/>
        <w:left w:val="none" w:sz="0" w:space="0" w:color="auto"/>
        <w:bottom w:val="none" w:sz="0" w:space="0" w:color="auto"/>
        <w:right w:val="none" w:sz="0" w:space="0" w:color="auto"/>
      </w:divBdr>
    </w:div>
    <w:div w:id="1143541193">
      <w:bodyDiv w:val="1"/>
      <w:marLeft w:val="0"/>
      <w:marRight w:val="0"/>
      <w:marTop w:val="0"/>
      <w:marBottom w:val="0"/>
      <w:divBdr>
        <w:top w:val="none" w:sz="0" w:space="0" w:color="auto"/>
        <w:left w:val="none" w:sz="0" w:space="0" w:color="auto"/>
        <w:bottom w:val="none" w:sz="0" w:space="0" w:color="auto"/>
        <w:right w:val="none" w:sz="0" w:space="0" w:color="auto"/>
      </w:divBdr>
    </w:div>
    <w:div w:id="1144204609">
      <w:bodyDiv w:val="1"/>
      <w:marLeft w:val="0"/>
      <w:marRight w:val="0"/>
      <w:marTop w:val="0"/>
      <w:marBottom w:val="0"/>
      <w:divBdr>
        <w:top w:val="none" w:sz="0" w:space="0" w:color="auto"/>
        <w:left w:val="none" w:sz="0" w:space="0" w:color="auto"/>
        <w:bottom w:val="none" w:sz="0" w:space="0" w:color="auto"/>
        <w:right w:val="none" w:sz="0" w:space="0" w:color="auto"/>
      </w:divBdr>
    </w:div>
    <w:div w:id="1144814320">
      <w:bodyDiv w:val="1"/>
      <w:marLeft w:val="0"/>
      <w:marRight w:val="0"/>
      <w:marTop w:val="0"/>
      <w:marBottom w:val="0"/>
      <w:divBdr>
        <w:top w:val="none" w:sz="0" w:space="0" w:color="auto"/>
        <w:left w:val="none" w:sz="0" w:space="0" w:color="auto"/>
        <w:bottom w:val="none" w:sz="0" w:space="0" w:color="auto"/>
        <w:right w:val="none" w:sz="0" w:space="0" w:color="auto"/>
      </w:divBdr>
    </w:div>
    <w:div w:id="1160389466">
      <w:bodyDiv w:val="1"/>
      <w:marLeft w:val="0"/>
      <w:marRight w:val="0"/>
      <w:marTop w:val="0"/>
      <w:marBottom w:val="0"/>
      <w:divBdr>
        <w:top w:val="none" w:sz="0" w:space="0" w:color="auto"/>
        <w:left w:val="none" w:sz="0" w:space="0" w:color="auto"/>
        <w:bottom w:val="none" w:sz="0" w:space="0" w:color="auto"/>
        <w:right w:val="none" w:sz="0" w:space="0" w:color="auto"/>
      </w:divBdr>
    </w:div>
    <w:div w:id="1169180416">
      <w:bodyDiv w:val="1"/>
      <w:marLeft w:val="0"/>
      <w:marRight w:val="0"/>
      <w:marTop w:val="0"/>
      <w:marBottom w:val="0"/>
      <w:divBdr>
        <w:top w:val="none" w:sz="0" w:space="0" w:color="auto"/>
        <w:left w:val="none" w:sz="0" w:space="0" w:color="auto"/>
        <w:bottom w:val="none" w:sz="0" w:space="0" w:color="auto"/>
        <w:right w:val="none" w:sz="0" w:space="0" w:color="auto"/>
      </w:divBdr>
    </w:div>
    <w:div w:id="1173957367">
      <w:bodyDiv w:val="1"/>
      <w:marLeft w:val="0"/>
      <w:marRight w:val="0"/>
      <w:marTop w:val="0"/>
      <w:marBottom w:val="0"/>
      <w:divBdr>
        <w:top w:val="none" w:sz="0" w:space="0" w:color="auto"/>
        <w:left w:val="none" w:sz="0" w:space="0" w:color="auto"/>
        <w:bottom w:val="none" w:sz="0" w:space="0" w:color="auto"/>
        <w:right w:val="none" w:sz="0" w:space="0" w:color="auto"/>
      </w:divBdr>
    </w:div>
    <w:div w:id="1180660825">
      <w:bodyDiv w:val="1"/>
      <w:marLeft w:val="0"/>
      <w:marRight w:val="0"/>
      <w:marTop w:val="0"/>
      <w:marBottom w:val="0"/>
      <w:divBdr>
        <w:top w:val="none" w:sz="0" w:space="0" w:color="auto"/>
        <w:left w:val="none" w:sz="0" w:space="0" w:color="auto"/>
        <w:bottom w:val="none" w:sz="0" w:space="0" w:color="auto"/>
        <w:right w:val="none" w:sz="0" w:space="0" w:color="auto"/>
      </w:divBdr>
    </w:div>
    <w:div w:id="1203130935">
      <w:bodyDiv w:val="1"/>
      <w:marLeft w:val="0"/>
      <w:marRight w:val="0"/>
      <w:marTop w:val="0"/>
      <w:marBottom w:val="0"/>
      <w:divBdr>
        <w:top w:val="none" w:sz="0" w:space="0" w:color="auto"/>
        <w:left w:val="none" w:sz="0" w:space="0" w:color="auto"/>
        <w:bottom w:val="none" w:sz="0" w:space="0" w:color="auto"/>
        <w:right w:val="none" w:sz="0" w:space="0" w:color="auto"/>
      </w:divBdr>
    </w:div>
    <w:div w:id="1214543075">
      <w:bodyDiv w:val="1"/>
      <w:marLeft w:val="0"/>
      <w:marRight w:val="0"/>
      <w:marTop w:val="0"/>
      <w:marBottom w:val="0"/>
      <w:divBdr>
        <w:top w:val="none" w:sz="0" w:space="0" w:color="auto"/>
        <w:left w:val="none" w:sz="0" w:space="0" w:color="auto"/>
        <w:bottom w:val="none" w:sz="0" w:space="0" w:color="auto"/>
        <w:right w:val="none" w:sz="0" w:space="0" w:color="auto"/>
      </w:divBdr>
    </w:div>
    <w:div w:id="1232887334">
      <w:bodyDiv w:val="1"/>
      <w:marLeft w:val="0"/>
      <w:marRight w:val="0"/>
      <w:marTop w:val="0"/>
      <w:marBottom w:val="0"/>
      <w:divBdr>
        <w:top w:val="none" w:sz="0" w:space="0" w:color="auto"/>
        <w:left w:val="none" w:sz="0" w:space="0" w:color="auto"/>
        <w:bottom w:val="none" w:sz="0" w:space="0" w:color="auto"/>
        <w:right w:val="none" w:sz="0" w:space="0" w:color="auto"/>
      </w:divBdr>
    </w:div>
    <w:div w:id="1233655808">
      <w:bodyDiv w:val="1"/>
      <w:marLeft w:val="0"/>
      <w:marRight w:val="0"/>
      <w:marTop w:val="0"/>
      <w:marBottom w:val="0"/>
      <w:divBdr>
        <w:top w:val="none" w:sz="0" w:space="0" w:color="auto"/>
        <w:left w:val="none" w:sz="0" w:space="0" w:color="auto"/>
        <w:bottom w:val="none" w:sz="0" w:space="0" w:color="auto"/>
        <w:right w:val="none" w:sz="0" w:space="0" w:color="auto"/>
      </w:divBdr>
    </w:div>
    <w:div w:id="1237011196">
      <w:bodyDiv w:val="1"/>
      <w:marLeft w:val="0"/>
      <w:marRight w:val="0"/>
      <w:marTop w:val="0"/>
      <w:marBottom w:val="0"/>
      <w:divBdr>
        <w:top w:val="none" w:sz="0" w:space="0" w:color="auto"/>
        <w:left w:val="none" w:sz="0" w:space="0" w:color="auto"/>
        <w:bottom w:val="none" w:sz="0" w:space="0" w:color="auto"/>
        <w:right w:val="none" w:sz="0" w:space="0" w:color="auto"/>
      </w:divBdr>
    </w:div>
    <w:div w:id="1241521328">
      <w:bodyDiv w:val="1"/>
      <w:marLeft w:val="0"/>
      <w:marRight w:val="0"/>
      <w:marTop w:val="0"/>
      <w:marBottom w:val="0"/>
      <w:divBdr>
        <w:top w:val="none" w:sz="0" w:space="0" w:color="auto"/>
        <w:left w:val="none" w:sz="0" w:space="0" w:color="auto"/>
        <w:bottom w:val="none" w:sz="0" w:space="0" w:color="auto"/>
        <w:right w:val="none" w:sz="0" w:space="0" w:color="auto"/>
      </w:divBdr>
    </w:div>
    <w:div w:id="1241983568">
      <w:bodyDiv w:val="1"/>
      <w:marLeft w:val="0"/>
      <w:marRight w:val="0"/>
      <w:marTop w:val="0"/>
      <w:marBottom w:val="0"/>
      <w:divBdr>
        <w:top w:val="none" w:sz="0" w:space="0" w:color="auto"/>
        <w:left w:val="none" w:sz="0" w:space="0" w:color="auto"/>
        <w:bottom w:val="none" w:sz="0" w:space="0" w:color="auto"/>
        <w:right w:val="none" w:sz="0" w:space="0" w:color="auto"/>
      </w:divBdr>
    </w:div>
    <w:div w:id="1263607629">
      <w:bodyDiv w:val="1"/>
      <w:marLeft w:val="0"/>
      <w:marRight w:val="0"/>
      <w:marTop w:val="0"/>
      <w:marBottom w:val="0"/>
      <w:divBdr>
        <w:top w:val="none" w:sz="0" w:space="0" w:color="auto"/>
        <w:left w:val="none" w:sz="0" w:space="0" w:color="auto"/>
        <w:bottom w:val="none" w:sz="0" w:space="0" w:color="auto"/>
        <w:right w:val="none" w:sz="0" w:space="0" w:color="auto"/>
      </w:divBdr>
    </w:div>
    <w:div w:id="1266352842">
      <w:bodyDiv w:val="1"/>
      <w:marLeft w:val="0"/>
      <w:marRight w:val="0"/>
      <w:marTop w:val="0"/>
      <w:marBottom w:val="0"/>
      <w:divBdr>
        <w:top w:val="none" w:sz="0" w:space="0" w:color="auto"/>
        <w:left w:val="none" w:sz="0" w:space="0" w:color="auto"/>
        <w:bottom w:val="none" w:sz="0" w:space="0" w:color="auto"/>
        <w:right w:val="none" w:sz="0" w:space="0" w:color="auto"/>
      </w:divBdr>
    </w:div>
    <w:div w:id="1269849134">
      <w:bodyDiv w:val="1"/>
      <w:marLeft w:val="0"/>
      <w:marRight w:val="0"/>
      <w:marTop w:val="0"/>
      <w:marBottom w:val="0"/>
      <w:divBdr>
        <w:top w:val="none" w:sz="0" w:space="0" w:color="auto"/>
        <w:left w:val="none" w:sz="0" w:space="0" w:color="auto"/>
        <w:bottom w:val="none" w:sz="0" w:space="0" w:color="auto"/>
        <w:right w:val="none" w:sz="0" w:space="0" w:color="auto"/>
      </w:divBdr>
    </w:div>
    <w:div w:id="1278025280">
      <w:bodyDiv w:val="1"/>
      <w:marLeft w:val="0"/>
      <w:marRight w:val="0"/>
      <w:marTop w:val="0"/>
      <w:marBottom w:val="0"/>
      <w:divBdr>
        <w:top w:val="none" w:sz="0" w:space="0" w:color="auto"/>
        <w:left w:val="none" w:sz="0" w:space="0" w:color="auto"/>
        <w:bottom w:val="none" w:sz="0" w:space="0" w:color="auto"/>
        <w:right w:val="none" w:sz="0" w:space="0" w:color="auto"/>
      </w:divBdr>
    </w:div>
    <w:div w:id="1282226395">
      <w:bodyDiv w:val="1"/>
      <w:marLeft w:val="0"/>
      <w:marRight w:val="0"/>
      <w:marTop w:val="0"/>
      <w:marBottom w:val="0"/>
      <w:divBdr>
        <w:top w:val="none" w:sz="0" w:space="0" w:color="auto"/>
        <w:left w:val="none" w:sz="0" w:space="0" w:color="auto"/>
        <w:bottom w:val="none" w:sz="0" w:space="0" w:color="auto"/>
        <w:right w:val="none" w:sz="0" w:space="0" w:color="auto"/>
      </w:divBdr>
    </w:div>
    <w:div w:id="1282228003">
      <w:bodyDiv w:val="1"/>
      <w:marLeft w:val="0"/>
      <w:marRight w:val="0"/>
      <w:marTop w:val="0"/>
      <w:marBottom w:val="0"/>
      <w:divBdr>
        <w:top w:val="none" w:sz="0" w:space="0" w:color="auto"/>
        <w:left w:val="none" w:sz="0" w:space="0" w:color="auto"/>
        <w:bottom w:val="none" w:sz="0" w:space="0" w:color="auto"/>
        <w:right w:val="none" w:sz="0" w:space="0" w:color="auto"/>
      </w:divBdr>
    </w:div>
    <w:div w:id="1287080205">
      <w:bodyDiv w:val="1"/>
      <w:marLeft w:val="0"/>
      <w:marRight w:val="0"/>
      <w:marTop w:val="0"/>
      <w:marBottom w:val="0"/>
      <w:divBdr>
        <w:top w:val="none" w:sz="0" w:space="0" w:color="auto"/>
        <w:left w:val="none" w:sz="0" w:space="0" w:color="auto"/>
        <w:bottom w:val="none" w:sz="0" w:space="0" w:color="auto"/>
        <w:right w:val="none" w:sz="0" w:space="0" w:color="auto"/>
      </w:divBdr>
    </w:div>
    <w:div w:id="1293514672">
      <w:bodyDiv w:val="1"/>
      <w:marLeft w:val="0"/>
      <w:marRight w:val="0"/>
      <w:marTop w:val="0"/>
      <w:marBottom w:val="0"/>
      <w:divBdr>
        <w:top w:val="none" w:sz="0" w:space="0" w:color="auto"/>
        <w:left w:val="none" w:sz="0" w:space="0" w:color="auto"/>
        <w:bottom w:val="none" w:sz="0" w:space="0" w:color="auto"/>
        <w:right w:val="none" w:sz="0" w:space="0" w:color="auto"/>
      </w:divBdr>
    </w:div>
    <w:div w:id="1295410346">
      <w:bodyDiv w:val="1"/>
      <w:marLeft w:val="0"/>
      <w:marRight w:val="0"/>
      <w:marTop w:val="0"/>
      <w:marBottom w:val="0"/>
      <w:divBdr>
        <w:top w:val="none" w:sz="0" w:space="0" w:color="auto"/>
        <w:left w:val="none" w:sz="0" w:space="0" w:color="auto"/>
        <w:bottom w:val="none" w:sz="0" w:space="0" w:color="auto"/>
        <w:right w:val="none" w:sz="0" w:space="0" w:color="auto"/>
      </w:divBdr>
    </w:div>
    <w:div w:id="1310136257">
      <w:bodyDiv w:val="1"/>
      <w:marLeft w:val="0"/>
      <w:marRight w:val="0"/>
      <w:marTop w:val="0"/>
      <w:marBottom w:val="0"/>
      <w:divBdr>
        <w:top w:val="none" w:sz="0" w:space="0" w:color="auto"/>
        <w:left w:val="none" w:sz="0" w:space="0" w:color="auto"/>
        <w:bottom w:val="none" w:sz="0" w:space="0" w:color="auto"/>
        <w:right w:val="none" w:sz="0" w:space="0" w:color="auto"/>
      </w:divBdr>
    </w:div>
    <w:div w:id="1323658273">
      <w:bodyDiv w:val="1"/>
      <w:marLeft w:val="0"/>
      <w:marRight w:val="0"/>
      <w:marTop w:val="0"/>
      <w:marBottom w:val="0"/>
      <w:divBdr>
        <w:top w:val="none" w:sz="0" w:space="0" w:color="auto"/>
        <w:left w:val="none" w:sz="0" w:space="0" w:color="auto"/>
        <w:bottom w:val="none" w:sz="0" w:space="0" w:color="auto"/>
        <w:right w:val="none" w:sz="0" w:space="0" w:color="auto"/>
      </w:divBdr>
    </w:div>
    <w:div w:id="1329478358">
      <w:bodyDiv w:val="1"/>
      <w:marLeft w:val="0"/>
      <w:marRight w:val="0"/>
      <w:marTop w:val="0"/>
      <w:marBottom w:val="0"/>
      <w:divBdr>
        <w:top w:val="none" w:sz="0" w:space="0" w:color="auto"/>
        <w:left w:val="none" w:sz="0" w:space="0" w:color="auto"/>
        <w:bottom w:val="none" w:sz="0" w:space="0" w:color="auto"/>
        <w:right w:val="none" w:sz="0" w:space="0" w:color="auto"/>
      </w:divBdr>
    </w:div>
    <w:div w:id="1334188695">
      <w:bodyDiv w:val="1"/>
      <w:marLeft w:val="0"/>
      <w:marRight w:val="0"/>
      <w:marTop w:val="0"/>
      <w:marBottom w:val="0"/>
      <w:divBdr>
        <w:top w:val="none" w:sz="0" w:space="0" w:color="auto"/>
        <w:left w:val="none" w:sz="0" w:space="0" w:color="auto"/>
        <w:bottom w:val="none" w:sz="0" w:space="0" w:color="auto"/>
        <w:right w:val="none" w:sz="0" w:space="0" w:color="auto"/>
      </w:divBdr>
    </w:div>
    <w:div w:id="1353336325">
      <w:bodyDiv w:val="1"/>
      <w:marLeft w:val="0"/>
      <w:marRight w:val="0"/>
      <w:marTop w:val="0"/>
      <w:marBottom w:val="0"/>
      <w:divBdr>
        <w:top w:val="none" w:sz="0" w:space="0" w:color="auto"/>
        <w:left w:val="none" w:sz="0" w:space="0" w:color="auto"/>
        <w:bottom w:val="none" w:sz="0" w:space="0" w:color="auto"/>
        <w:right w:val="none" w:sz="0" w:space="0" w:color="auto"/>
      </w:divBdr>
    </w:div>
    <w:div w:id="1414740523">
      <w:bodyDiv w:val="1"/>
      <w:marLeft w:val="0"/>
      <w:marRight w:val="0"/>
      <w:marTop w:val="0"/>
      <w:marBottom w:val="0"/>
      <w:divBdr>
        <w:top w:val="none" w:sz="0" w:space="0" w:color="auto"/>
        <w:left w:val="none" w:sz="0" w:space="0" w:color="auto"/>
        <w:bottom w:val="none" w:sz="0" w:space="0" w:color="auto"/>
        <w:right w:val="none" w:sz="0" w:space="0" w:color="auto"/>
      </w:divBdr>
    </w:div>
    <w:div w:id="1420757809">
      <w:bodyDiv w:val="1"/>
      <w:marLeft w:val="0"/>
      <w:marRight w:val="0"/>
      <w:marTop w:val="0"/>
      <w:marBottom w:val="0"/>
      <w:divBdr>
        <w:top w:val="none" w:sz="0" w:space="0" w:color="auto"/>
        <w:left w:val="none" w:sz="0" w:space="0" w:color="auto"/>
        <w:bottom w:val="none" w:sz="0" w:space="0" w:color="auto"/>
        <w:right w:val="none" w:sz="0" w:space="0" w:color="auto"/>
      </w:divBdr>
    </w:div>
    <w:div w:id="1428188133">
      <w:bodyDiv w:val="1"/>
      <w:marLeft w:val="0"/>
      <w:marRight w:val="0"/>
      <w:marTop w:val="0"/>
      <w:marBottom w:val="0"/>
      <w:divBdr>
        <w:top w:val="none" w:sz="0" w:space="0" w:color="auto"/>
        <w:left w:val="none" w:sz="0" w:space="0" w:color="auto"/>
        <w:bottom w:val="none" w:sz="0" w:space="0" w:color="auto"/>
        <w:right w:val="none" w:sz="0" w:space="0" w:color="auto"/>
      </w:divBdr>
    </w:div>
    <w:div w:id="1442456052">
      <w:bodyDiv w:val="1"/>
      <w:marLeft w:val="0"/>
      <w:marRight w:val="0"/>
      <w:marTop w:val="0"/>
      <w:marBottom w:val="0"/>
      <w:divBdr>
        <w:top w:val="none" w:sz="0" w:space="0" w:color="auto"/>
        <w:left w:val="none" w:sz="0" w:space="0" w:color="auto"/>
        <w:bottom w:val="none" w:sz="0" w:space="0" w:color="auto"/>
        <w:right w:val="none" w:sz="0" w:space="0" w:color="auto"/>
      </w:divBdr>
    </w:div>
    <w:div w:id="1469781835">
      <w:bodyDiv w:val="1"/>
      <w:marLeft w:val="0"/>
      <w:marRight w:val="0"/>
      <w:marTop w:val="0"/>
      <w:marBottom w:val="0"/>
      <w:divBdr>
        <w:top w:val="none" w:sz="0" w:space="0" w:color="auto"/>
        <w:left w:val="none" w:sz="0" w:space="0" w:color="auto"/>
        <w:bottom w:val="none" w:sz="0" w:space="0" w:color="auto"/>
        <w:right w:val="none" w:sz="0" w:space="0" w:color="auto"/>
      </w:divBdr>
    </w:div>
    <w:div w:id="1499611252">
      <w:bodyDiv w:val="1"/>
      <w:marLeft w:val="0"/>
      <w:marRight w:val="0"/>
      <w:marTop w:val="0"/>
      <w:marBottom w:val="0"/>
      <w:divBdr>
        <w:top w:val="none" w:sz="0" w:space="0" w:color="auto"/>
        <w:left w:val="none" w:sz="0" w:space="0" w:color="auto"/>
        <w:bottom w:val="none" w:sz="0" w:space="0" w:color="auto"/>
        <w:right w:val="none" w:sz="0" w:space="0" w:color="auto"/>
      </w:divBdr>
    </w:div>
    <w:div w:id="1510370223">
      <w:bodyDiv w:val="1"/>
      <w:marLeft w:val="0"/>
      <w:marRight w:val="0"/>
      <w:marTop w:val="0"/>
      <w:marBottom w:val="0"/>
      <w:divBdr>
        <w:top w:val="none" w:sz="0" w:space="0" w:color="auto"/>
        <w:left w:val="none" w:sz="0" w:space="0" w:color="auto"/>
        <w:bottom w:val="none" w:sz="0" w:space="0" w:color="auto"/>
        <w:right w:val="none" w:sz="0" w:space="0" w:color="auto"/>
      </w:divBdr>
    </w:div>
    <w:div w:id="1517302617">
      <w:bodyDiv w:val="1"/>
      <w:marLeft w:val="0"/>
      <w:marRight w:val="0"/>
      <w:marTop w:val="0"/>
      <w:marBottom w:val="0"/>
      <w:divBdr>
        <w:top w:val="none" w:sz="0" w:space="0" w:color="auto"/>
        <w:left w:val="none" w:sz="0" w:space="0" w:color="auto"/>
        <w:bottom w:val="none" w:sz="0" w:space="0" w:color="auto"/>
        <w:right w:val="none" w:sz="0" w:space="0" w:color="auto"/>
      </w:divBdr>
    </w:div>
    <w:div w:id="1522430092">
      <w:bodyDiv w:val="1"/>
      <w:marLeft w:val="0"/>
      <w:marRight w:val="0"/>
      <w:marTop w:val="0"/>
      <w:marBottom w:val="0"/>
      <w:divBdr>
        <w:top w:val="none" w:sz="0" w:space="0" w:color="auto"/>
        <w:left w:val="none" w:sz="0" w:space="0" w:color="auto"/>
        <w:bottom w:val="none" w:sz="0" w:space="0" w:color="auto"/>
        <w:right w:val="none" w:sz="0" w:space="0" w:color="auto"/>
      </w:divBdr>
    </w:div>
    <w:div w:id="1524902345">
      <w:bodyDiv w:val="1"/>
      <w:marLeft w:val="0"/>
      <w:marRight w:val="0"/>
      <w:marTop w:val="0"/>
      <w:marBottom w:val="0"/>
      <w:divBdr>
        <w:top w:val="none" w:sz="0" w:space="0" w:color="auto"/>
        <w:left w:val="none" w:sz="0" w:space="0" w:color="auto"/>
        <w:bottom w:val="none" w:sz="0" w:space="0" w:color="auto"/>
        <w:right w:val="none" w:sz="0" w:space="0" w:color="auto"/>
      </w:divBdr>
    </w:div>
    <w:div w:id="1535849412">
      <w:bodyDiv w:val="1"/>
      <w:marLeft w:val="0"/>
      <w:marRight w:val="0"/>
      <w:marTop w:val="0"/>
      <w:marBottom w:val="0"/>
      <w:divBdr>
        <w:top w:val="none" w:sz="0" w:space="0" w:color="auto"/>
        <w:left w:val="none" w:sz="0" w:space="0" w:color="auto"/>
        <w:bottom w:val="none" w:sz="0" w:space="0" w:color="auto"/>
        <w:right w:val="none" w:sz="0" w:space="0" w:color="auto"/>
      </w:divBdr>
    </w:div>
    <w:div w:id="1550923454">
      <w:bodyDiv w:val="1"/>
      <w:marLeft w:val="0"/>
      <w:marRight w:val="0"/>
      <w:marTop w:val="0"/>
      <w:marBottom w:val="0"/>
      <w:divBdr>
        <w:top w:val="none" w:sz="0" w:space="0" w:color="auto"/>
        <w:left w:val="none" w:sz="0" w:space="0" w:color="auto"/>
        <w:bottom w:val="none" w:sz="0" w:space="0" w:color="auto"/>
        <w:right w:val="none" w:sz="0" w:space="0" w:color="auto"/>
      </w:divBdr>
    </w:div>
    <w:div w:id="1553422930">
      <w:bodyDiv w:val="1"/>
      <w:marLeft w:val="0"/>
      <w:marRight w:val="0"/>
      <w:marTop w:val="0"/>
      <w:marBottom w:val="0"/>
      <w:divBdr>
        <w:top w:val="none" w:sz="0" w:space="0" w:color="auto"/>
        <w:left w:val="none" w:sz="0" w:space="0" w:color="auto"/>
        <w:bottom w:val="none" w:sz="0" w:space="0" w:color="auto"/>
        <w:right w:val="none" w:sz="0" w:space="0" w:color="auto"/>
      </w:divBdr>
    </w:div>
    <w:div w:id="1555852130">
      <w:bodyDiv w:val="1"/>
      <w:marLeft w:val="0"/>
      <w:marRight w:val="0"/>
      <w:marTop w:val="0"/>
      <w:marBottom w:val="0"/>
      <w:divBdr>
        <w:top w:val="none" w:sz="0" w:space="0" w:color="auto"/>
        <w:left w:val="none" w:sz="0" w:space="0" w:color="auto"/>
        <w:bottom w:val="none" w:sz="0" w:space="0" w:color="auto"/>
        <w:right w:val="none" w:sz="0" w:space="0" w:color="auto"/>
      </w:divBdr>
    </w:div>
    <w:div w:id="1557157802">
      <w:bodyDiv w:val="1"/>
      <w:marLeft w:val="0"/>
      <w:marRight w:val="0"/>
      <w:marTop w:val="0"/>
      <w:marBottom w:val="0"/>
      <w:divBdr>
        <w:top w:val="none" w:sz="0" w:space="0" w:color="auto"/>
        <w:left w:val="none" w:sz="0" w:space="0" w:color="auto"/>
        <w:bottom w:val="none" w:sz="0" w:space="0" w:color="auto"/>
        <w:right w:val="none" w:sz="0" w:space="0" w:color="auto"/>
      </w:divBdr>
    </w:div>
    <w:div w:id="1560441576">
      <w:bodyDiv w:val="1"/>
      <w:marLeft w:val="0"/>
      <w:marRight w:val="0"/>
      <w:marTop w:val="0"/>
      <w:marBottom w:val="0"/>
      <w:divBdr>
        <w:top w:val="none" w:sz="0" w:space="0" w:color="auto"/>
        <w:left w:val="none" w:sz="0" w:space="0" w:color="auto"/>
        <w:bottom w:val="none" w:sz="0" w:space="0" w:color="auto"/>
        <w:right w:val="none" w:sz="0" w:space="0" w:color="auto"/>
      </w:divBdr>
    </w:div>
    <w:div w:id="1573538154">
      <w:bodyDiv w:val="1"/>
      <w:marLeft w:val="0"/>
      <w:marRight w:val="0"/>
      <w:marTop w:val="0"/>
      <w:marBottom w:val="0"/>
      <w:divBdr>
        <w:top w:val="none" w:sz="0" w:space="0" w:color="auto"/>
        <w:left w:val="none" w:sz="0" w:space="0" w:color="auto"/>
        <w:bottom w:val="none" w:sz="0" w:space="0" w:color="auto"/>
        <w:right w:val="none" w:sz="0" w:space="0" w:color="auto"/>
      </w:divBdr>
    </w:div>
    <w:div w:id="1602177189">
      <w:bodyDiv w:val="1"/>
      <w:marLeft w:val="0"/>
      <w:marRight w:val="0"/>
      <w:marTop w:val="0"/>
      <w:marBottom w:val="0"/>
      <w:divBdr>
        <w:top w:val="none" w:sz="0" w:space="0" w:color="auto"/>
        <w:left w:val="none" w:sz="0" w:space="0" w:color="auto"/>
        <w:bottom w:val="none" w:sz="0" w:space="0" w:color="auto"/>
        <w:right w:val="none" w:sz="0" w:space="0" w:color="auto"/>
      </w:divBdr>
    </w:div>
    <w:div w:id="1642688546">
      <w:bodyDiv w:val="1"/>
      <w:marLeft w:val="0"/>
      <w:marRight w:val="0"/>
      <w:marTop w:val="0"/>
      <w:marBottom w:val="0"/>
      <w:divBdr>
        <w:top w:val="none" w:sz="0" w:space="0" w:color="auto"/>
        <w:left w:val="none" w:sz="0" w:space="0" w:color="auto"/>
        <w:bottom w:val="none" w:sz="0" w:space="0" w:color="auto"/>
        <w:right w:val="none" w:sz="0" w:space="0" w:color="auto"/>
      </w:divBdr>
    </w:div>
    <w:div w:id="1642997668">
      <w:bodyDiv w:val="1"/>
      <w:marLeft w:val="0"/>
      <w:marRight w:val="0"/>
      <w:marTop w:val="0"/>
      <w:marBottom w:val="0"/>
      <w:divBdr>
        <w:top w:val="none" w:sz="0" w:space="0" w:color="auto"/>
        <w:left w:val="none" w:sz="0" w:space="0" w:color="auto"/>
        <w:bottom w:val="none" w:sz="0" w:space="0" w:color="auto"/>
        <w:right w:val="none" w:sz="0" w:space="0" w:color="auto"/>
      </w:divBdr>
    </w:div>
    <w:div w:id="1644189201">
      <w:bodyDiv w:val="1"/>
      <w:marLeft w:val="0"/>
      <w:marRight w:val="0"/>
      <w:marTop w:val="0"/>
      <w:marBottom w:val="0"/>
      <w:divBdr>
        <w:top w:val="none" w:sz="0" w:space="0" w:color="auto"/>
        <w:left w:val="none" w:sz="0" w:space="0" w:color="auto"/>
        <w:bottom w:val="none" w:sz="0" w:space="0" w:color="auto"/>
        <w:right w:val="none" w:sz="0" w:space="0" w:color="auto"/>
      </w:divBdr>
    </w:div>
    <w:div w:id="1645160917">
      <w:bodyDiv w:val="1"/>
      <w:marLeft w:val="0"/>
      <w:marRight w:val="0"/>
      <w:marTop w:val="0"/>
      <w:marBottom w:val="0"/>
      <w:divBdr>
        <w:top w:val="none" w:sz="0" w:space="0" w:color="auto"/>
        <w:left w:val="none" w:sz="0" w:space="0" w:color="auto"/>
        <w:bottom w:val="none" w:sz="0" w:space="0" w:color="auto"/>
        <w:right w:val="none" w:sz="0" w:space="0" w:color="auto"/>
      </w:divBdr>
    </w:div>
    <w:div w:id="1667316696">
      <w:bodyDiv w:val="1"/>
      <w:marLeft w:val="0"/>
      <w:marRight w:val="0"/>
      <w:marTop w:val="0"/>
      <w:marBottom w:val="0"/>
      <w:divBdr>
        <w:top w:val="none" w:sz="0" w:space="0" w:color="auto"/>
        <w:left w:val="none" w:sz="0" w:space="0" w:color="auto"/>
        <w:bottom w:val="none" w:sz="0" w:space="0" w:color="auto"/>
        <w:right w:val="none" w:sz="0" w:space="0" w:color="auto"/>
      </w:divBdr>
    </w:div>
    <w:div w:id="1671716365">
      <w:bodyDiv w:val="1"/>
      <w:marLeft w:val="0"/>
      <w:marRight w:val="0"/>
      <w:marTop w:val="0"/>
      <w:marBottom w:val="0"/>
      <w:divBdr>
        <w:top w:val="none" w:sz="0" w:space="0" w:color="auto"/>
        <w:left w:val="none" w:sz="0" w:space="0" w:color="auto"/>
        <w:bottom w:val="none" w:sz="0" w:space="0" w:color="auto"/>
        <w:right w:val="none" w:sz="0" w:space="0" w:color="auto"/>
      </w:divBdr>
    </w:div>
    <w:div w:id="1690444937">
      <w:bodyDiv w:val="1"/>
      <w:marLeft w:val="0"/>
      <w:marRight w:val="0"/>
      <w:marTop w:val="0"/>
      <w:marBottom w:val="0"/>
      <w:divBdr>
        <w:top w:val="none" w:sz="0" w:space="0" w:color="auto"/>
        <w:left w:val="none" w:sz="0" w:space="0" w:color="auto"/>
        <w:bottom w:val="none" w:sz="0" w:space="0" w:color="auto"/>
        <w:right w:val="none" w:sz="0" w:space="0" w:color="auto"/>
      </w:divBdr>
    </w:div>
    <w:div w:id="1699771402">
      <w:bodyDiv w:val="1"/>
      <w:marLeft w:val="0"/>
      <w:marRight w:val="0"/>
      <w:marTop w:val="0"/>
      <w:marBottom w:val="0"/>
      <w:divBdr>
        <w:top w:val="none" w:sz="0" w:space="0" w:color="auto"/>
        <w:left w:val="none" w:sz="0" w:space="0" w:color="auto"/>
        <w:bottom w:val="none" w:sz="0" w:space="0" w:color="auto"/>
        <w:right w:val="none" w:sz="0" w:space="0" w:color="auto"/>
      </w:divBdr>
    </w:div>
    <w:div w:id="1753772752">
      <w:bodyDiv w:val="1"/>
      <w:marLeft w:val="0"/>
      <w:marRight w:val="0"/>
      <w:marTop w:val="0"/>
      <w:marBottom w:val="0"/>
      <w:divBdr>
        <w:top w:val="none" w:sz="0" w:space="0" w:color="auto"/>
        <w:left w:val="none" w:sz="0" w:space="0" w:color="auto"/>
        <w:bottom w:val="none" w:sz="0" w:space="0" w:color="auto"/>
        <w:right w:val="none" w:sz="0" w:space="0" w:color="auto"/>
      </w:divBdr>
    </w:div>
    <w:div w:id="1764187191">
      <w:bodyDiv w:val="1"/>
      <w:marLeft w:val="0"/>
      <w:marRight w:val="0"/>
      <w:marTop w:val="0"/>
      <w:marBottom w:val="0"/>
      <w:divBdr>
        <w:top w:val="none" w:sz="0" w:space="0" w:color="auto"/>
        <w:left w:val="none" w:sz="0" w:space="0" w:color="auto"/>
        <w:bottom w:val="none" w:sz="0" w:space="0" w:color="auto"/>
        <w:right w:val="none" w:sz="0" w:space="0" w:color="auto"/>
      </w:divBdr>
    </w:div>
    <w:div w:id="1774326618">
      <w:bodyDiv w:val="1"/>
      <w:marLeft w:val="0"/>
      <w:marRight w:val="0"/>
      <w:marTop w:val="0"/>
      <w:marBottom w:val="0"/>
      <w:divBdr>
        <w:top w:val="none" w:sz="0" w:space="0" w:color="auto"/>
        <w:left w:val="none" w:sz="0" w:space="0" w:color="auto"/>
        <w:bottom w:val="none" w:sz="0" w:space="0" w:color="auto"/>
        <w:right w:val="none" w:sz="0" w:space="0" w:color="auto"/>
      </w:divBdr>
    </w:div>
    <w:div w:id="1780097615">
      <w:bodyDiv w:val="1"/>
      <w:marLeft w:val="0"/>
      <w:marRight w:val="0"/>
      <w:marTop w:val="0"/>
      <w:marBottom w:val="0"/>
      <w:divBdr>
        <w:top w:val="none" w:sz="0" w:space="0" w:color="auto"/>
        <w:left w:val="none" w:sz="0" w:space="0" w:color="auto"/>
        <w:bottom w:val="none" w:sz="0" w:space="0" w:color="auto"/>
        <w:right w:val="none" w:sz="0" w:space="0" w:color="auto"/>
      </w:divBdr>
    </w:div>
    <w:div w:id="1797407604">
      <w:bodyDiv w:val="1"/>
      <w:marLeft w:val="0"/>
      <w:marRight w:val="0"/>
      <w:marTop w:val="0"/>
      <w:marBottom w:val="0"/>
      <w:divBdr>
        <w:top w:val="none" w:sz="0" w:space="0" w:color="auto"/>
        <w:left w:val="none" w:sz="0" w:space="0" w:color="auto"/>
        <w:bottom w:val="none" w:sz="0" w:space="0" w:color="auto"/>
        <w:right w:val="none" w:sz="0" w:space="0" w:color="auto"/>
      </w:divBdr>
    </w:div>
    <w:div w:id="1807815517">
      <w:bodyDiv w:val="1"/>
      <w:marLeft w:val="0"/>
      <w:marRight w:val="0"/>
      <w:marTop w:val="0"/>
      <w:marBottom w:val="0"/>
      <w:divBdr>
        <w:top w:val="none" w:sz="0" w:space="0" w:color="auto"/>
        <w:left w:val="none" w:sz="0" w:space="0" w:color="auto"/>
        <w:bottom w:val="none" w:sz="0" w:space="0" w:color="auto"/>
        <w:right w:val="none" w:sz="0" w:space="0" w:color="auto"/>
      </w:divBdr>
    </w:div>
    <w:div w:id="1852602201">
      <w:bodyDiv w:val="1"/>
      <w:marLeft w:val="0"/>
      <w:marRight w:val="0"/>
      <w:marTop w:val="0"/>
      <w:marBottom w:val="0"/>
      <w:divBdr>
        <w:top w:val="none" w:sz="0" w:space="0" w:color="auto"/>
        <w:left w:val="none" w:sz="0" w:space="0" w:color="auto"/>
        <w:bottom w:val="none" w:sz="0" w:space="0" w:color="auto"/>
        <w:right w:val="none" w:sz="0" w:space="0" w:color="auto"/>
      </w:divBdr>
    </w:div>
    <w:div w:id="1853034810">
      <w:bodyDiv w:val="1"/>
      <w:marLeft w:val="0"/>
      <w:marRight w:val="0"/>
      <w:marTop w:val="0"/>
      <w:marBottom w:val="0"/>
      <w:divBdr>
        <w:top w:val="none" w:sz="0" w:space="0" w:color="auto"/>
        <w:left w:val="none" w:sz="0" w:space="0" w:color="auto"/>
        <w:bottom w:val="none" w:sz="0" w:space="0" w:color="auto"/>
        <w:right w:val="none" w:sz="0" w:space="0" w:color="auto"/>
      </w:divBdr>
    </w:div>
    <w:div w:id="1857186613">
      <w:bodyDiv w:val="1"/>
      <w:marLeft w:val="0"/>
      <w:marRight w:val="0"/>
      <w:marTop w:val="0"/>
      <w:marBottom w:val="0"/>
      <w:divBdr>
        <w:top w:val="none" w:sz="0" w:space="0" w:color="auto"/>
        <w:left w:val="none" w:sz="0" w:space="0" w:color="auto"/>
        <w:bottom w:val="none" w:sz="0" w:space="0" w:color="auto"/>
        <w:right w:val="none" w:sz="0" w:space="0" w:color="auto"/>
      </w:divBdr>
    </w:div>
    <w:div w:id="1907762115">
      <w:bodyDiv w:val="1"/>
      <w:marLeft w:val="0"/>
      <w:marRight w:val="0"/>
      <w:marTop w:val="0"/>
      <w:marBottom w:val="0"/>
      <w:divBdr>
        <w:top w:val="none" w:sz="0" w:space="0" w:color="auto"/>
        <w:left w:val="none" w:sz="0" w:space="0" w:color="auto"/>
        <w:bottom w:val="none" w:sz="0" w:space="0" w:color="auto"/>
        <w:right w:val="none" w:sz="0" w:space="0" w:color="auto"/>
      </w:divBdr>
    </w:div>
    <w:div w:id="1920408700">
      <w:bodyDiv w:val="1"/>
      <w:marLeft w:val="0"/>
      <w:marRight w:val="0"/>
      <w:marTop w:val="0"/>
      <w:marBottom w:val="0"/>
      <w:divBdr>
        <w:top w:val="none" w:sz="0" w:space="0" w:color="auto"/>
        <w:left w:val="none" w:sz="0" w:space="0" w:color="auto"/>
        <w:bottom w:val="none" w:sz="0" w:space="0" w:color="auto"/>
        <w:right w:val="none" w:sz="0" w:space="0" w:color="auto"/>
      </w:divBdr>
    </w:div>
    <w:div w:id="1949506936">
      <w:bodyDiv w:val="1"/>
      <w:marLeft w:val="0"/>
      <w:marRight w:val="0"/>
      <w:marTop w:val="0"/>
      <w:marBottom w:val="0"/>
      <w:divBdr>
        <w:top w:val="none" w:sz="0" w:space="0" w:color="auto"/>
        <w:left w:val="none" w:sz="0" w:space="0" w:color="auto"/>
        <w:bottom w:val="none" w:sz="0" w:space="0" w:color="auto"/>
        <w:right w:val="none" w:sz="0" w:space="0" w:color="auto"/>
      </w:divBdr>
    </w:div>
    <w:div w:id="1978299513">
      <w:bodyDiv w:val="1"/>
      <w:marLeft w:val="0"/>
      <w:marRight w:val="0"/>
      <w:marTop w:val="0"/>
      <w:marBottom w:val="0"/>
      <w:divBdr>
        <w:top w:val="none" w:sz="0" w:space="0" w:color="auto"/>
        <w:left w:val="none" w:sz="0" w:space="0" w:color="auto"/>
        <w:bottom w:val="none" w:sz="0" w:space="0" w:color="auto"/>
        <w:right w:val="none" w:sz="0" w:space="0" w:color="auto"/>
      </w:divBdr>
    </w:div>
    <w:div w:id="1996180637">
      <w:bodyDiv w:val="1"/>
      <w:marLeft w:val="0"/>
      <w:marRight w:val="0"/>
      <w:marTop w:val="0"/>
      <w:marBottom w:val="0"/>
      <w:divBdr>
        <w:top w:val="none" w:sz="0" w:space="0" w:color="auto"/>
        <w:left w:val="none" w:sz="0" w:space="0" w:color="auto"/>
        <w:bottom w:val="none" w:sz="0" w:space="0" w:color="auto"/>
        <w:right w:val="none" w:sz="0" w:space="0" w:color="auto"/>
      </w:divBdr>
    </w:div>
    <w:div w:id="2016373290">
      <w:bodyDiv w:val="1"/>
      <w:marLeft w:val="0"/>
      <w:marRight w:val="0"/>
      <w:marTop w:val="0"/>
      <w:marBottom w:val="0"/>
      <w:divBdr>
        <w:top w:val="none" w:sz="0" w:space="0" w:color="auto"/>
        <w:left w:val="none" w:sz="0" w:space="0" w:color="auto"/>
        <w:bottom w:val="none" w:sz="0" w:space="0" w:color="auto"/>
        <w:right w:val="none" w:sz="0" w:space="0" w:color="auto"/>
      </w:divBdr>
    </w:div>
    <w:div w:id="2036300700">
      <w:bodyDiv w:val="1"/>
      <w:marLeft w:val="0"/>
      <w:marRight w:val="0"/>
      <w:marTop w:val="0"/>
      <w:marBottom w:val="0"/>
      <w:divBdr>
        <w:top w:val="none" w:sz="0" w:space="0" w:color="auto"/>
        <w:left w:val="none" w:sz="0" w:space="0" w:color="auto"/>
        <w:bottom w:val="none" w:sz="0" w:space="0" w:color="auto"/>
        <w:right w:val="none" w:sz="0" w:space="0" w:color="auto"/>
      </w:divBdr>
    </w:div>
    <w:div w:id="2042123220">
      <w:bodyDiv w:val="1"/>
      <w:marLeft w:val="0"/>
      <w:marRight w:val="0"/>
      <w:marTop w:val="0"/>
      <w:marBottom w:val="0"/>
      <w:divBdr>
        <w:top w:val="none" w:sz="0" w:space="0" w:color="auto"/>
        <w:left w:val="none" w:sz="0" w:space="0" w:color="auto"/>
        <w:bottom w:val="none" w:sz="0" w:space="0" w:color="auto"/>
        <w:right w:val="none" w:sz="0" w:space="0" w:color="auto"/>
      </w:divBdr>
    </w:div>
    <w:div w:id="2056612650">
      <w:bodyDiv w:val="1"/>
      <w:marLeft w:val="0"/>
      <w:marRight w:val="0"/>
      <w:marTop w:val="0"/>
      <w:marBottom w:val="0"/>
      <w:divBdr>
        <w:top w:val="none" w:sz="0" w:space="0" w:color="auto"/>
        <w:left w:val="none" w:sz="0" w:space="0" w:color="auto"/>
        <w:bottom w:val="none" w:sz="0" w:space="0" w:color="auto"/>
        <w:right w:val="none" w:sz="0" w:space="0" w:color="auto"/>
      </w:divBdr>
    </w:div>
    <w:div w:id="2056661662">
      <w:bodyDiv w:val="1"/>
      <w:marLeft w:val="0"/>
      <w:marRight w:val="0"/>
      <w:marTop w:val="0"/>
      <w:marBottom w:val="0"/>
      <w:divBdr>
        <w:top w:val="none" w:sz="0" w:space="0" w:color="auto"/>
        <w:left w:val="none" w:sz="0" w:space="0" w:color="auto"/>
        <w:bottom w:val="none" w:sz="0" w:space="0" w:color="auto"/>
        <w:right w:val="none" w:sz="0" w:space="0" w:color="auto"/>
      </w:divBdr>
    </w:div>
    <w:div w:id="2062248155">
      <w:bodyDiv w:val="1"/>
      <w:marLeft w:val="0"/>
      <w:marRight w:val="0"/>
      <w:marTop w:val="0"/>
      <w:marBottom w:val="0"/>
      <w:divBdr>
        <w:top w:val="none" w:sz="0" w:space="0" w:color="auto"/>
        <w:left w:val="none" w:sz="0" w:space="0" w:color="auto"/>
        <w:bottom w:val="none" w:sz="0" w:space="0" w:color="auto"/>
        <w:right w:val="none" w:sz="0" w:space="0" w:color="auto"/>
      </w:divBdr>
    </w:div>
    <w:div w:id="2068070912">
      <w:bodyDiv w:val="1"/>
      <w:marLeft w:val="0"/>
      <w:marRight w:val="0"/>
      <w:marTop w:val="0"/>
      <w:marBottom w:val="0"/>
      <w:divBdr>
        <w:top w:val="none" w:sz="0" w:space="0" w:color="auto"/>
        <w:left w:val="none" w:sz="0" w:space="0" w:color="auto"/>
        <w:bottom w:val="none" w:sz="0" w:space="0" w:color="auto"/>
        <w:right w:val="none" w:sz="0" w:space="0" w:color="auto"/>
      </w:divBdr>
    </w:div>
    <w:div w:id="2076926128">
      <w:bodyDiv w:val="1"/>
      <w:marLeft w:val="0"/>
      <w:marRight w:val="0"/>
      <w:marTop w:val="0"/>
      <w:marBottom w:val="0"/>
      <w:divBdr>
        <w:top w:val="none" w:sz="0" w:space="0" w:color="auto"/>
        <w:left w:val="none" w:sz="0" w:space="0" w:color="auto"/>
        <w:bottom w:val="none" w:sz="0" w:space="0" w:color="auto"/>
        <w:right w:val="none" w:sz="0" w:space="0" w:color="auto"/>
      </w:divBdr>
    </w:div>
    <w:div w:id="2080861135">
      <w:bodyDiv w:val="1"/>
      <w:marLeft w:val="0"/>
      <w:marRight w:val="0"/>
      <w:marTop w:val="0"/>
      <w:marBottom w:val="0"/>
      <w:divBdr>
        <w:top w:val="none" w:sz="0" w:space="0" w:color="auto"/>
        <w:left w:val="none" w:sz="0" w:space="0" w:color="auto"/>
        <w:bottom w:val="none" w:sz="0" w:space="0" w:color="auto"/>
        <w:right w:val="none" w:sz="0" w:space="0" w:color="auto"/>
      </w:divBdr>
    </w:div>
    <w:div w:id="2102754912">
      <w:bodyDiv w:val="1"/>
      <w:marLeft w:val="0"/>
      <w:marRight w:val="0"/>
      <w:marTop w:val="0"/>
      <w:marBottom w:val="0"/>
      <w:divBdr>
        <w:top w:val="none" w:sz="0" w:space="0" w:color="auto"/>
        <w:left w:val="none" w:sz="0" w:space="0" w:color="auto"/>
        <w:bottom w:val="none" w:sz="0" w:space="0" w:color="auto"/>
        <w:right w:val="none" w:sz="0" w:space="0" w:color="auto"/>
      </w:divBdr>
    </w:div>
    <w:div w:id="2111311734">
      <w:bodyDiv w:val="1"/>
      <w:marLeft w:val="0"/>
      <w:marRight w:val="0"/>
      <w:marTop w:val="0"/>
      <w:marBottom w:val="0"/>
      <w:divBdr>
        <w:top w:val="none" w:sz="0" w:space="0" w:color="auto"/>
        <w:left w:val="none" w:sz="0" w:space="0" w:color="auto"/>
        <w:bottom w:val="none" w:sz="0" w:space="0" w:color="auto"/>
        <w:right w:val="none" w:sz="0" w:space="0" w:color="auto"/>
      </w:divBdr>
    </w:div>
    <w:div w:id="2117287351">
      <w:bodyDiv w:val="1"/>
      <w:marLeft w:val="0"/>
      <w:marRight w:val="0"/>
      <w:marTop w:val="0"/>
      <w:marBottom w:val="0"/>
      <w:divBdr>
        <w:top w:val="none" w:sz="0" w:space="0" w:color="auto"/>
        <w:left w:val="none" w:sz="0" w:space="0" w:color="auto"/>
        <w:bottom w:val="none" w:sz="0" w:space="0" w:color="auto"/>
        <w:right w:val="none" w:sz="0" w:space="0" w:color="auto"/>
      </w:divBdr>
    </w:div>
    <w:div w:id="2132088071">
      <w:bodyDiv w:val="1"/>
      <w:marLeft w:val="0"/>
      <w:marRight w:val="0"/>
      <w:marTop w:val="0"/>
      <w:marBottom w:val="0"/>
      <w:divBdr>
        <w:top w:val="none" w:sz="0" w:space="0" w:color="auto"/>
        <w:left w:val="none" w:sz="0" w:space="0" w:color="auto"/>
        <w:bottom w:val="none" w:sz="0" w:space="0" w:color="auto"/>
        <w:right w:val="none" w:sz="0" w:space="0" w:color="auto"/>
      </w:divBdr>
    </w:div>
    <w:div w:id="213289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chart" Target="charts/chart5.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image" Target="media/image15.emf"/><Relationship Id="rId11" Type="http://schemas.microsoft.com/office/2018/08/relationships/commentsExtensible" Target="commentsExtensible.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3"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image" Target="media/image34.emf"/><Relationship Id="rId56" Type="http://schemas.microsoft.com/office/2011/relationships/people" Target="people.xml"/><Relationship Id="rId8" Type="http://schemas.openxmlformats.org/officeDocument/2006/relationships/comments" Target="comments.xml"/><Relationship Id="rId51" Type="http://schemas.openxmlformats.org/officeDocument/2006/relationships/chart" Target="charts/chart6.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emf"/><Relationship Id="rId20" Type="http://schemas.openxmlformats.org/officeDocument/2006/relationships/image" Target="media/image6.emf"/><Relationship Id="rId41" Type="http://schemas.openxmlformats.org/officeDocument/2006/relationships/image" Target="media/image27.emf"/><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chart" Target="charts/chart4.xml"/><Relationship Id="rId57" Type="http://schemas.openxmlformats.org/officeDocument/2006/relationships/theme" Target="theme/theme1.xml"/><Relationship Id="rId10" Type="http://schemas.microsoft.com/office/2016/09/relationships/commentsIds" Target="commentsIds.xml"/><Relationship Id="rId31" Type="http://schemas.openxmlformats.org/officeDocument/2006/relationships/image" Target="media/image17.emf"/><Relationship Id="rId44" Type="http://schemas.openxmlformats.org/officeDocument/2006/relationships/image" Target="media/image30.emf"/><Relationship Id="rId5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a:t>Publications</a:t>
            </a:r>
            <a:r>
              <a:rPr lang="nl-NL" sz="1400" baseline="0"/>
              <a:t> per year</a:t>
            </a:r>
            <a:endParaRPr lang="nl-NL"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Blad1!$B$1</c:f>
              <c:strCache>
                <c:ptCount val="1"/>
                <c:pt idx="0">
                  <c:v>No subgroup analyses</c:v>
                </c:pt>
              </c:strCache>
            </c:strRef>
          </c:tx>
          <c:spPr>
            <a:solidFill>
              <a:schemeClr val="accent1"/>
            </a:solidFill>
            <a:ln>
              <a:noFill/>
            </a:ln>
            <a:effectLst/>
          </c:spPr>
          <c:invertIfNegative val="0"/>
          <c:cat>
            <c:numRef>
              <c:f>Blad1!$A$2:$A$6</c:f>
              <c:numCache>
                <c:formatCode>General</c:formatCode>
                <c:ptCount val="5"/>
                <c:pt idx="0">
                  <c:v>2015</c:v>
                </c:pt>
                <c:pt idx="1">
                  <c:v>2016</c:v>
                </c:pt>
                <c:pt idx="2">
                  <c:v>2017</c:v>
                </c:pt>
                <c:pt idx="3">
                  <c:v>2018</c:v>
                </c:pt>
                <c:pt idx="4">
                  <c:v>2019</c:v>
                </c:pt>
              </c:numCache>
            </c:numRef>
          </c:cat>
          <c:val>
            <c:numRef>
              <c:f>Blad1!$B$2:$B$6</c:f>
              <c:numCache>
                <c:formatCode>General</c:formatCode>
                <c:ptCount val="5"/>
                <c:pt idx="0">
                  <c:v>2</c:v>
                </c:pt>
                <c:pt idx="1">
                  <c:v>4</c:v>
                </c:pt>
                <c:pt idx="2">
                  <c:v>3</c:v>
                </c:pt>
                <c:pt idx="3">
                  <c:v>5</c:v>
                </c:pt>
                <c:pt idx="4">
                  <c:v>4</c:v>
                </c:pt>
              </c:numCache>
            </c:numRef>
          </c:val>
          <c:extLst>
            <c:ext xmlns:c16="http://schemas.microsoft.com/office/drawing/2014/chart" uri="{C3380CC4-5D6E-409C-BE32-E72D297353CC}">
              <c16:uniqueId val="{00000000-D856-4030-ACA0-1F2CFB969D7C}"/>
            </c:ext>
          </c:extLst>
        </c:ser>
        <c:ser>
          <c:idx val="1"/>
          <c:order val="1"/>
          <c:tx>
            <c:strRef>
              <c:f>Blad1!$C$1</c:f>
              <c:strCache>
                <c:ptCount val="1"/>
                <c:pt idx="0">
                  <c:v>Subgroup analyses</c:v>
                </c:pt>
              </c:strCache>
            </c:strRef>
          </c:tx>
          <c:spPr>
            <a:solidFill>
              <a:schemeClr val="accent2"/>
            </a:solidFill>
            <a:ln>
              <a:noFill/>
            </a:ln>
            <a:effectLst/>
          </c:spPr>
          <c:invertIfNegative val="0"/>
          <c:cat>
            <c:numRef>
              <c:f>Blad1!$A$2:$A$6</c:f>
              <c:numCache>
                <c:formatCode>General</c:formatCode>
                <c:ptCount val="5"/>
                <c:pt idx="0">
                  <c:v>2015</c:v>
                </c:pt>
                <c:pt idx="1">
                  <c:v>2016</c:v>
                </c:pt>
                <c:pt idx="2">
                  <c:v>2017</c:v>
                </c:pt>
                <c:pt idx="3">
                  <c:v>2018</c:v>
                </c:pt>
                <c:pt idx="4">
                  <c:v>2019</c:v>
                </c:pt>
              </c:numCache>
            </c:numRef>
          </c:cat>
          <c:val>
            <c:numRef>
              <c:f>Blad1!$C$2:$C$6</c:f>
              <c:numCache>
                <c:formatCode>General</c:formatCode>
                <c:ptCount val="5"/>
                <c:pt idx="0">
                  <c:v>4</c:v>
                </c:pt>
                <c:pt idx="1">
                  <c:v>5</c:v>
                </c:pt>
                <c:pt idx="2">
                  <c:v>9</c:v>
                </c:pt>
                <c:pt idx="3">
                  <c:v>5</c:v>
                </c:pt>
                <c:pt idx="4">
                  <c:v>5</c:v>
                </c:pt>
              </c:numCache>
            </c:numRef>
          </c:val>
          <c:extLst>
            <c:ext xmlns:c16="http://schemas.microsoft.com/office/drawing/2014/chart" uri="{C3380CC4-5D6E-409C-BE32-E72D297353CC}">
              <c16:uniqueId val="{00000001-D856-4030-ACA0-1F2CFB969D7C}"/>
            </c:ext>
          </c:extLst>
        </c:ser>
        <c:dLbls>
          <c:showLegendKey val="0"/>
          <c:showVal val="0"/>
          <c:showCatName val="0"/>
          <c:showSerName val="0"/>
          <c:showPercent val="0"/>
          <c:showBubbleSize val="0"/>
        </c:dLbls>
        <c:gapWidth val="150"/>
        <c:overlap val="100"/>
        <c:axId val="569140328"/>
        <c:axId val="569140656"/>
      </c:barChart>
      <c:catAx>
        <c:axId val="569140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140656"/>
        <c:crosses val="autoZero"/>
        <c:auto val="1"/>
        <c:lblAlgn val="ctr"/>
        <c:lblOffset val="100"/>
        <c:noMultiLvlLbl val="0"/>
      </c:catAx>
      <c:valAx>
        <c:axId val="569140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140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Medical area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Blad1!$B$1</c:f>
              <c:strCache>
                <c:ptCount val="1"/>
                <c:pt idx="0">
                  <c:v>No subgroup analyses</c:v>
                </c:pt>
              </c:strCache>
            </c:strRef>
          </c:tx>
          <c:spPr>
            <a:solidFill>
              <a:schemeClr val="accent1"/>
            </a:solidFill>
            <a:ln w="19050">
              <a:solidFill>
                <a:schemeClr val="lt1"/>
              </a:solidFill>
            </a:ln>
            <a:effectLst/>
          </c:spPr>
          <c:invertIfNegative val="0"/>
          <c:cat>
            <c:strRef>
              <c:f>Blad1!$A$2:$A$17</c:f>
              <c:strCache>
                <c:ptCount val="16"/>
                <c:pt idx="0">
                  <c:v>Cardiovascular</c:v>
                </c:pt>
                <c:pt idx="1">
                  <c:v>Gastroenterology</c:v>
                </c:pt>
                <c:pt idx="2">
                  <c:v>Immunology</c:v>
                </c:pt>
                <c:pt idx="3">
                  <c:v>Infectiology</c:v>
                </c:pt>
                <c:pt idx="4">
                  <c:v>intensive care</c:v>
                </c:pt>
                <c:pt idx="5">
                  <c:v>Neuropathy</c:v>
                </c:pt>
                <c:pt idx="6">
                  <c:v>Neurosurgery</c:v>
                </c:pt>
                <c:pt idx="7">
                  <c:v>Nutrition</c:v>
                </c:pt>
                <c:pt idx="8">
                  <c:v>Obstetrics</c:v>
                </c:pt>
                <c:pt idx="9">
                  <c:v>Oncology</c:v>
                </c:pt>
                <c:pt idx="10">
                  <c:v>Pediatrics</c:v>
                </c:pt>
                <c:pt idx="11">
                  <c:v>Psychiatry</c:v>
                </c:pt>
                <c:pt idx="12">
                  <c:v>Psychology</c:v>
                </c:pt>
                <c:pt idx="13">
                  <c:v>Pulmonology</c:v>
                </c:pt>
                <c:pt idx="14">
                  <c:v>Reumatology</c:v>
                </c:pt>
                <c:pt idx="15">
                  <c:v>Urology</c:v>
                </c:pt>
              </c:strCache>
            </c:strRef>
          </c:cat>
          <c:val>
            <c:numRef>
              <c:f>Blad1!$B$2:$B$17</c:f>
              <c:numCache>
                <c:formatCode>General</c:formatCode>
                <c:ptCount val="16"/>
                <c:pt idx="0">
                  <c:v>7</c:v>
                </c:pt>
                <c:pt idx="1">
                  <c:v>1</c:v>
                </c:pt>
                <c:pt idx="2">
                  <c:v>1</c:v>
                </c:pt>
                <c:pt idx="3">
                  <c:v>1</c:v>
                </c:pt>
                <c:pt idx="4">
                  <c:v>1</c:v>
                </c:pt>
                <c:pt idx="5">
                  <c:v>0</c:v>
                </c:pt>
                <c:pt idx="6">
                  <c:v>0</c:v>
                </c:pt>
                <c:pt idx="7">
                  <c:v>0</c:v>
                </c:pt>
                <c:pt idx="8">
                  <c:v>1</c:v>
                </c:pt>
                <c:pt idx="9">
                  <c:v>1</c:v>
                </c:pt>
                <c:pt idx="10">
                  <c:v>0</c:v>
                </c:pt>
                <c:pt idx="11">
                  <c:v>3</c:v>
                </c:pt>
                <c:pt idx="12">
                  <c:v>0</c:v>
                </c:pt>
                <c:pt idx="13">
                  <c:v>1</c:v>
                </c:pt>
                <c:pt idx="14">
                  <c:v>0</c:v>
                </c:pt>
                <c:pt idx="15">
                  <c:v>1</c:v>
                </c:pt>
              </c:numCache>
            </c:numRef>
          </c:val>
          <c:extLst>
            <c:ext xmlns:c16="http://schemas.microsoft.com/office/drawing/2014/chart" uri="{C3380CC4-5D6E-409C-BE32-E72D297353CC}">
              <c16:uniqueId val="{00000000-FC28-4536-A58D-D7BDD37C587C}"/>
            </c:ext>
          </c:extLst>
        </c:ser>
        <c:ser>
          <c:idx val="1"/>
          <c:order val="1"/>
          <c:tx>
            <c:strRef>
              <c:f>Blad1!$C$1</c:f>
              <c:strCache>
                <c:ptCount val="1"/>
                <c:pt idx="0">
                  <c:v>Subgroup analyses</c:v>
                </c:pt>
              </c:strCache>
            </c:strRef>
          </c:tx>
          <c:spPr>
            <a:solidFill>
              <a:schemeClr val="accent2"/>
            </a:solidFill>
            <a:ln w="19050">
              <a:solidFill>
                <a:schemeClr val="lt1"/>
              </a:solidFill>
            </a:ln>
            <a:effectLst/>
          </c:spPr>
          <c:invertIfNegative val="0"/>
          <c:cat>
            <c:strRef>
              <c:f>Blad1!$A$2:$A$17</c:f>
              <c:strCache>
                <c:ptCount val="16"/>
                <c:pt idx="0">
                  <c:v>Cardiovascular</c:v>
                </c:pt>
                <c:pt idx="1">
                  <c:v>Gastroenterology</c:v>
                </c:pt>
                <c:pt idx="2">
                  <c:v>Immunology</c:v>
                </c:pt>
                <c:pt idx="3">
                  <c:v>Infectiology</c:v>
                </c:pt>
                <c:pt idx="4">
                  <c:v>intensive care</c:v>
                </c:pt>
                <c:pt idx="5">
                  <c:v>Neuropathy</c:v>
                </c:pt>
                <c:pt idx="6">
                  <c:v>Neurosurgery</c:v>
                </c:pt>
                <c:pt idx="7">
                  <c:v>Nutrition</c:v>
                </c:pt>
                <c:pt idx="8">
                  <c:v>Obstetrics</c:v>
                </c:pt>
                <c:pt idx="9">
                  <c:v>Oncology</c:v>
                </c:pt>
                <c:pt idx="10">
                  <c:v>Pediatrics</c:v>
                </c:pt>
                <c:pt idx="11">
                  <c:v>Psychiatry</c:v>
                </c:pt>
                <c:pt idx="12">
                  <c:v>Psychology</c:v>
                </c:pt>
                <c:pt idx="13">
                  <c:v>Pulmonology</c:v>
                </c:pt>
                <c:pt idx="14">
                  <c:v>Reumatology</c:v>
                </c:pt>
                <c:pt idx="15">
                  <c:v>Urology</c:v>
                </c:pt>
              </c:strCache>
            </c:strRef>
          </c:cat>
          <c:val>
            <c:numRef>
              <c:f>Blad1!$C$2:$C$17</c:f>
              <c:numCache>
                <c:formatCode>General</c:formatCode>
                <c:ptCount val="16"/>
                <c:pt idx="0">
                  <c:v>9</c:v>
                </c:pt>
                <c:pt idx="1">
                  <c:v>0</c:v>
                </c:pt>
                <c:pt idx="2">
                  <c:v>0</c:v>
                </c:pt>
                <c:pt idx="3">
                  <c:v>0</c:v>
                </c:pt>
                <c:pt idx="4">
                  <c:v>0</c:v>
                </c:pt>
                <c:pt idx="5">
                  <c:v>1</c:v>
                </c:pt>
                <c:pt idx="6">
                  <c:v>1</c:v>
                </c:pt>
                <c:pt idx="7">
                  <c:v>1</c:v>
                </c:pt>
                <c:pt idx="8">
                  <c:v>3</c:v>
                </c:pt>
                <c:pt idx="9">
                  <c:v>5</c:v>
                </c:pt>
                <c:pt idx="10">
                  <c:v>2</c:v>
                </c:pt>
                <c:pt idx="11">
                  <c:v>2</c:v>
                </c:pt>
                <c:pt idx="12">
                  <c:v>1</c:v>
                </c:pt>
                <c:pt idx="13">
                  <c:v>1</c:v>
                </c:pt>
                <c:pt idx="14">
                  <c:v>2</c:v>
                </c:pt>
                <c:pt idx="15">
                  <c:v>0</c:v>
                </c:pt>
              </c:numCache>
            </c:numRef>
          </c:val>
          <c:extLst>
            <c:ext xmlns:c16="http://schemas.microsoft.com/office/drawing/2014/chart" uri="{C3380CC4-5D6E-409C-BE32-E72D297353CC}">
              <c16:uniqueId val="{00000001-FC28-4536-A58D-D7BDD37C587C}"/>
            </c:ext>
          </c:extLst>
        </c:ser>
        <c:dLbls>
          <c:showLegendKey val="0"/>
          <c:showVal val="0"/>
          <c:showCatName val="0"/>
          <c:showSerName val="0"/>
          <c:showPercent val="0"/>
          <c:showBubbleSize val="0"/>
        </c:dLbls>
        <c:gapWidth val="150"/>
        <c:overlap val="100"/>
        <c:axId val="608694120"/>
        <c:axId val="608694448"/>
      </c:barChart>
      <c:catAx>
        <c:axId val="60869412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694448"/>
        <c:crosses val="autoZero"/>
        <c:auto val="1"/>
        <c:lblAlgn val="ctr"/>
        <c:lblOffset val="100"/>
        <c:noMultiLvlLbl val="0"/>
      </c:catAx>
      <c:valAx>
        <c:axId val="60869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694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nl-NL"/>
              <a:t>Association measures</a:t>
            </a:r>
          </a:p>
        </c:rich>
      </c:tx>
      <c:layout>
        <c:manualLayout>
          <c:xMode val="edge"/>
          <c:yMode val="edge"/>
          <c:x val="0.27631942257217845"/>
          <c:y val="2.380965917166491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Blad1!$B$1</c:f>
              <c:strCache>
                <c:ptCount val="1"/>
                <c:pt idx="0">
                  <c:v>no subgroup analyses</c:v>
                </c:pt>
              </c:strCache>
            </c:strRef>
          </c:tx>
          <c:spPr>
            <a:solidFill>
              <a:schemeClr val="accent1"/>
            </a:solidFill>
            <a:ln>
              <a:noFill/>
            </a:ln>
            <a:effectLst/>
          </c:spPr>
          <c:invertIfNegative val="0"/>
          <c:cat>
            <c:strRef>
              <c:f>Blad1!$A$2:$A$7</c:f>
              <c:strCache>
                <c:ptCount val="6"/>
                <c:pt idx="0">
                  <c:v>Hazard ratio</c:v>
                </c:pt>
                <c:pt idx="1">
                  <c:v>Relative risk</c:v>
                </c:pt>
                <c:pt idx="2">
                  <c:v>Odds ratio</c:v>
                </c:pt>
                <c:pt idx="3">
                  <c:v>Incidence rate ratio</c:v>
                </c:pt>
                <c:pt idx="4">
                  <c:v>Mean difference</c:v>
                </c:pt>
                <c:pt idx="5">
                  <c:v>Standardized mean difference</c:v>
                </c:pt>
              </c:strCache>
            </c:strRef>
          </c:cat>
          <c:val>
            <c:numRef>
              <c:f>Blad1!$B$2:$B$7</c:f>
              <c:numCache>
                <c:formatCode>General</c:formatCode>
                <c:ptCount val="6"/>
                <c:pt idx="0">
                  <c:v>4</c:v>
                </c:pt>
                <c:pt idx="1">
                  <c:v>3</c:v>
                </c:pt>
                <c:pt idx="2">
                  <c:v>4</c:v>
                </c:pt>
                <c:pt idx="3">
                  <c:v>1</c:v>
                </c:pt>
                <c:pt idx="4">
                  <c:v>4</c:v>
                </c:pt>
                <c:pt idx="5">
                  <c:v>2</c:v>
                </c:pt>
              </c:numCache>
            </c:numRef>
          </c:val>
          <c:extLst>
            <c:ext xmlns:c16="http://schemas.microsoft.com/office/drawing/2014/chart" uri="{C3380CC4-5D6E-409C-BE32-E72D297353CC}">
              <c16:uniqueId val="{00000000-5D3D-49FF-AC6D-6F5B47B0502A}"/>
            </c:ext>
          </c:extLst>
        </c:ser>
        <c:ser>
          <c:idx val="1"/>
          <c:order val="1"/>
          <c:tx>
            <c:strRef>
              <c:f>Blad1!$C$1</c:f>
              <c:strCache>
                <c:ptCount val="1"/>
                <c:pt idx="0">
                  <c:v>subgroup analyses</c:v>
                </c:pt>
              </c:strCache>
            </c:strRef>
          </c:tx>
          <c:spPr>
            <a:solidFill>
              <a:schemeClr val="accent2"/>
            </a:solidFill>
            <a:ln>
              <a:noFill/>
            </a:ln>
            <a:effectLst/>
          </c:spPr>
          <c:invertIfNegative val="0"/>
          <c:cat>
            <c:strRef>
              <c:f>Blad1!$A$2:$A$7</c:f>
              <c:strCache>
                <c:ptCount val="6"/>
                <c:pt idx="0">
                  <c:v>Hazard ratio</c:v>
                </c:pt>
                <c:pt idx="1">
                  <c:v>Relative risk</c:v>
                </c:pt>
                <c:pt idx="2">
                  <c:v>Odds ratio</c:v>
                </c:pt>
                <c:pt idx="3">
                  <c:v>Incidence rate ratio</c:v>
                </c:pt>
                <c:pt idx="4">
                  <c:v>Mean difference</c:v>
                </c:pt>
                <c:pt idx="5">
                  <c:v>Standardized mean difference</c:v>
                </c:pt>
              </c:strCache>
            </c:strRef>
          </c:cat>
          <c:val>
            <c:numRef>
              <c:f>Blad1!$C$2:$C$7</c:f>
              <c:numCache>
                <c:formatCode>General</c:formatCode>
                <c:ptCount val="6"/>
                <c:pt idx="0">
                  <c:v>12</c:v>
                </c:pt>
                <c:pt idx="1">
                  <c:v>6</c:v>
                </c:pt>
                <c:pt idx="2">
                  <c:v>2</c:v>
                </c:pt>
                <c:pt idx="3">
                  <c:v>1</c:v>
                </c:pt>
                <c:pt idx="4">
                  <c:v>5</c:v>
                </c:pt>
                <c:pt idx="5">
                  <c:v>2</c:v>
                </c:pt>
              </c:numCache>
            </c:numRef>
          </c:val>
          <c:extLst>
            <c:ext xmlns:c16="http://schemas.microsoft.com/office/drawing/2014/chart" uri="{C3380CC4-5D6E-409C-BE32-E72D297353CC}">
              <c16:uniqueId val="{00000001-5D3D-49FF-AC6D-6F5B47B0502A}"/>
            </c:ext>
          </c:extLst>
        </c:ser>
        <c:dLbls>
          <c:showLegendKey val="0"/>
          <c:showVal val="0"/>
          <c:showCatName val="0"/>
          <c:showSerName val="0"/>
          <c:showPercent val="0"/>
          <c:showBubbleSize val="0"/>
        </c:dLbls>
        <c:gapWidth val="150"/>
        <c:overlap val="100"/>
        <c:axId val="601649200"/>
        <c:axId val="599965208"/>
      </c:barChart>
      <c:catAx>
        <c:axId val="601649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965208"/>
        <c:crosses val="autoZero"/>
        <c:auto val="1"/>
        <c:lblAlgn val="ctr"/>
        <c:lblOffset val="100"/>
        <c:noMultiLvlLbl val="0"/>
      </c:catAx>
      <c:valAx>
        <c:axId val="599965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649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sz="1200"/>
              <a:t>Subgroup analyses performed</a:t>
            </a:r>
            <a:endParaRPr lang="nl-NL" sz="1200"/>
          </a:p>
        </c:rich>
      </c:tx>
      <c:layout>
        <c:manualLayout>
          <c:xMode val="edge"/>
          <c:yMode val="edge"/>
          <c:x val="0.2360936132983377"/>
          <c:y val="2.380952380952380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ofPieChart>
        <c:ofPieType val="pie"/>
        <c:varyColors val="1"/>
        <c:ser>
          <c:idx val="0"/>
          <c:order val="0"/>
          <c:tx>
            <c:strRef>
              <c:f>Blad1!$B$1</c:f>
              <c:strCache>
                <c:ptCount val="1"/>
                <c:pt idx="0">
                  <c:v>Verkoop</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0AE4-439A-8790-3D6DA7067A5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0AE4-439A-8790-3D6DA7067A54}"/>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2-2EB4-4507-A965-B2374940FD79}"/>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2EB4-4507-A965-B2374940FD79}"/>
              </c:ext>
            </c:extLst>
          </c:dPt>
          <c:dPt>
            <c:idx val="4"/>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2EB4-4507-A965-B2374940FD79}"/>
              </c:ext>
            </c:extLst>
          </c:dPt>
          <c:dLbls>
            <c:dLbl>
              <c:idx val="2"/>
              <c:tx>
                <c:rich>
                  <a:bodyPr/>
                  <a:lstStyle/>
                  <a:p>
                    <a:r>
                      <a:rPr lang="en-US"/>
                      <a:t>70%</a:t>
                    </a:r>
                  </a:p>
                </c:rich>
              </c:tx>
              <c:dLblPos val="inEnd"/>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2-2EB4-4507-A965-B2374940FD79}"/>
                </c:ext>
              </c:extLst>
            </c:dLbl>
            <c:dLbl>
              <c:idx val="3"/>
              <c:tx>
                <c:rich>
                  <a:bodyPr/>
                  <a:lstStyle/>
                  <a:p>
                    <a:r>
                      <a:rPr lang="en-US"/>
                      <a:t>30%</a:t>
                    </a:r>
                  </a:p>
                </c:rich>
              </c:tx>
              <c:dLblPos val="inEnd"/>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2EB4-4507-A965-B2374940FD79}"/>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Blad1!$A$2:$A$5</c:f>
              <c:strCache>
                <c:ptCount val="4"/>
                <c:pt idx="0">
                  <c:v>No subgroup analysis</c:v>
                </c:pt>
                <c:pt idx="1">
                  <c:v>subgroup analysis</c:v>
                </c:pt>
                <c:pt idx="2">
                  <c:v>one stage</c:v>
                </c:pt>
                <c:pt idx="3">
                  <c:v>two stage</c:v>
                </c:pt>
              </c:strCache>
            </c:strRef>
          </c:cat>
          <c:val>
            <c:numRef>
              <c:f>Blad1!$B$2:$B$5</c:f>
              <c:numCache>
                <c:formatCode>General</c:formatCode>
                <c:ptCount val="4"/>
                <c:pt idx="0">
                  <c:v>18</c:v>
                </c:pt>
                <c:pt idx="2">
                  <c:v>19</c:v>
                </c:pt>
                <c:pt idx="3">
                  <c:v>8</c:v>
                </c:pt>
              </c:numCache>
            </c:numRef>
          </c:val>
          <c:extLst>
            <c:ext xmlns:c16="http://schemas.microsoft.com/office/drawing/2014/chart" uri="{C3380CC4-5D6E-409C-BE32-E72D297353CC}">
              <c16:uniqueId val="{00000000-2EB4-4507-A965-B2374940FD79}"/>
            </c:ext>
          </c:extLst>
        </c:ser>
        <c:dLbls>
          <c:dLblPos val="inEnd"/>
          <c:showLegendKey val="0"/>
          <c:showVal val="0"/>
          <c:showCatName val="0"/>
          <c:showSerName val="0"/>
          <c:showPercent val="1"/>
          <c:showBubbleSize val="0"/>
          <c:showLeaderLines val="1"/>
        </c:dLbls>
        <c:gapWidth val="100"/>
        <c:secondPieSize val="75"/>
        <c:serLines>
          <c:spPr>
            <a:ln w="9525" cap="flat" cmpd="sng" algn="ctr">
              <a:solidFill>
                <a:schemeClr val="dk1">
                  <a:lumMod val="35000"/>
                  <a:lumOff val="65000"/>
                </a:schemeClr>
              </a:solidFill>
              <a:round/>
            </a:ln>
            <a:effectLst/>
          </c:spPr>
        </c:serLines>
      </c:of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dk1">
                    <a:lumMod val="65000"/>
                    <a:lumOff val="35000"/>
                  </a:schemeClr>
                </a:solidFill>
                <a:latin typeface="+mn-lt"/>
                <a:ea typeface="+mn-ea"/>
                <a:cs typeface="+mn-cs"/>
              </a:defRPr>
            </a:pPr>
            <a:r>
              <a:rPr lang="en-US" sz="1200" baseline="0"/>
              <a:t>Methods used for subgroup analysis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Blad1!$B$1</c:f>
              <c:strCache>
                <c:ptCount val="1"/>
                <c:pt idx="0">
                  <c:v>Method used</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C7D-478E-907D-B6F4E96879AA}"/>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EC7D-478E-907D-B6F4E96879AA}"/>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EC7D-478E-907D-B6F4E96879AA}"/>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EC7D-478E-907D-B6F4E96879AA}"/>
              </c:ext>
            </c:extLst>
          </c:dPt>
          <c:dPt>
            <c:idx val="4"/>
            <c:bubble3D val="0"/>
            <c:spPr>
              <a:solidFill>
                <a:srgbClr val="7030A0"/>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EC7D-478E-907D-B6F4E96879A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numRef>
              <c:f>Blad1!$A$2:$A$6</c:f>
              <c:numCache>
                <c:formatCode>General</c:formatCode>
                <c:ptCount val="5"/>
                <c:pt idx="0">
                  <c:v>1</c:v>
                </c:pt>
                <c:pt idx="1">
                  <c:v>2</c:v>
                </c:pt>
                <c:pt idx="2">
                  <c:v>3</c:v>
                </c:pt>
                <c:pt idx="3">
                  <c:v>4</c:v>
                </c:pt>
                <c:pt idx="4">
                  <c:v>5</c:v>
                </c:pt>
              </c:numCache>
            </c:numRef>
          </c:cat>
          <c:val>
            <c:numRef>
              <c:f>Blad1!$B$2:$B$6</c:f>
              <c:numCache>
                <c:formatCode>General</c:formatCode>
                <c:ptCount val="5"/>
                <c:pt idx="0">
                  <c:v>18</c:v>
                </c:pt>
                <c:pt idx="1">
                  <c:v>4</c:v>
                </c:pt>
                <c:pt idx="2">
                  <c:v>2</c:v>
                </c:pt>
                <c:pt idx="3">
                  <c:v>2</c:v>
                </c:pt>
                <c:pt idx="4">
                  <c:v>2</c:v>
                </c:pt>
              </c:numCache>
            </c:numRef>
          </c:val>
          <c:extLst>
            <c:ext xmlns:c16="http://schemas.microsoft.com/office/drawing/2014/chart" uri="{C3380CC4-5D6E-409C-BE32-E72D297353CC}">
              <c16:uniqueId val="{0000000E-EC7D-478E-907D-B6F4E96879A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dk1">
                    <a:lumMod val="65000"/>
                    <a:lumOff val="35000"/>
                  </a:schemeClr>
                </a:solidFill>
                <a:latin typeface="+mn-lt"/>
                <a:ea typeface="+mn-ea"/>
                <a:cs typeface="+mn-cs"/>
              </a:defRPr>
            </a:pPr>
            <a:r>
              <a:rPr lang="en-US" sz="1200" baseline="0"/>
              <a:t>Effect modifier type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Blad1!$B$1</c:f>
              <c:strCache>
                <c:ptCount val="1"/>
                <c:pt idx="0">
                  <c:v>Type of effect modifier</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A476-43E0-98C8-891EE64223C3}"/>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A476-43E0-98C8-891EE64223C3}"/>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A476-43E0-98C8-891EE64223C3}"/>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A476-43E0-98C8-891EE64223C3}"/>
              </c:ext>
            </c:extLst>
          </c:dPt>
          <c:dPt>
            <c:idx val="4"/>
            <c:bubble3D val="0"/>
            <c:spPr>
              <a:solidFill>
                <a:srgbClr val="7030A0"/>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C67-4E51-A461-B3DDDEE49578}"/>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A476-43E0-98C8-891EE64223C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numRef>
              <c:f>Blad1!$A$2:$A$7</c:f>
              <c:numCache>
                <c:formatCode>General</c:formatCode>
                <c:ptCount val="6"/>
                <c:pt idx="0">
                  <c:v>1</c:v>
                </c:pt>
                <c:pt idx="1">
                  <c:v>2</c:v>
                </c:pt>
                <c:pt idx="2">
                  <c:v>3</c:v>
                </c:pt>
                <c:pt idx="3">
                  <c:v>4</c:v>
                </c:pt>
                <c:pt idx="4">
                  <c:v>5</c:v>
                </c:pt>
                <c:pt idx="5">
                  <c:v>6</c:v>
                </c:pt>
              </c:numCache>
            </c:numRef>
          </c:cat>
          <c:val>
            <c:numRef>
              <c:f>Blad1!$B$2:$B$7</c:f>
              <c:numCache>
                <c:formatCode>General</c:formatCode>
                <c:ptCount val="6"/>
                <c:pt idx="0">
                  <c:v>1</c:v>
                </c:pt>
                <c:pt idx="1">
                  <c:v>2</c:v>
                </c:pt>
                <c:pt idx="2">
                  <c:v>7</c:v>
                </c:pt>
                <c:pt idx="3">
                  <c:v>3</c:v>
                </c:pt>
                <c:pt idx="4">
                  <c:v>14</c:v>
                </c:pt>
                <c:pt idx="5">
                  <c:v>2</c:v>
                </c:pt>
              </c:numCache>
            </c:numRef>
          </c:val>
          <c:extLst>
            <c:ext xmlns:c16="http://schemas.microsoft.com/office/drawing/2014/chart" uri="{C3380CC4-5D6E-409C-BE32-E72D297353CC}">
              <c16:uniqueId val="{00000000-9C67-4E51-A461-B3DDDEE4957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99F7F-C151-4C0D-ABFB-EC8BEA8FF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Pages>
  <Words>9174</Words>
  <Characters>52297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caspers</dc:creator>
  <cp:keywords/>
  <dc:description/>
  <cp:lastModifiedBy>Michael Belias</cp:lastModifiedBy>
  <cp:revision>241</cp:revision>
  <dcterms:created xsi:type="dcterms:W3CDTF">2020-02-21T10:04:00Z</dcterms:created>
  <dcterms:modified xsi:type="dcterms:W3CDTF">2020-10-22T16:11:00Z</dcterms:modified>
</cp:coreProperties>
</file>